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WithEffects.xml" ContentType="application/vnd.ms-word.stylesWithEffect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7FD" w:rsidRPr="00501B56" w:rsidRDefault="00D947FD" w:rsidP="00D947FD">
      <w:pPr>
        <w:spacing w:line="480" w:lineRule="auto"/>
        <w:rPr>
          <w:b/>
          <w:bCs/>
          <w:sz w:val="32"/>
          <w:szCs w:val="32"/>
          <w:lang w:val="en-GB"/>
        </w:rPr>
      </w:pPr>
      <w:commentRangeStart w:id="0"/>
      <w:r w:rsidRPr="00501B56">
        <w:rPr>
          <w:b/>
          <w:bCs/>
          <w:sz w:val="32"/>
          <w:szCs w:val="32"/>
          <w:lang w:val="en-GB"/>
        </w:rPr>
        <w:t xml:space="preserve">Worldwide invasion genetics of the Asian ladybird </w:t>
      </w:r>
      <w:r w:rsidRPr="00501B56">
        <w:rPr>
          <w:b/>
          <w:bCs/>
          <w:i/>
          <w:sz w:val="32"/>
          <w:szCs w:val="32"/>
          <w:lang w:val="en-GB"/>
        </w:rPr>
        <w:t>Ha</w:t>
      </w:r>
      <w:r w:rsidRPr="00501B56">
        <w:rPr>
          <w:b/>
          <w:bCs/>
          <w:i/>
          <w:iCs/>
          <w:sz w:val="32"/>
          <w:szCs w:val="32"/>
          <w:lang w:val="en-GB"/>
        </w:rPr>
        <w:t>rmonia axyridis</w:t>
      </w:r>
      <w:r w:rsidR="00F0783B" w:rsidRPr="00501B56">
        <w:rPr>
          <w:b/>
          <w:bCs/>
          <w:iCs/>
          <w:sz w:val="32"/>
          <w:szCs w:val="32"/>
          <w:lang w:val="en-GB"/>
        </w:rPr>
        <w:t>: new insights from intense sampling and complementary statistical treatments</w:t>
      </w:r>
      <w:commentRangeEnd w:id="0"/>
      <w:r w:rsidR="00757E56">
        <w:rPr>
          <w:rStyle w:val="Marquedannotation"/>
          <w:vanish/>
        </w:rPr>
        <w:commentReference w:id="0"/>
      </w:r>
    </w:p>
    <w:p w:rsidR="000C7558" w:rsidRDefault="000C7558" w:rsidP="00D947FD">
      <w:pPr>
        <w:spacing w:line="480" w:lineRule="auto"/>
        <w:rPr>
          <w:b/>
          <w:bCs/>
          <w:sz w:val="32"/>
          <w:szCs w:val="32"/>
          <w:lang w:val="en-GB"/>
        </w:rPr>
      </w:pPr>
    </w:p>
    <w:p w:rsidR="00177F9C" w:rsidRPr="00637189" w:rsidRDefault="00177F9C" w:rsidP="00637189">
      <w:pPr>
        <w:spacing w:line="480" w:lineRule="auto"/>
        <w:rPr>
          <w:lang w:val="en-GB"/>
        </w:rPr>
      </w:pPr>
      <w:r w:rsidRPr="007776F9">
        <w:rPr>
          <w:lang w:val="en-GB"/>
        </w:rPr>
        <w:t>Eric Lombaert</w:t>
      </w:r>
      <w:r w:rsidRPr="007776F9">
        <w:rPr>
          <w:vertAlign w:val="superscript"/>
          <w:lang w:val="en-GB"/>
        </w:rPr>
        <w:t>1</w:t>
      </w:r>
      <w:r>
        <w:rPr>
          <w:vertAlign w:val="superscript"/>
          <w:lang w:val="en-GB"/>
        </w:rPr>
        <w:t>,2,3</w:t>
      </w:r>
      <w:r w:rsidRPr="007776F9">
        <w:rPr>
          <w:lang w:val="en-GB"/>
        </w:rPr>
        <w:t xml:space="preserve">, </w:t>
      </w:r>
      <w:r>
        <w:rPr>
          <w:lang w:val="en-GB"/>
        </w:rPr>
        <w:t>Thomas Guillemaud</w:t>
      </w:r>
      <w:r w:rsidRPr="007776F9">
        <w:rPr>
          <w:vertAlign w:val="superscript"/>
          <w:lang w:val="en-GB"/>
        </w:rPr>
        <w:t>1</w:t>
      </w:r>
      <w:r>
        <w:rPr>
          <w:vertAlign w:val="superscript"/>
          <w:lang w:val="en-GB"/>
        </w:rPr>
        <w:t>,2,3</w:t>
      </w:r>
      <w:r w:rsidRPr="007776F9">
        <w:rPr>
          <w:lang w:val="en-GB"/>
        </w:rPr>
        <w:t xml:space="preserve">, </w:t>
      </w:r>
      <w:r w:rsidRPr="00177F9C">
        <w:rPr>
          <w:lang w:val="en-GB"/>
        </w:rPr>
        <w:t>Jonathan</w:t>
      </w:r>
      <w:r>
        <w:rPr>
          <w:lang w:val="en-GB"/>
        </w:rPr>
        <w:t xml:space="preserve"> </w:t>
      </w:r>
      <w:r w:rsidRPr="00177F9C">
        <w:rPr>
          <w:lang w:val="en-GB"/>
        </w:rPr>
        <w:t>Lundgren</w:t>
      </w:r>
      <w:r w:rsidR="00154126" w:rsidRPr="00154126">
        <w:rPr>
          <w:vertAlign w:val="superscript"/>
          <w:lang w:val="en-GB"/>
        </w:rPr>
        <w:t>4</w:t>
      </w:r>
      <w:r>
        <w:rPr>
          <w:lang w:val="en-GB"/>
        </w:rPr>
        <w:t xml:space="preserve">, </w:t>
      </w:r>
      <w:r w:rsidRPr="00177F9C">
        <w:rPr>
          <w:lang w:val="en-GB"/>
        </w:rPr>
        <w:t>Robert</w:t>
      </w:r>
      <w:r>
        <w:rPr>
          <w:lang w:val="en-GB"/>
        </w:rPr>
        <w:t xml:space="preserve"> Koch</w:t>
      </w:r>
      <w:r w:rsidR="00154126" w:rsidRPr="00154126">
        <w:rPr>
          <w:vertAlign w:val="superscript"/>
          <w:lang w:val="en-GB"/>
        </w:rPr>
        <w:t>5</w:t>
      </w:r>
      <w:r>
        <w:rPr>
          <w:lang w:val="en-GB"/>
        </w:rPr>
        <w:t>,</w:t>
      </w:r>
      <w:r w:rsidRPr="00177F9C">
        <w:rPr>
          <w:lang w:val="en-GB"/>
        </w:rPr>
        <w:t xml:space="preserve"> </w:t>
      </w:r>
      <w:r w:rsidRPr="007776F9">
        <w:rPr>
          <w:lang w:val="en-GB"/>
        </w:rPr>
        <w:t xml:space="preserve">Benoît </w:t>
      </w:r>
      <w:r w:rsidR="00154126" w:rsidRPr="007776F9">
        <w:rPr>
          <w:lang w:val="en-GB"/>
        </w:rPr>
        <w:t>Facon</w:t>
      </w:r>
      <w:r w:rsidR="00154126">
        <w:rPr>
          <w:vertAlign w:val="superscript"/>
          <w:lang w:val="en-GB"/>
        </w:rPr>
        <w:t>6</w:t>
      </w:r>
      <w:r w:rsidRPr="007776F9">
        <w:rPr>
          <w:lang w:val="en-GB"/>
        </w:rPr>
        <w:t xml:space="preserve">, </w:t>
      </w:r>
      <w:r w:rsidRPr="00177F9C">
        <w:rPr>
          <w:lang w:val="en-GB"/>
        </w:rPr>
        <w:t>Audrey</w:t>
      </w:r>
      <w:r>
        <w:rPr>
          <w:lang w:val="en-GB"/>
        </w:rPr>
        <w:t xml:space="preserve"> Grez</w:t>
      </w:r>
      <w:r w:rsidR="00154126" w:rsidRPr="00FF74C2">
        <w:rPr>
          <w:vertAlign w:val="superscript"/>
          <w:lang w:val="en-GB"/>
        </w:rPr>
        <w:t>7</w:t>
      </w:r>
      <w:r>
        <w:rPr>
          <w:lang w:val="en-GB"/>
        </w:rPr>
        <w:t>,</w:t>
      </w:r>
      <w:r w:rsidRPr="00177F9C">
        <w:rPr>
          <w:lang w:val="en-GB"/>
        </w:rPr>
        <w:t xml:space="preserve"> Antoon</w:t>
      </w:r>
      <w:r>
        <w:rPr>
          <w:lang w:val="en-GB"/>
        </w:rPr>
        <w:t xml:space="preserve"> Loomans</w:t>
      </w:r>
      <w:r w:rsidR="005A5123" w:rsidRPr="00FF74C2">
        <w:rPr>
          <w:vertAlign w:val="superscript"/>
          <w:lang w:val="en-GB"/>
        </w:rPr>
        <w:t>8</w:t>
      </w:r>
      <w:r>
        <w:rPr>
          <w:lang w:val="en-GB"/>
        </w:rPr>
        <w:t>,</w:t>
      </w:r>
      <w:r w:rsidRPr="00177F9C">
        <w:rPr>
          <w:lang w:val="en-GB"/>
        </w:rPr>
        <w:t xml:space="preserve"> </w:t>
      </w:r>
      <w:r w:rsidR="00A06D0C" w:rsidRPr="00A06D0C">
        <w:rPr>
          <w:lang w:val="en-GB"/>
        </w:rPr>
        <w:t>Thibaut</w:t>
      </w:r>
      <w:r w:rsidR="00A06D0C">
        <w:rPr>
          <w:lang w:val="en-GB"/>
        </w:rPr>
        <w:t xml:space="preserve"> Malausa</w:t>
      </w:r>
      <w:r w:rsidRPr="007776F9">
        <w:rPr>
          <w:vertAlign w:val="superscript"/>
          <w:lang w:val="en-GB"/>
        </w:rPr>
        <w:t>1</w:t>
      </w:r>
      <w:r>
        <w:rPr>
          <w:vertAlign w:val="superscript"/>
          <w:lang w:val="en-GB"/>
        </w:rPr>
        <w:t>,2,3</w:t>
      </w:r>
      <w:r w:rsidR="00A06D0C">
        <w:rPr>
          <w:lang w:val="en-GB"/>
        </w:rPr>
        <w:t xml:space="preserve">, </w:t>
      </w:r>
      <w:r w:rsidR="00A06D0C" w:rsidRPr="00A06D0C">
        <w:rPr>
          <w:lang w:val="en-GB"/>
        </w:rPr>
        <w:t>Oldrich</w:t>
      </w:r>
      <w:r w:rsidR="00A06D0C">
        <w:rPr>
          <w:lang w:val="en-GB"/>
        </w:rPr>
        <w:t xml:space="preserve"> Ne</w:t>
      </w:r>
      <w:r w:rsidR="00B72710">
        <w:rPr>
          <w:lang w:val="en-GB"/>
        </w:rPr>
        <w:t>d</w:t>
      </w:r>
      <w:r w:rsidR="00A06D0C">
        <w:rPr>
          <w:lang w:val="en-GB"/>
        </w:rPr>
        <w:t>ved</w:t>
      </w:r>
      <w:r w:rsidR="00B72710" w:rsidRPr="00FF74C2">
        <w:rPr>
          <w:vertAlign w:val="superscript"/>
          <w:lang w:val="en-GB"/>
        </w:rPr>
        <w:t>9</w:t>
      </w:r>
      <w:r w:rsidR="00A06D0C">
        <w:rPr>
          <w:lang w:val="en-GB"/>
        </w:rPr>
        <w:t xml:space="preserve">, </w:t>
      </w:r>
      <w:r w:rsidR="00A06D0C" w:rsidRPr="00637189">
        <w:rPr>
          <w:highlight w:val="yellow"/>
          <w:lang w:val="en-GB"/>
        </w:rPr>
        <w:t>Lidwien Raak-van den Berg</w:t>
      </w:r>
      <w:r w:rsidR="001351D6" w:rsidRPr="00234B01">
        <w:rPr>
          <w:highlight w:val="yellow"/>
          <w:vertAlign w:val="superscript"/>
          <w:lang w:val="en-GB"/>
        </w:rPr>
        <w:t>10</w:t>
      </w:r>
      <w:r w:rsidR="00A06D0C">
        <w:rPr>
          <w:lang w:val="en-GB"/>
        </w:rPr>
        <w:t xml:space="preserve">, </w:t>
      </w:r>
      <w:r w:rsidR="00A06D0C" w:rsidRPr="00A06D0C">
        <w:rPr>
          <w:lang w:val="en-GB"/>
        </w:rPr>
        <w:t>Emma</w:t>
      </w:r>
      <w:r w:rsidR="00A06D0C">
        <w:rPr>
          <w:lang w:val="en-GB"/>
        </w:rPr>
        <w:t xml:space="preserve"> Rhule</w:t>
      </w:r>
      <w:r w:rsidR="001351D6" w:rsidRPr="00234B01">
        <w:rPr>
          <w:vertAlign w:val="superscript"/>
          <w:lang w:val="en-GB"/>
        </w:rPr>
        <w:t>11</w:t>
      </w:r>
      <w:r w:rsidR="00A06D0C">
        <w:rPr>
          <w:lang w:val="en-GB"/>
        </w:rPr>
        <w:t xml:space="preserve">, </w:t>
      </w:r>
      <w:r w:rsidR="00A06D0C" w:rsidRPr="00637189">
        <w:rPr>
          <w:highlight w:val="yellow"/>
          <w:lang w:val="en-GB"/>
        </w:rPr>
        <w:t>Goody Sprinsloo</w:t>
      </w:r>
      <w:r w:rsidR="00625301" w:rsidRPr="00234B01">
        <w:rPr>
          <w:highlight w:val="yellow"/>
          <w:vertAlign w:val="superscript"/>
          <w:lang w:val="en-GB"/>
        </w:rPr>
        <w:t>12</w:t>
      </w:r>
      <w:r w:rsidR="00A06D0C">
        <w:rPr>
          <w:lang w:val="en-GB"/>
        </w:rPr>
        <w:t xml:space="preserve">, </w:t>
      </w:r>
      <w:r w:rsidR="00A06D0C" w:rsidRPr="00A06D0C">
        <w:rPr>
          <w:lang w:val="en-GB"/>
        </w:rPr>
        <w:t>Arnstein Staverlokk</w:t>
      </w:r>
      <w:r w:rsidR="00663E3D" w:rsidRPr="00234B01">
        <w:rPr>
          <w:vertAlign w:val="superscript"/>
          <w:lang w:val="en-GB"/>
        </w:rPr>
        <w:t>13</w:t>
      </w:r>
      <w:r w:rsidR="00A06D0C">
        <w:rPr>
          <w:lang w:val="en-GB"/>
        </w:rPr>
        <w:t xml:space="preserve">, </w:t>
      </w:r>
      <w:r w:rsidR="00A06D0C" w:rsidRPr="00A06D0C">
        <w:rPr>
          <w:lang w:val="en-GB"/>
        </w:rPr>
        <w:t>Tove</w:t>
      </w:r>
      <w:r w:rsidR="00A06D0C">
        <w:rPr>
          <w:lang w:val="en-GB"/>
        </w:rPr>
        <w:t xml:space="preserve"> </w:t>
      </w:r>
      <w:r w:rsidR="00A06D0C" w:rsidRPr="00A06D0C">
        <w:rPr>
          <w:lang w:val="en-GB"/>
        </w:rPr>
        <w:t>Steenberg</w:t>
      </w:r>
      <w:r w:rsidR="00022F01" w:rsidRPr="00234B01">
        <w:rPr>
          <w:vertAlign w:val="superscript"/>
          <w:lang w:val="en-GB"/>
        </w:rPr>
        <w:t>14</w:t>
      </w:r>
      <w:r w:rsidR="00A06D0C">
        <w:rPr>
          <w:lang w:val="en-GB"/>
        </w:rPr>
        <w:t xml:space="preserve"> and </w:t>
      </w:r>
      <w:r w:rsidRPr="007776F9">
        <w:rPr>
          <w:lang w:val="en-GB"/>
        </w:rPr>
        <w:t xml:space="preserve">Arnaud </w:t>
      </w:r>
      <w:r w:rsidR="00154126" w:rsidRPr="007776F9">
        <w:rPr>
          <w:lang w:val="en-GB"/>
        </w:rPr>
        <w:t>Estoup</w:t>
      </w:r>
      <w:r w:rsidR="00154126">
        <w:rPr>
          <w:vertAlign w:val="superscript"/>
          <w:lang w:val="en-GB"/>
        </w:rPr>
        <w:t>6</w:t>
      </w:r>
    </w:p>
    <w:p w:rsidR="00177F9C" w:rsidRPr="007776F9" w:rsidRDefault="00177F9C" w:rsidP="00177F9C">
      <w:pPr>
        <w:spacing w:line="480" w:lineRule="auto"/>
        <w:jc w:val="both"/>
        <w:rPr>
          <w:lang w:val="en-GB"/>
        </w:rPr>
      </w:pPr>
    </w:p>
    <w:p w:rsidR="00177F9C" w:rsidRPr="005C1E01" w:rsidRDefault="00177F9C" w:rsidP="00177F9C">
      <w:pPr>
        <w:spacing w:line="480" w:lineRule="auto"/>
        <w:rPr>
          <w:lang w:val="en-GB"/>
        </w:rPr>
      </w:pPr>
      <w:r w:rsidRPr="005C1E01">
        <w:rPr>
          <w:vertAlign w:val="superscript"/>
          <w:lang w:val="en-GB"/>
        </w:rPr>
        <w:t>1</w:t>
      </w:r>
      <w:r w:rsidRPr="005C1E01">
        <w:rPr>
          <w:lang w:val="en-GB"/>
        </w:rPr>
        <w:t xml:space="preserve"> I</w:t>
      </w:r>
      <w:r>
        <w:rPr>
          <w:lang w:val="en-GB"/>
        </w:rPr>
        <w:t>nra</w:t>
      </w:r>
      <w:r w:rsidRPr="005C1E01">
        <w:rPr>
          <w:lang w:val="en-GB"/>
        </w:rPr>
        <w:t>, UMR 1355 ISA, 06903 Sophia</w:t>
      </w:r>
      <w:r>
        <w:rPr>
          <w:lang w:val="en-GB"/>
        </w:rPr>
        <w:t>-</w:t>
      </w:r>
      <w:r w:rsidRPr="005C1E01">
        <w:rPr>
          <w:lang w:val="en-GB"/>
        </w:rPr>
        <w:t>Antipolis, France</w:t>
      </w:r>
    </w:p>
    <w:p w:rsidR="00177F9C" w:rsidRPr="005C1E01" w:rsidRDefault="00177F9C" w:rsidP="00177F9C">
      <w:pPr>
        <w:spacing w:line="480" w:lineRule="auto"/>
        <w:rPr>
          <w:lang w:val="en-GB"/>
        </w:rPr>
      </w:pPr>
      <w:r w:rsidRPr="005C1E01">
        <w:rPr>
          <w:vertAlign w:val="superscript"/>
          <w:lang w:val="en-GB"/>
        </w:rPr>
        <w:t>2</w:t>
      </w:r>
      <w:r w:rsidRPr="005C1E01">
        <w:rPr>
          <w:lang w:val="en-GB"/>
        </w:rPr>
        <w:t xml:space="preserve"> Université de Nice Sophia Antipolis, UMR ISA, 06903 Sophia</w:t>
      </w:r>
      <w:r>
        <w:rPr>
          <w:lang w:val="en-GB"/>
        </w:rPr>
        <w:t>-</w:t>
      </w:r>
      <w:r w:rsidRPr="005C1E01">
        <w:rPr>
          <w:lang w:val="en-GB"/>
        </w:rPr>
        <w:t>Antipolis, France</w:t>
      </w:r>
    </w:p>
    <w:p w:rsidR="00177F9C" w:rsidRDefault="00177F9C" w:rsidP="00177F9C">
      <w:pPr>
        <w:spacing w:line="480" w:lineRule="auto"/>
        <w:rPr>
          <w:lang w:val="en-GB"/>
        </w:rPr>
      </w:pPr>
      <w:r w:rsidRPr="005C1E01">
        <w:rPr>
          <w:vertAlign w:val="superscript"/>
          <w:lang w:val="en-GB"/>
        </w:rPr>
        <w:t>3</w:t>
      </w:r>
      <w:r w:rsidRPr="005C1E01">
        <w:rPr>
          <w:lang w:val="en-GB"/>
        </w:rPr>
        <w:t xml:space="preserve"> CNRS, UMR 7254 ISA, 06903 Sophia</w:t>
      </w:r>
      <w:r>
        <w:rPr>
          <w:lang w:val="en-GB"/>
        </w:rPr>
        <w:t>-</w:t>
      </w:r>
      <w:r w:rsidRPr="005C1E01">
        <w:rPr>
          <w:lang w:val="en-GB"/>
        </w:rPr>
        <w:t xml:space="preserve">Antipolis, </w:t>
      </w:r>
      <w:r>
        <w:rPr>
          <w:lang w:val="en-GB"/>
        </w:rPr>
        <w:t>France</w:t>
      </w:r>
    </w:p>
    <w:p w:rsidR="00637189" w:rsidRDefault="00637189" w:rsidP="00177F9C">
      <w:pPr>
        <w:spacing w:line="480" w:lineRule="auto"/>
        <w:rPr>
          <w:lang w:val="en-GB"/>
        </w:rPr>
      </w:pPr>
      <w:r w:rsidRPr="00234B01">
        <w:rPr>
          <w:vertAlign w:val="superscript"/>
          <w:lang w:val="en-GB"/>
        </w:rPr>
        <w:t>4</w:t>
      </w:r>
      <w:r>
        <w:rPr>
          <w:lang w:val="en-GB"/>
        </w:rPr>
        <w:t xml:space="preserve"> </w:t>
      </w:r>
      <w:r w:rsidRPr="00637189">
        <w:rPr>
          <w:lang w:val="en-GB"/>
        </w:rPr>
        <w:t>USDA-ARS, North Central Agricultural Research Laboratory, Brookings, SD</w:t>
      </w:r>
      <w:r w:rsidR="00154126">
        <w:rPr>
          <w:lang w:val="en-GB"/>
        </w:rPr>
        <w:t xml:space="preserve"> 57006</w:t>
      </w:r>
      <w:r w:rsidRPr="00637189">
        <w:rPr>
          <w:lang w:val="en-GB"/>
        </w:rPr>
        <w:t>, USA</w:t>
      </w:r>
    </w:p>
    <w:p w:rsidR="00A06D0C" w:rsidRDefault="00C92716" w:rsidP="00177F9C">
      <w:pPr>
        <w:spacing w:line="480" w:lineRule="auto"/>
        <w:rPr>
          <w:lang w:val="en-GB"/>
        </w:rPr>
      </w:pPr>
      <w:r w:rsidRPr="00C92716">
        <w:rPr>
          <w:vertAlign w:val="superscript"/>
          <w:lang w:val="en-US"/>
        </w:rPr>
        <w:t>5</w:t>
      </w:r>
      <w:r w:rsidRPr="00C92716">
        <w:rPr>
          <w:lang w:val="en-US"/>
        </w:rPr>
        <w:t xml:space="preserve"> Department of Entomology, University of Minnesota, Saint Paul, MN 55108, USA</w:t>
      </w:r>
    </w:p>
    <w:p w:rsidR="00177F9C" w:rsidRDefault="00154126" w:rsidP="00234B01">
      <w:pPr>
        <w:spacing w:line="480" w:lineRule="auto"/>
        <w:rPr>
          <w:lang w:val="en-GB"/>
        </w:rPr>
      </w:pPr>
      <w:r>
        <w:rPr>
          <w:vertAlign w:val="superscript"/>
          <w:lang w:val="en-GB"/>
        </w:rPr>
        <w:t>6</w:t>
      </w:r>
      <w:r w:rsidR="00177F9C" w:rsidRPr="000006DD">
        <w:rPr>
          <w:lang w:val="en-GB"/>
        </w:rPr>
        <w:t xml:space="preserve"> I</w:t>
      </w:r>
      <w:r w:rsidR="00177F9C">
        <w:rPr>
          <w:lang w:val="en-GB"/>
        </w:rPr>
        <w:t>nra</w:t>
      </w:r>
      <w:r w:rsidR="00177F9C" w:rsidRPr="000006DD">
        <w:rPr>
          <w:lang w:val="en-GB"/>
        </w:rPr>
        <w:t xml:space="preserve">, UMR CBGP (INRA/IRD/CIRAD/Montpellier SupAgro), </w:t>
      </w:r>
      <w:r w:rsidR="00177F9C">
        <w:rPr>
          <w:lang w:val="en-GB"/>
        </w:rPr>
        <w:t xml:space="preserve">34988 </w:t>
      </w:r>
      <w:r w:rsidR="00177F9C" w:rsidRPr="000006DD">
        <w:rPr>
          <w:lang w:val="en-GB"/>
        </w:rPr>
        <w:t>Mont</w:t>
      </w:r>
      <w:r w:rsidR="008333E2">
        <w:rPr>
          <w:lang w:val="en-GB"/>
        </w:rPr>
        <w:t>ferrier-sur-Lez, France</w:t>
      </w:r>
    </w:p>
    <w:p w:rsidR="00154126" w:rsidRPr="008F07D2" w:rsidRDefault="00154126" w:rsidP="00234B01">
      <w:pPr>
        <w:spacing w:line="480" w:lineRule="auto"/>
        <w:rPr>
          <w:lang w:val="en-GB"/>
        </w:rPr>
      </w:pPr>
      <w:r w:rsidRPr="00234B01">
        <w:rPr>
          <w:vertAlign w:val="superscript"/>
          <w:lang w:val="en-GB"/>
        </w:rPr>
        <w:t>7</w:t>
      </w:r>
      <w:r>
        <w:rPr>
          <w:lang w:val="en-GB"/>
        </w:rPr>
        <w:t xml:space="preserve"> </w:t>
      </w:r>
      <w:r w:rsidR="00C92716" w:rsidRPr="00C92716">
        <w:rPr>
          <w:lang w:val="en-GB"/>
        </w:rPr>
        <w:t>Facultad de Ciencias Veterinarias y Pecuarias, Universidad de Chile, Casilla 2, Correo 15, La Granja, Santiago, Chile</w:t>
      </w:r>
    </w:p>
    <w:p w:rsidR="008105B7" w:rsidRDefault="005A5123" w:rsidP="00234B01">
      <w:pPr>
        <w:spacing w:line="480" w:lineRule="auto"/>
        <w:rPr>
          <w:lang w:val="en-GB"/>
        </w:rPr>
      </w:pPr>
      <w:r w:rsidRPr="00234B01">
        <w:rPr>
          <w:vertAlign w:val="superscript"/>
          <w:lang w:val="en-GB"/>
        </w:rPr>
        <w:t>8</w:t>
      </w:r>
      <w:r>
        <w:rPr>
          <w:lang w:val="en-GB"/>
        </w:rPr>
        <w:t xml:space="preserve"> </w:t>
      </w:r>
      <w:r w:rsidRPr="005A5123">
        <w:rPr>
          <w:lang w:val="en-GB"/>
        </w:rPr>
        <w:t>National Reference Centre, Netherlands Food and Consumer Product Safety Authority</w:t>
      </w:r>
      <w:r w:rsidR="00B72710">
        <w:rPr>
          <w:lang w:val="en-GB"/>
        </w:rPr>
        <w:t>, 6706 EA, Wageningen,</w:t>
      </w:r>
      <w:r w:rsidRPr="005A5123">
        <w:rPr>
          <w:lang w:val="en-GB"/>
        </w:rPr>
        <w:t xml:space="preserve"> The Netherlands</w:t>
      </w:r>
    </w:p>
    <w:p w:rsidR="00B72710" w:rsidRDefault="00B72710" w:rsidP="00234B01">
      <w:pPr>
        <w:spacing w:line="480" w:lineRule="auto"/>
        <w:rPr>
          <w:lang w:val="en-GB"/>
        </w:rPr>
      </w:pPr>
      <w:r w:rsidRPr="00234B01">
        <w:rPr>
          <w:vertAlign w:val="superscript"/>
          <w:lang w:val="en-GB"/>
        </w:rPr>
        <w:t>9</w:t>
      </w:r>
      <w:r>
        <w:rPr>
          <w:lang w:val="en-GB"/>
        </w:rPr>
        <w:t xml:space="preserve"> </w:t>
      </w:r>
      <w:r w:rsidRPr="00B72710">
        <w:rPr>
          <w:lang w:val="en-GB"/>
        </w:rPr>
        <w:t>University of South Bohemia, Ceske Budejovice 37005, Czech Republic</w:t>
      </w:r>
    </w:p>
    <w:p w:rsidR="00B72710" w:rsidRDefault="005C672A" w:rsidP="00234B01">
      <w:pPr>
        <w:spacing w:line="480" w:lineRule="auto"/>
        <w:rPr>
          <w:lang w:val="en-GB"/>
        </w:rPr>
      </w:pPr>
      <w:r w:rsidRPr="00234B01">
        <w:rPr>
          <w:highlight w:val="yellow"/>
          <w:vertAlign w:val="superscript"/>
          <w:lang w:val="en-GB"/>
        </w:rPr>
        <w:t>10</w:t>
      </w:r>
      <w:r w:rsidRPr="00234B01">
        <w:rPr>
          <w:highlight w:val="yellow"/>
          <w:lang w:val="en-GB"/>
        </w:rPr>
        <w:t xml:space="preserve"> XXXXXXXXXXXXXXXXXXXXXXXXXXXXXXXXXXXX</w:t>
      </w:r>
    </w:p>
    <w:p w:rsidR="005C672A" w:rsidRPr="005C672A" w:rsidRDefault="005C672A" w:rsidP="005C672A">
      <w:pPr>
        <w:spacing w:line="480" w:lineRule="auto"/>
        <w:rPr>
          <w:lang w:val="en-GB"/>
        </w:rPr>
      </w:pPr>
      <w:r w:rsidRPr="00234B01">
        <w:rPr>
          <w:vertAlign w:val="superscript"/>
          <w:lang w:val="en-GB"/>
        </w:rPr>
        <w:t>11</w:t>
      </w:r>
      <w:r>
        <w:rPr>
          <w:lang w:val="en-GB"/>
        </w:rPr>
        <w:t xml:space="preserve"> </w:t>
      </w:r>
      <w:r w:rsidRPr="005C672A">
        <w:rPr>
          <w:lang w:val="en-GB"/>
        </w:rPr>
        <w:t>Department of Genetics</w:t>
      </w:r>
      <w:r>
        <w:rPr>
          <w:lang w:val="en-GB"/>
        </w:rPr>
        <w:t>, U</w:t>
      </w:r>
      <w:r w:rsidRPr="005C672A">
        <w:rPr>
          <w:lang w:val="en-GB"/>
        </w:rPr>
        <w:t>niversity of Cambridge</w:t>
      </w:r>
      <w:r w:rsidR="005B7330">
        <w:rPr>
          <w:lang w:val="en-GB"/>
        </w:rPr>
        <w:t xml:space="preserve">, </w:t>
      </w:r>
      <w:r w:rsidRPr="005C672A">
        <w:rPr>
          <w:lang w:val="en-GB"/>
        </w:rPr>
        <w:t>Cambridge CB2 3EH</w:t>
      </w:r>
      <w:r w:rsidR="005B7330">
        <w:rPr>
          <w:lang w:val="en-GB"/>
        </w:rPr>
        <w:t xml:space="preserve">, </w:t>
      </w:r>
      <w:r w:rsidRPr="005C672A">
        <w:rPr>
          <w:lang w:val="en-GB"/>
        </w:rPr>
        <w:t>UK</w:t>
      </w:r>
    </w:p>
    <w:p w:rsidR="005C672A" w:rsidRDefault="00625301" w:rsidP="00234B01">
      <w:pPr>
        <w:spacing w:line="480" w:lineRule="auto"/>
        <w:rPr>
          <w:lang w:val="en-GB"/>
        </w:rPr>
      </w:pPr>
      <w:r w:rsidRPr="00234B01">
        <w:rPr>
          <w:highlight w:val="yellow"/>
          <w:vertAlign w:val="superscript"/>
          <w:lang w:val="en-GB"/>
        </w:rPr>
        <w:t>12</w:t>
      </w:r>
      <w:r w:rsidRPr="00234B01">
        <w:rPr>
          <w:highlight w:val="yellow"/>
          <w:lang w:val="en-GB"/>
        </w:rPr>
        <w:t xml:space="preserve"> XXXXXXXXXXXXXXXXXXXXXXXXXXXXXXXXXXXX</w:t>
      </w:r>
    </w:p>
    <w:p w:rsidR="00625301" w:rsidRDefault="00663E3D" w:rsidP="00234B01">
      <w:pPr>
        <w:spacing w:line="480" w:lineRule="auto"/>
        <w:rPr>
          <w:lang w:val="en-GB"/>
        </w:rPr>
      </w:pPr>
      <w:r w:rsidRPr="00234B01">
        <w:rPr>
          <w:vertAlign w:val="superscript"/>
          <w:lang w:val="en-GB"/>
        </w:rPr>
        <w:t>13</w:t>
      </w:r>
      <w:r>
        <w:rPr>
          <w:lang w:val="en-GB"/>
        </w:rPr>
        <w:t xml:space="preserve"> </w:t>
      </w:r>
      <w:r w:rsidRPr="00663E3D">
        <w:rPr>
          <w:lang w:val="en-GB"/>
        </w:rPr>
        <w:t>Norwegian Institute for Nature Research</w:t>
      </w:r>
      <w:r>
        <w:rPr>
          <w:lang w:val="en-GB"/>
        </w:rPr>
        <w:t>,</w:t>
      </w:r>
      <w:r w:rsidRPr="00663E3D">
        <w:rPr>
          <w:lang w:val="en-GB"/>
        </w:rPr>
        <w:t xml:space="preserve"> </w:t>
      </w:r>
      <w:r>
        <w:rPr>
          <w:lang w:val="en-GB"/>
        </w:rPr>
        <w:t>NO-7485 Trondheim, Norway</w:t>
      </w:r>
    </w:p>
    <w:p w:rsidR="00663E3D" w:rsidRPr="007776F9" w:rsidRDefault="00022F01" w:rsidP="00234B01">
      <w:pPr>
        <w:spacing w:line="480" w:lineRule="auto"/>
        <w:rPr>
          <w:lang w:val="en-GB"/>
        </w:rPr>
      </w:pPr>
      <w:r w:rsidRPr="00234B01">
        <w:rPr>
          <w:vertAlign w:val="superscript"/>
          <w:lang w:val="en-GB"/>
        </w:rPr>
        <w:t>14</w:t>
      </w:r>
      <w:r>
        <w:rPr>
          <w:lang w:val="en-GB"/>
        </w:rPr>
        <w:t xml:space="preserve"> </w:t>
      </w:r>
      <w:r w:rsidRPr="00022F01">
        <w:rPr>
          <w:lang w:val="en-GB"/>
        </w:rPr>
        <w:t>Aarhus University</w:t>
      </w:r>
      <w:r>
        <w:rPr>
          <w:lang w:val="en-GB"/>
        </w:rPr>
        <w:t xml:space="preserve">, </w:t>
      </w:r>
      <w:r w:rsidRPr="00022F01">
        <w:rPr>
          <w:lang w:val="en-GB"/>
        </w:rPr>
        <w:t>Dep</w:t>
      </w:r>
      <w:r>
        <w:rPr>
          <w:lang w:val="en-GB"/>
        </w:rPr>
        <w:t>artmen</w:t>
      </w:r>
      <w:r w:rsidRPr="00022F01">
        <w:rPr>
          <w:lang w:val="en-GB"/>
        </w:rPr>
        <w:t>t of Agroecology</w:t>
      </w:r>
      <w:r>
        <w:rPr>
          <w:lang w:val="en-GB"/>
        </w:rPr>
        <w:t xml:space="preserve">, </w:t>
      </w:r>
      <w:r w:rsidRPr="00022F01">
        <w:rPr>
          <w:lang w:val="en-GB"/>
        </w:rPr>
        <w:t>DK-4200 Slagelse, Denmark</w:t>
      </w:r>
    </w:p>
    <w:p w:rsidR="00177F9C" w:rsidRPr="00501B56" w:rsidRDefault="00177F9C" w:rsidP="00D947FD">
      <w:pPr>
        <w:spacing w:line="480" w:lineRule="auto"/>
        <w:rPr>
          <w:b/>
          <w:bCs/>
          <w:sz w:val="32"/>
          <w:szCs w:val="32"/>
          <w:lang w:val="en-GB"/>
        </w:rPr>
      </w:pPr>
    </w:p>
    <w:p w:rsidR="001D5A2E" w:rsidRPr="00501B56" w:rsidRDefault="001D5A2E" w:rsidP="001D5A2E">
      <w:pPr>
        <w:spacing w:line="480" w:lineRule="auto"/>
        <w:jc w:val="both"/>
        <w:rPr>
          <w:lang w:val="en-GB"/>
        </w:rPr>
      </w:pPr>
      <w:r w:rsidRPr="00501B56">
        <w:rPr>
          <w:b/>
          <w:lang w:val="en-GB"/>
        </w:rPr>
        <w:t>Keywords:</w:t>
      </w:r>
      <w:r w:rsidRPr="00501B56">
        <w:rPr>
          <w:lang w:val="en-GB"/>
        </w:rPr>
        <w:t xml:space="preserve"> biological invasion, microsatellite, harlequin ladybird, invasion routes, Approximate Bayesian Computation.</w:t>
      </w:r>
    </w:p>
    <w:p w:rsidR="001D5A2E" w:rsidRPr="00501B56" w:rsidRDefault="001D5A2E" w:rsidP="001D5A2E">
      <w:pPr>
        <w:spacing w:line="480" w:lineRule="auto"/>
        <w:jc w:val="both"/>
        <w:rPr>
          <w:lang w:val="en-GB"/>
        </w:rPr>
      </w:pPr>
    </w:p>
    <w:p w:rsidR="001D5A2E" w:rsidRPr="00501B56" w:rsidRDefault="001D5A2E" w:rsidP="001D5A2E">
      <w:pPr>
        <w:spacing w:line="480" w:lineRule="auto"/>
        <w:jc w:val="both"/>
        <w:rPr>
          <w:b/>
          <w:lang w:val="en-GB"/>
        </w:rPr>
      </w:pPr>
      <w:r w:rsidRPr="00501B56">
        <w:rPr>
          <w:b/>
          <w:lang w:val="en-GB"/>
        </w:rPr>
        <w:t>Corresponding author:</w:t>
      </w:r>
    </w:p>
    <w:p w:rsidR="001D5A2E" w:rsidRPr="00501B56" w:rsidRDefault="001D5A2E" w:rsidP="001D5A2E">
      <w:pPr>
        <w:spacing w:line="480" w:lineRule="auto"/>
        <w:jc w:val="both"/>
        <w:rPr>
          <w:lang w:val="en-GB"/>
        </w:rPr>
      </w:pPr>
      <w:r w:rsidRPr="00501B56">
        <w:rPr>
          <w:lang w:val="en-GB"/>
        </w:rPr>
        <w:t>Eric Lombaert</w:t>
      </w:r>
    </w:p>
    <w:p w:rsidR="001D5A2E" w:rsidRPr="008F07D2" w:rsidRDefault="001D5A2E" w:rsidP="001D5A2E">
      <w:pPr>
        <w:spacing w:line="480" w:lineRule="auto"/>
        <w:jc w:val="both"/>
      </w:pPr>
      <w:r w:rsidRPr="00D8367C">
        <w:t xml:space="preserve">INRA, UMR 1301 IBSV (INRA / Université de Nice Sophia Antipolis / CNRS). </w:t>
      </w:r>
      <w:r w:rsidR="00C92716" w:rsidRPr="00C92716">
        <w:t>400 Route des Chappes. BP 167 - 06903 Sophia Antipolis cedex. FRANCE</w:t>
      </w:r>
    </w:p>
    <w:p w:rsidR="001D5A2E" w:rsidRPr="008F07D2" w:rsidRDefault="00C92716" w:rsidP="001D5A2E">
      <w:pPr>
        <w:spacing w:line="480" w:lineRule="auto"/>
        <w:jc w:val="both"/>
      </w:pPr>
      <w:r w:rsidRPr="00C92716">
        <w:t xml:space="preserve">E-mail: </w:t>
      </w:r>
      <w:hyperlink r:id="rId9" w:history="1">
        <w:r w:rsidRPr="00C92716">
          <w:rPr>
            <w:rStyle w:val="Lienhypertexte"/>
          </w:rPr>
          <w:t>lombaert@sophia.inra.fr</w:t>
        </w:r>
      </w:hyperlink>
    </w:p>
    <w:p w:rsidR="001D5A2E" w:rsidRPr="00501B56" w:rsidRDefault="001D5A2E" w:rsidP="001D5A2E">
      <w:pPr>
        <w:spacing w:line="480" w:lineRule="auto"/>
        <w:jc w:val="both"/>
        <w:rPr>
          <w:lang w:val="en-GB"/>
        </w:rPr>
      </w:pPr>
      <w:r w:rsidRPr="00501B56">
        <w:rPr>
          <w:lang w:val="en-GB"/>
        </w:rPr>
        <w:t>Tel: +33 4 92 38 65 06</w:t>
      </w:r>
    </w:p>
    <w:p w:rsidR="001D5A2E" w:rsidRPr="00501B56" w:rsidRDefault="001D5A2E" w:rsidP="001D5A2E">
      <w:pPr>
        <w:spacing w:line="480" w:lineRule="auto"/>
        <w:jc w:val="both"/>
        <w:rPr>
          <w:lang w:val="en-GB"/>
        </w:rPr>
      </w:pPr>
      <w:r w:rsidRPr="00501B56">
        <w:rPr>
          <w:lang w:val="en-GB"/>
        </w:rPr>
        <w:t>Fax: +33 4 92 38 64 01</w:t>
      </w:r>
    </w:p>
    <w:p w:rsidR="001D5A2E" w:rsidRPr="00501B56" w:rsidRDefault="001D5A2E" w:rsidP="001D5A2E">
      <w:pPr>
        <w:spacing w:line="480" w:lineRule="auto"/>
        <w:jc w:val="both"/>
        <w:rPr>
          <w:lang w:val="en-GB"/>
        </w:rPr>
      </w:pPr>
    </w:p>
    <w:p w:rsidR="001D5A2E" w:rsidRPr="00501B56" w:rsidRDefault="001D5A2E" w:rsidP="001D5A2E">
      <w:pPr>
        <w:spacing w:line="480" w:lineRule="auto"/>
        <w:jc w:val="both"/>
        <w:rPr>
          <w:lang w:val="en-GB"/>
        </w:rPr>
      </w:pPr>
      <w:r w:rsidRPr="00501B56">
        <w:rPr>
          <w:b/>
          <w:lang w:val="en-GB"/>
        </w:rPr>
        <w:t>Running title:</w:t>
      </w:r>
      <w:r w:rsidRPr="00501B56">
        <w:rPr>
          <w:lang w:val="en-GB"/>
        </w:rPr>
        <w:t xml:space="preserve"> Worldwide invasion genetics of </w:t>
      </w:r>
      <w:r w:rsidRPr="00501B56">
        <w:rPr>
          <w:i/>
          <w:lang w:val="en-GB"/>
        </w:rPr>
        <w:t>Harmonia axyridis</w:t>
      </w:r>
    </w:p>
    <w:p w:rsidR="00022F01" w:rsidRDefault="00022F01">
      <w:pPr>
        <w:rPr>
          <w:b/>
          <w:bCs/>
          <w:sz w:val="32"/>
          <w:szCs w:val="32"/>
          <w:lang w:val="en-GB"/>
        </w:rPr>
      </w:pPr>
      <w:r>
        <w:rPr>
          <w:b/>
          <w:bCs/>
          <w:sz w:val="32"/>
          <w:szCs w:val="32"/>
          <w:lang w:val="en-GB"/>
        </w:rPr>
        <w:br w:type="page"/>
      </w:r>
    </w:p>
    <w:p w:rsidR="00D947FD" w:rsidRPr="00501B56" w:rsidRDefault="00D947FD" w:rsidP="00D947FD">
      <w:pPr>
        <w:spacing w:line="480" w:lineRule="auto"/>
        <w:rPr>
          <w:b/>
          <w:bCs/>
          <w:sz w:val="32"/>
          <w:szCs w:val="32"/>
          <w:lang w:val="en-GB"/>
        </w:rPr>
      </w:pPr>
      <w:r w:rsidRPr="00501B56">
        <w:rPr>
          <w:b/>
          <w:bCs/>
          <w:sz w:val="32"/>
          <w:szCs w:val="32"/>
          <w:lang w:val="en-GB"/>
        </w:rPr>
        <w:t>Abstract</w:t>
      </w:r>
    </w:p>
    <w:p w:rsidR="00D947FD" w:rsidRPr="00501B56" w:rsidRDefault="00D947FD" w:rsidP="00D947FD">
      <w:pPr>
        <w:spacing w:line="480" w:lineRule="auto"/>
        <w:rPr>
          <w:lang w:val="en-GB"/>
        </w:rPr>
      </w:pPr>
    </w:p>
    <w:p w:rsidR="00C73E1A" w:rsidRDefault="00EF2AF5" w:rsidP="00C73E1A">
      <w:pPr>
        <w:spacing w:line="480" w:lineRule="auto"/>
        <w:rPr>
          <w:lang w:val="en-GB"/>
        </w:rPr>
      </w:pPr>
      <w:commentRangeStart w:id="1"/>
      <w:del w:id="2" w:author="Arnaud Estoup" w:date="2014-05-15T16:06:00Z">
        <w:r w:rsidRPr="00501B56" w:rsidDel="008F07D2">
          <w:rPr>
            <w:lang w:val="en-GB"/>
          </w:rPr>
          <w:delText>M</w:delText>
        </w:r>
        <w:r w:rsidR="00971C85" w:rsidRPr="00501B56" w:rsidDel="008F07D2">
          <w:rPr>
            <w:lang w:val="en-GB"/>
          </w:rPr>
          <w:delText xml:space="preserve">olecular markers </w:delText>
        </w:r>
        <w:r w:rsidR="008C2002" w:rsidRPr="00501B56" w:rsidDel="008F07D2">
          <w:rPr>
            <w:lang w:val="en-GB"/>
          </w:rPr>
          <w:delText>can</w:delText>
        </w:r>
        <w:r w:rsidRPr="00501B56" w:rsidDel="008F07D2">
          <w:rPr>
            <w:lang w:val="en-GB"/>
          </w:rPr>
          <w:delText xml:space="preserve"> provide</w:delText>
        </w:r>
        <w:r w:rsidR="00971C85" w:rsidRPr="00501B56" w:rsidDel="008F07D2">
          <w:rPr>
            <w:lang w:val="en-GB"/>
          </w:rPr>
          <w:delText xml:space="preserve"> </w:delText>
        </w:r>
        <w:r w:rsidR="008C2002" w:rsidRPr="00501B56" w:rsidDel="008F07D2">
          <w:rPr>
            <w:lang w:val="en-GB"/>
          </w:rPr>
          <w:delText>clear insight</w:delText>
        </w:r>
        <w:r w:rsidR="00E071BE" w:rsidDel="008F07D2">
          <w:rPr>
            <w:lang w:val="en-GB"/>
          </w:rPr>
          <w:delText>s</w:delText>
        </w:r>
        <w:r w:rsidR="00971C85" w:rsidRPr="00501B56" w:rsidDel="008F07D2">
          <w:rPr>
            <w:lang w:val="en-GB"/>
          </w:rPr>
          <w:delText xml:space="preserve"> into the </w:delText>
        </w:r>
        <w:r w:rsidRPr="00501B56" w:rsidDel="008F07D2">
          <w:rPr>
            <w:lang w:val="en-GB"/>
          </w:rPr>
          <w:delText xml:space="preserve">introduction </w:delText>
        </w:r>
        <w:r w:rsidR="00C13B62" w:rsidRPr="00501B56" w:rsidDel="008F07D2">
          <w:rPr>
            <w:lang w:val="en-GB"/>
          </w:rPr>
          <w:delText xml:space="preserve">history of invasive species. </w:delText>
        </w:r>
        <w:r w:rsidR="008C2002" w:rsidRPr="00501B56" w:rsidDel="008F07D2">
          <w:rPr>
            <w:lang w:val="en-GB"/>
          </w:rPr>
          <w:delText xml:space="preserve">However, </w:delText>
        </w:r>
      </w:del>
      <w:commentRangeEnd w:id="1"/>
      <w:r w:rsidR="008F07D2">
        <w:rPr>
          <w:rStyle w:val="Marquedannotation"/>
        </w:rPr>
        <w:commentReference w:id="1"/>
      </w:r>
      <w:del w:id="3" w:author="Arnaud Estoup" w:date="2014-05-15T16:06:00Z">
        <w:r w:rsidR="008C2002" w:rsidRPr="00501B56" w:rsidDel="008F07D2">
          <w:rPr>
            <w:lang w:val="en-GB"/>
          </w:rPr>
          <w:delText>i</w:delText>
        </w:r>
      </w:del>
      <w:ins w:id="4" w:author="Arnaud Estoup" w:date="2014-05-15T16:06:00Z">
        <w:r w:rsidR="008F07D2">
          <w:rPr>
            <w:lang w:val="en-GB"/>
          </w:rPr>
          <w:t>I</w:t>
        </w:r>
      </w:ins>
      <w:r w:rsidR="008C2002" w:rsidRPr="00501B56">
        <w:rPr>
          <w:lang w:val="en-GB"/>
        </w:rPr>
        <w:t xml:space="preserve">nferences about </w:t>
      </w:r>
      <w:del w:id="5" w:author="Arnaud Estoup" w:date="2014-05-15T16:06:00Z">
        <w:r w:rsidR="008C2002" w:rsidRPr="00501B56" w:rsidDel="008F07D2">
          <w:rPr>
            <w:lang w:val="en-GB"/>
          </w:rPr>
          <w:delText xml:space="preserve">recent </w:delText>
        </w:r>
      </w:del>
      <w:del w:id="6" w:author="thomas G." w:date="2014-05-20T09:41:00Z">
        <w:r w:rsidR="008C2002" w:rsidRPr="00501B56" w:rsidDel="00757E56">
          <w:rPr>
            <w:lang w:val="en-GB"/>
          </w:rPr>
          <w:delText>introduction histories</w:delText>
        </w:r>
      </w:del>
      <w:ins w:id="7" w:author="Arnaud Estoup" w:date="2014-05-15T16:06:00Z">
        <w:del w:id="8" w:author="thomas G." w:date="2014-05-20T09:41:00Z">
          <w:r w:rsidR="008F07D2" w:rsidDel="00757E56">
            <w:rPr>
              <w:lang w:val="en-GB"/>
            </w:rPr>
            <w:delText xml:space="preserve"> of invasive species</w:delText>
          </w:r>
        </w:del>
      </w:ins>
      <w:ins w:id="9" w:author="thomas G." w:date="2014-05-20T09:41:00Z">
        <w:r w:rsidR="00757E56">
          <w:rPr>
            <w:lang w:val="en-GB"/>
          </w:rPr>
          <w:t>invasion histories</w:t>
        </w:r>
      </w:ins>
      <w:r w:rsidR="008C2002" w:rsidRPr="00501B56">
        <w:rPr>
          <w:lang w:val="en-GB"/>
        </w:rPr>
        <w:t xml:space="preserve"> remain challenging</w:t>
      </w:r>
      <w:del w:id="10" w:author="thomas G." w:date="2014-05-20T20:24:00Z">
        <w:r w:rsidR="008C2002" w:rsidRPr="00501B56" w:rsidDel="00585FD1">
          <w:rPr>
            <w:lang w:val="en-GB"/>
          </w:rPr>
          <w:delText>,</w:delText>
        </w:r>
      </w:del>
      <w:r w:rsidR="00C13B62" w:rsidRPr="00501B56">
        <w:rPr>
          <w:lang w:val="en-GB"/>
        </w:rPr>
        <w:t xml:space="preserve"> because </w:t>
      </w:r>
      <w:r w:rsidR="00F54D81" w:rsidRPr="00501B56">
        <w:rPr>
          <w:lang w:val="en-GB"/>
        </w:rPr>
        <w:t xml:space="preserve">of </w:t>
      </w:r>
      <w:r w:rsidR="00C13B62" w:rsidRPr="00501B56">
        <w:rPr>
          <w:lang w:val="en-GB"/>
        </w:rPr>
        <w:t xml:space="preserve">the </w:t>
      </w:r>
      <w:r w:rsidR="005246B5" w:rsidRPr="00501B56">
        <w:rPr>
          <w:lang w:val="en-GB"/>
        </w:rPr>
        <w:t xml:space="preserve">stochastic </w:t>
      </w:r>
      <w:r w:rsidR="00C07C29" w:rsidRPr="00501B56">
        <w:rPr>
          <w:lang w:val="en-GB"/>
        </w:rPr>
        <w:t xml:space="preserve">demographic </w:t>
      </w:r>
      <w:r w:rsidR="005246B5" w:rsidRPr="00501B56">
        <w:rPr>
          <w:lang w:val="en-GB"/>
        </w:rPr>
        <w:t>processes</w:t>
      </w:r>
      <w:del w:id="11" w:author="thomas G." w:date="2014-05-20T09:41:00Z">
        <w:r w:rsidR="00F54D81" w:rsidRPr="00501B56" w:rsidDel="00757E56">
          <w:rPr>
            <w:lang w:val="en-GB"/>
          </w:rPr>
          <w:delText xml:space="preserve"> </w:delText>
        </w:r>
        <w:r w:rsidRPr="00501B56" w:rsidDel="00757E56">
          <w:rPr>
            <w:lang w:val="en-GB"/>
          </w:rPr>
          <w:delText>often</w:delText>
        </w:r>
      </w:del>
      <w:r w:rsidR="00F54D81" w:rsidRPr="00501B56">
        <w:rPr>
          <w:lang w:val="en-GB"/>
        </w:rPr>
        <w:t xml:space="preserve"> involved</w:t>
      </w:r>
      <w:r w:rsidR="005246B5" w:rsidRPr="00501B56">
        <w:rPr>
          <w:lang w:val="en-GB"/>
        </w:rPr>
        <w:t>.</w:t>
      </w:r>
      <w:r w:rsidR="005D778E" w:rsidRPr="00501B56">
        <w:rPr>
          <w:lang w:val="en-GB"/>
        </w:rPr>
        <w:t xml:space="preserve"> </w:t>
      </w:r>
      <w:r w:rsidR="0094275E" w:rsidRPr="00501B56">
        <w:rPr>
          <w:lang w:val="en-GB"/>
        </w:rPr>
        <w:t xml:space="preserve">Approximate Bayesian </w:t>
      </w:r>
      <w:r w:rsidR="008C2002" w:rsidRPr="00501B56">
        <w:rPr>
          <w:lang w:val="en-GB"/>
        </w:rPr>
        <w:t>c</w:t>
      </w:r>
      <w:r w:rsidR="0094275E" w:rsidRPr="00501B56">
        <w:rPr>
          <w:lang w:val="en-GB"/>
        </w:rPr>
        <w:t xml:space="preserve">omputation (ABC) can </w:t>
      </w:r>
      <w:r w:rsidR="008C2002" w:rsidRPr="00501B56">
        <w:rPr>
          <w:lang w:val="en-GB"/>
        </w:rPr>
        <w:t>help to overcome these problems</w:t>
      </w:r>
      <w:r w:rsidR="0094275E" w:rsidRPr="00501B56">
        <w:rPr>
          <w:lang w:val="en-GB"/>
        </w:rPr>
        <w:t>, but</w:t>
      </w:r>
      <w:r w:rsidR="00B16401" w:rsidRPr="00501B56">
        <w:rPr>
          <w:lang w:val="en-GB"/>
        </w:rPr>
        <w:t xml:space="preserve"> </w:t>
      </w:r>
      <w:r w:rsidR="008C2002" w:rsidRPr="00501B56">
        <w:rPr>
          <w:lang w:val="en-GB"/>
        </w:rPr>
        <w:t>such methods of inference require</w:t>
      </w:r>
      <w:r w:rsidR="00800B88" w:rsidRPr="00501B56">
        <w:rPr>
          <w:lang w:val="en-GB"/>
        </w:rPr>
        <w:t xml:space="preserve"> a prior understanding of population structure</w:t>
      </w:r>
      <w:r w:rsidRPr="00501B56">
        <w:rPr>
          <w:lang w:val="en-GB"/>
        </w:rPr>
        <w:t xml:space="preserve"> over the </w:t>
      </w:r>
      <w:r w:rsidR="008C2002" w:rsidRPr="00501B56">
        <w:rPr>
          <w:lang w:val="en-GB"/>
        </w:rPr>
        <w:t>study area, necessitating the</w:t>
      </w:r>
      <w:r w:rsidRPr="00501B56">
        <w:rPr>
          <w:lang w:val="en-GB"/>
        </w:rPr>
        <w:t xml:space="preserve"> use of alternative methods and </w:t>
      </w:r>
      <w:r w:rsidR="008C2002" w:rsidRPr="00501B56">
        <w:rPr>
          <w:lang w:val="en-GB"/>
        </w:rPr>
        <w:t xml:space="preserve">an </w:t>
      </w:r>
      <w:r w:rsidRPr="00501B56">
        <w:rPr>
          <w:lang w:val="en-GB"/>
        </w:rPr>
        <w:t>intense sampling design</w:t>
      </w:r>
      <w:r w:rsidR="00800B88" w:rsidRPr="00501B56">
        <w:rPr>
          <w:lang w:val="en-GB"/>
        </w:rPr>
        <w:t>.</w:t>
      </w:r>
      <w:r w:rsidR="008414BB" w:rsidRPr="00501B56">
        <w:rPr>
          <w:lang w:val="en-GB"/>
        </w:rPr>
        <w:t xml:space="preserve"> </w:t>
      </w:r>
      <w:r w:rsidR="008C2002" w:rsidRPr="00501B56">
        <w:rPr>
          <w:lang w:val="en-GB"/>
        </w:rPr>
        <w:t>In this study, we</w:t>
      </w:r>
      <w:r w:rsidR="001A4827" w:rsidRPr="00501B56">
        <w:rPr>
          <w:lang w:val="en-GB"/>
        </w:rPr>
        <w:t xml:space="preserve"> made inferences about the</w:t>
      </w:r>
      <w:r w:rsidR="00C47AFC" w:rsidRPr="00501B56">
        <w:rPr>
          <w:lang w:val="en-GB"/>
        </w:rPr>
        <w:t xml:space="preserve"> worldwide</w:t>
      </w:r>
      <w:r w:rsidR="001A4827" w:rsidRPr="00501B56">
        <w:rPr>
          <w:lang w:val="en-GB"/>
        </w:rPr>
        <w:t xml:space="preserve"> invasion history of the ladybird </w:t>
      </w:r>
      <w:r w:rsidR="001A4827" w:rsidRPr="00501B56">
        <w:rPr>
          <w:i/>
          <w:lang w:val="en-GB"/>
        </w:rPr>
        <w:t>Harmonia axyridis</w:t>
      </w:r>
      <w:r w:rsidR="001A4827" w:rsidRPr="00501B56">
        <w:rPr>
          <w:lang w:val="en-GB"/>
        </w:rPr>
        <w:t xml:space="preserve"> </w:t>
      </w:r>
      <w:r w:rsidR="008C2002" w:rsidRPr="00501B56">
        <w:rPr>
          <w:lang w:val="en-GB"/>
        </w:rPr>
        <w:t xml:space="preserve">by </w:t>
      </w:r>
      <w:r w:rsidR="001A4827" w:rsidRPr="00501B56">
        <w:rPr>
          <w:lang w:val="en-GB"/>
        </w:rPr>
        <w:t xml:space="preserve">various population genetics </w:t>
      </w:r>
      <w:r w:rsidR="00B000D4" w:rsidRPr="00501B56">
        <w:rPr>
          <w:lang w:val="en-GB"/>
        </w:rPr>
        <w:t xml:space="preserve">statistical </w:t>
      </w:r>
      <w:r w:rsidR="001A4827" w:rsidRPr="00501B56">
        <w:rPr>
          <w:lang w:val="en-GB"/>
        </w:rPr>
        <w:t>methods</w:t>
      </w:r>
      <w:r w:rsidR="008C2002" w:rsidRPr="00501B56">
        <w:rPr>
          <w:lang w:val="en-GB"/>
        </w:rPr>
        <w:t>, using</w:t>
      </w:r>
      <w:r w:rsidR="00B000D4" w:rsidRPr="00501B56">
        <w:rPr>
          <w:lang w:val="en-GB"/>
        </w:rPr>
        <w:t xml:space="preserve"> a large set of sampl</w:t>
      </w:r>
      <w:r w:rsidR="008C2002" w:rsidRPr="00501B56">
        <w:rPr>
          <w:lang w:val="en-GB"/>
        </w:rPr>
        <w:t>ing</w:t>
      </w:r>
      <w:r w:rsidR="00B000D4" w:rsidRPr="00501B56">
        <w:rPr>
          <w:lang w:val="en-GB"/>
        </w:rPr>
        <w:t xml:space="preserve"> sites distributed over most of </w:t>
      </w:r>
      <w:r w:rsidR="00993DB7">
        <w:rPr>
          <w:lang w:val="en-GB"/>
        </w:rPr>
        <w:t>its</w:t>
      </w:r>
      <w:r w:rsidR="00993DB7" w:rsidRPr="00501B56">
        <w:rPr>
          <w:lang w:val="en-GB"/>
        </w:rPr>
        <w:t xml:space="preserve"> </w:t>
      </w:r>
      <w:r w:rsidR="00B000D4" w:rsidRPr="00501B56">
        <w:rPr>
          <w:lang w:val="en-GB"/>
        </w:rPr>
        <w:t>native and invaded areas</w:t>
      </w:r>
      <w:r w:rsidR="001A4827" w:rsidRPr="00501B56">
        <w:rPr>
          <w:lang w:val="en-GB"/>
        </w:rPr>
        <w:t xml:space="preserve">. </w:t>
      </w:r>
      <w:r w:rsidR="00D572BA" w:rsidRPr="00501B56">
        <w:rPr>
          <w:lang w:val="en-GB"/>
        </w:rPr>
        <w:t>We evaluate</w:t>
      </w:r>
      <w:r w:rsidR="00C07C29" w:rsidRPr="00501B56">
        <w:rPr>
          <w:lang w:val="en-GB"/>
        </w:rPr>
        <w:t>d</w:t>
      </w:r>
      <w:r w:rsidR="00D572BA" w:rsidRPr="00501B56">
        <w:rPr>
          <w:lang w:val="en-GB"/>
        </w:rPr>
        <w:t xml:space="preserve"> </w:t>
      </w:r>
      <w:r w:rsidR="008C2002" w:rsidRPr="00501B56">
        <w:rPr>
          <w:lang w:val="en-GB"/>
        </w:rPr>
        <w:t>the complementarity of the</w:t>
      </w:r>
      <w:r w:rsidR="00D572BA" w:rsidRPr="00501B56">
        <w:rPr>
          <w:lang w:val="en-GB"/>
        </w:rPr>
        <w:t xml:space="preserve"> statistical methods </w:t>
      </w:r>
      <w:r w:rsidR="008C2002" w:rsidRPr="00501B56">
        <w:rPr>
          <w:lang w:val="en-GB"/>
        </w:rPr>
        <w:t>and</w:t>
      </w:r>
      <w:r w:rsidR="00D572BA" w:rsidRPr="00501B56">
        <w:rPr>
          <w:lang w:val="en-GB"/>
        </w:rPr>
        <w:t xml:space="preserve"> the consequences of using different sets of population samples </w:t>
      </w:r>
      <w:r w:rsidR="008C2002" w:rsidRPr="00501B56">
        <w:rPr>
          <w:lang w:val="en-GB"/>
        </w:rPr>
        <w:t xml:space="preserve">for </w:t>
      </w:r>
      <w:r w:rsidR="00D572BA" w:rsidRPr="00501B56">
        <w:rPr>
          <w:lang w:val="en-GB"/>
        </w:rPr>
        <w:t xml:space="preserve">ABC inferences. </w:t>
      </w:r>
      <w:r w:rsidR="00C1032A" w:rsidRPr="00501B56">
        <w:rPr>
          <w:lang w:val="en-GB"/>
        </w:rPr>
        <w:t xml:space="preserve">We found that the worldwide </w:t>
      </w:r>
      <w:r w:rsidR="00993DB7" w:rsidRPr="00501B56">
        <w:rPr>
          <w:i/>
          <w:lang w:val="en-GB"/>
        </w:rPr>
        <w:t>H</w:t>
      </w:r>
      <w:r w:rsidR="00993DB7">
        <w:rPr>
          <w:i/>
          <w:lang w:val="en-GB"/>
        </w:rPr>
        <w:t>.</w:t>
      </w:r>
      <w:r w:rsidR="00993DB7" w:rsidRPr="00501B56">
        <w:rPr>
          <w:i/>
          <w:lang w:val="en-GB"/>
        </w:rPr>
        <w:t xml:space="preserve"> </w:t>
      </w:r>
      <w:r w:rsidR="00C1032A" w:rsidRPr="00501B56">
        <w:rPr>
          <w:i/>
          <w:lang w:val="en-GB"/>
        </w:rPr>
        <w:t>axyridis</w:t>
      </w:r>
      <w:r w:rsidR="00C1032A" w:rsidRPr="00501B56">
        <w:rPr>
          <w:lang w:val="en-GB"/>
        </w:rPr>
        <w:t xml:space="preserve"> </w:t>
      </w:r>
      <w:r w:rsidR="008C2002" w:rsidRPr="00501B56">
        <w:rPr>
          <w:lang w:val="en-GB"/>
        </w:rPr>
        <w:t>invasion has involved</w:t>
      </w:r>
      <w:r w:rsidR="00C1032A" w:rsidRPr="00501B56">
        <w:rPr>
          <w:lang w:val="en-GB"/>
        </w:rPr>
        <w:t xml:space="preserve"> t</w:t>
      </w:r>
      <w:r w:rsidR="00415D74" w:rsidRPr="00501B56">
        <w:rPr>
          <w:lang w:val="en-GB"/>
        </w:rPr>
        <w:t>w</w:t>
      </w:r>
      <w:r w:rsidR="00C1032A" w:rsidRPr="00501B56">
        <w:rPr>
          <w:lang w:val="en-GB"/>
        </w:rPr>
        <w:t>o bridgehead invasive populations in North America</w:t>
      </w:r>
      <w:r w:rsidR="008C2002" w:rsidRPr="00501B56">
        <w:rPr>
          <w:lang w:val="en-GB"/>
        </w:rPr>
        <w:t>, which have served as the source populations for</w:t>
      </w:r>
      <w:r w:rsidR="00C1032A" w:rsidRPr="00501B56">
        <w:rPr>
          <w:lang w:val="en-GB"/>
        </w:rPr>
        <w:t xml:space="preserve"> at least six independent introd</w:t>
      </w:r>
      <w:r w:rsidR="00415D74" w:rsidRPr="00501B56">
        <w:rPr>
          <w:lang w:val="en-GB"/>
        </w:rPr>
        <w:t xml:space="preserve">uctions </w:t>
      </w:r>
      <w:r w:rsidR="008C2002" w:rsidRPr="00501B56">
        <w:rPr>
          <w:lang w:val="en-GB"/>
        </w:rPr>
        <w:t xml:space="preserve">into </w:t>
      </w:r>
      <w:r w:rsidR="00415D74" w:rsidRPr="00501B56">
        <w:rPr>
          <w:lang w:val="en-GB"/>
        </w:rPr>
        <w:t>other continents</w:t>
      </w:r>
      <w:r w:rsidR="008C2002" w:rsidRPr="00501B56">
        <w:rPr>
          <w:lang w:val="en-GB"/>
        </w:rPr>
        <w:t>. We also</w:t>
      </w:r>
      <w:r w:rsidR="003D455B" w:rsidRPr="00501B56">
        <w:rPr>
          <w:lang w:val="en-GB"/>
        </w:rPr>
        <w:t xml:space="preserve"> identified several situations of genetic admixture between differentiated sources</w:t>
      </w:r>
      <w:r w:rsidR="00415D74" w:rsidRPr="00501B56">
        <w:rPr>
          <w:lang w:val="en-GB"/>
        </w:rPr>
        <w:t xml:space="preserve">. </w:t>
      </w:r>
      <w:r w:rsidR="00893CC4" w:rsidRPr="00501B56">
        <w:rPr>
          <w:lang w:val="en-GB"/>
        </w:rPr>
        <w:t>O</w:t>
      </w:r>
      <w:r w:rsidR="00415D74" w:rsidRPr="00501B56">
        <w:rPr>
          <w:lang w:val="en-GB"/>
        </w:rPr>
        <w:t xml:space="preserve">ur results highlight the importance of coupling ABC methods with more traditional </w:t>
      </w:r>
      <w:r w:rsidR="00F21B15" w:rsidRPr="00501B56">
        <w:rPr>
          <w:lang w:val="en-GB"/>
        </w:rPr>
        <w:t xml:space="preserve">statistical </w:t>
      </w:r>
      <w:r w:rsidR="00415D74" w:rsidRPr="00501B56">
        <w:rPr>
          <w:lang w:val="en-GB"/>
        </w:rPr>
        <w:t>approaches</w:t>
      </w:r>
      <w:r w:rsidR="003D455B" w:rsidRPr="00501B56">
        <w:rPr>
          <w:lang w:val="en-GB"/>
        </w:rPr>
        <w:t xml:space="preserve">. </w:t>
      </w:r>
      <w:r w:rsidR="008C2002" w:rsidRPr="00501B56">
        <w:rPr>
          <w:lang w:val="en-GB"/>
        </w:rPr>
        <w:t>We found that the choice of</w:t>
      </w:r>
      <w:r w:rsidR="00C23BB9" w:rsidRPr="00501B56">
        <w:rPr>
          <w:lang w:val="en-GB"/>
        </w:rPr>
        <w:t xml:space="preserve"> population samples </w:t>
      </w:r>
      <w:r w:rsidR="008C2002" w:rsidRPr="00501B56">
        <w:rPr>
          <w:lang w:val="en-GB"/>
        </w:rPr>
        <w:t>could affect</w:t>
      </w:r>
      <w:r w:rsidR="003D455B" w:rsidRPr="00501B56">
        <w:rPr>
          <w:lang w:val="en-GB"/>
        </w:rPr>
        <w:t xml:space="preserve"> the</w:t>
      </w:r>
      <w:r w:rsidR="00C2317F" w:rsidRPr="00501B56">
        <w:rPr>
          <w:lang w:val="en-GB"/>
        </w:rPr>
        <w:t xml:space="preserve"> </w:t>
      </w:r>
      <w:r w:rsidR="00B207B3" w:rsidRPr="00501B56">
        <w:rPr>
          <w:lang w:val="en-GB"/>
        </w:rPr>
        <w:t>conclusion</w:t>
      </w:r>
      <w:r w:rsidR="003D455B" w:rsidRPr="00501B56">
        <w:rPr>
          <w:lang w:val="en-GB"/>
        </w:rPr>
        <w:t>s of</w:t>
      </w:r>
      <w:r w:rsidR="00B207B3" w:rsidRPr="00501B56">
        <w:rPr>
          <w:lang w:val="en-GB"/>
        </w:rPr>
        <w:t xml:space="preserve"> ABC analys</w:t>
      </w:r>
      <w:r w:rsidR="003D455B" w:rsidRPr="00501B56">
        <w:rPr>
          <w:lang w:val="en-GB"/>
        </w:rPr>
        <w:t>e</w:t>
      </w:r>
      <w:r w:rsidR="00B207B3" w:rsidRPr="00501B56">
        <w:rPr>
          <w:lang w:val="en-GB"/>
        </w:rPr>
        <w:t>s</w:t>
      </w:r>
      <w:r w:rsidR="003D455B" w:rsidRPr="00501B56">
        <w:rPr>
          <w:lang w:val="en-GB"/>
        </w:rPr>
        <w:t xml:space="preserve"> </w:t>
      </w:r>
      <w:r w:rsidR="008C2002" w:rsidRPr="00501B56">
        <w:rPr>
          <w:lang w:val="en-GB"/>
        </w:rPr>
        <w:t>comparing possible scenarios</w:t>
      </w:r>
      <w:r w:rsidR="00C23BB9" w:rsidRPr="00501B56">
        <w:rPr>
          <w:lang w:val="en-GB"/>
        </w:rPr>
        <w:t>.</w:t>
      </w:r>
      <w:r w:rsidR="00B20CB8" w:rsidRPr="00501B56">
        <w:rPr>
          <w:lang w:val="en-GB"/>
        </w:rPr>
        <w:t xml:space="preserve"> </w:t>
      </w:r>
      <w:r w:rsidR="008C2002" w:rsidRPr="00501B56">
        <w:rPr>
          <w:lang w:val="en-GB"/>
        </w:rPr>
        <w:t xml:space="preserve">Approaches involving </w:t>
      </w:r>
      <w:del w:id="12" w:author="thomas G." w:date="2014-05-20T20:25:00Z">
        <w:r w:rsidR="008C2002" w:rsidRPr="00501B56" w:rsidDel="00585FD1">
          <w:rPr>
            <w:lang w:val="en-GB"/>
          </w:rPr>
          <w:delText xml:space="preserve">the performance of </w:delText>
        </w:r>
      </w:del>
      <w:r w:rsidR="003D455B" w:rsidRPr="00501B56">
        <w:rPr>
          <w:lang w:val="en-GB"/>
        </w:rPr>
        <w:t>independent ABC analyses on several sample sets</w:t>
      </w:r>
      <w:r w:rsidR="00C2317F" w:rsidRPr="00501B56">
        <w:rPr>
          <w:lang w:val="en-GB"/>
        </w:rPr>
        <w:t xml:space="preserve"> </w:t>
      </w:r>
      <w:r w:rsidR="008C2002" w:rsidRPr="00501B56">
        <w:rPr>
          <w:lang w:val="en-GB"/>
        </w:rPr>
        <w:t xml:space="preserve">constitute </w:t>
      </w:r>
      <w:r w:rsidR="00415D74" w:rsidRPr="00501B56">
        <w:rPr>
          <w:lang w:val="en-GB"/>
        </w:rPr>
        <w:t>a sensible solution</w:t>
      </w:r>
      <w:r w:rsidR="008C2002" w:rsidRPr="00501B56">
        <w:rPr>
          <w:lang w:val="en-GB"/>
        </w:rPr>
        <w:t>, making it possible</w:t>
      </w:r>
      <w:r w:rsidR="00415D74" w:rsidRPr="00501B56">
        <w:rPr>
          <w:lang w:val="en-GB"/>
        </w:rPr>
        <w:t xml:space="preserve"> to </w:t>
      </w:r>
      <w:r w:rsidR="003D455B" w:rsidRPr="00501B56">
        <w:rPr>
          <w:lang w:val="en-GB"/>
        </w:rPr>
        <w:t>avoid erroneous conclusions</w:t>
      </w:r>
      <w:r w:rsidR="00415D74" w:rsidRPr="00501B56">
        <w:rPr>
          <w:lang w:val="en-GB"/>
        </w:rPr>
        <w:t>.</w:t>
      </w:r>
      <w:r w:rsidR="00B20CB8" w:rsidRPr="00501B56">
        <w:rPr>
          <w:lang w:val="en-GB"/>
        </w:rPr>
        <w:t xml:space="preserve"> </w:t>
      </w:r>
      <w:r w:rsidR="00893CC4" w:rsidRPr="00501B56">
        <w:rPr>
          <w:lang w:val="en-GB"/>
        </w:rPr>
        <w:t>T</w:t>
      </w:r>
      <w:r w:rsidR="00B20CB8" w:rsidRPr="00501B56">
        <w:rPr>
          <w:lang w:val="en-GB"/>
        </w:rPr>
        <w:t>his study provid</w:t>
      </w:r>
      <w:r w:rsidR="00C07C29" w:rsidRPr="00501B56">
        <w:rPr>
          <w:lang w:val="en-GB"/>
        </w:rPr>
        <w:t>es</w:t>
      </w:r>
      <w:r w:rsidR="00B20CB8" w:rsidRPr="00501B56">
        <w:rPr>
          <w:lang w:val="en-GB"/>
        </w:rPr>
        <w:t xml:space="preserve"> </w:t>
      </w:r>
      <w:r w:rsidR="008C2002" w:rsidRPr="00501B56">
        <w:rPr>
          <w:lang w:val="en-GB"/>
        </w:rPr>
        <w:t>biologists without expertise in this area with</w:t>
      </w:r>
      <w:r w:rsidR="00D572BA" w:rsidRPr="00501B56">
        <w:rPr>
          <w:lang w:val="en-GB"/>
        </w:rPr>
        <w:t xml:space="preserve"> detailed methodological and conceptual guideline</w:t>
      </w:r>
      <w:r w:rsidR="008C2002" w:rsidRPr="00501B56">
        <w:rPr>
          <w:lang w:val="en-GB"/>
        </w:rPr>
        <w:t>s for making</w:t>
      </w:r>
      <w:r w:rsidR="00D572BA" w:rsidRPr="00501B56">
        <w:rPr>
          <w:lang w:val="en-GB"/>
        </w:rPr>
        <w:t xml:space="preserve"> inferences about invasion routes when dealing with</w:t>
      </w:r>
      <w:r w:rsidR="00B94704" w:rsidRPr="00501B56">
        <w:rPr>
          <w:lang w:val="en-GB"/>
        </w:rPr>
        <w:t xml:space="preserve"> a large number of sampl</w:t>
      </w:r>
      <w:r w:rsidR="008C2002" w:rsidRPr="00501B56">
        <w:rPr>
          <w:lang w:val="en-GB"/>
        </w:rPr>
        <w:t>ing</w:t>
      </w:r>
      <w:r w:rsidR="00B94704" w:rsidRPr="00501B56">
        <w:rPr>
          <w:lang w:val="en-GB"/>
        </w:rPr>
        <w:t xml:space="preserve"> sites and </w:t>
      </w:r>
      <w:r w:rsidR="00C07C29" w:rsidRPr="00501B56">
        <w:rPr>
          <w:lang w:val="en-GB"/>
        </w:rPr>
        <w:t xml:space="preserve">complex </w:t>
      </w:r>
      <w:r w:rsidR="00893CC4" w:rsidRPr="00501B56">
        <w:rPr>
          <w:lang w:val="en-GB"/>
        </w:rPr>
        <w:t xml:space="preserve">population </w:t>
      </w:r>
      <w:r w:rsidR="00C07C29" w:rsidRPr="00501B56">
        <w:rPr>
          <w:lang w:val="en-GB"/>
        </w:rPr>
        <w:t>genetic structure</w:t>
      </w:r>
      <w:r w:rsidR="008C2002" w:rsidRPr="00501B56">
        <w:rPr>
          <w:lang w:val="en-GB"/>
        </w:rPr>
        <w:t>s</w:t>
      </w:r>
      <w:r w:rsidR="00B20CB8" w:rsidRPr="00501B56">
        <w:rPr>
          <w:lang w:val="en-GB"/>
        </w:rPr>
        <w:t>.</w:t>
      </w:r>
      <w:r w:rsidR="00C73E1A">
        <w:rPr>
          <w:lang w:val="en-GB"/>
        </w:rPr>
        <w:br w:type="page"/>
      </w:r>
    </w:p>
    <w:p w:rsidR="00D947FD" w:rsidRPr="00501B56" w:rsidRDefault="00D947FD" w:rsidP="00D947FD">
      <w:pPr>
        <w:spacing w:line="480" w:lineRule="auto"/>
        <w:rPr>
          <w:b/>
          <w:bCs/>
          <w:sz w:val="32"/>
          <w:szCs w:val="32"/>
          <w:lang w:val="en-GB"/>
        </w:rPr>
      </w:pPr>
      <w:r w:rsidRPr="00501B56">
        <w:rPr>
          <w:b/>
          <w:bCs/>
          <w:sz w:val="32"/>
          <w:szCs w:val="32"/>
          <w:lang w:val="en-GB"/>
        </w:rPr>
        <w:t>Introduction</w:t>
      </w:r>
    </w:p>
    <w:p w:rsidR="00D947FD" w:rsidRPr="00501B56" w:rsidRDefault="00D947FD" w:rsidP="00D947FD">
      <w:pPr>
        <w:spacing w:line="480" w:lineRule="auto"/>
        <w:rPr>
          <w:lang w:val="en-GB"/>
        </w:rPr>
      </w:pPr>
    </w:p>
    <w:p w:rsidR="00D947FD" w:rsidRPr="00501B56" w:rsidRDefault="00DA1FBD" w:rsidP="00D947FD">
      <w:pPr>
        <w:spacing w:line="480" w:lineRule="auto"/>
        <w:rPr>
          <w:color w:val="800080"/>
          <w:lang w:val="en-GB"/>
        </w:rPr>
      </w:pPr>
      <w:r w:rsidRPr="00501B56">
        <w:rPr>
          <w:lang w:val="en-GB"/>
        </w:rPr>
        <w:t xml:space="preserve">Inferences about the </w:t>
      </w:r>
      <w:r w:rsidR="00D947FD" w:rsidRPr="00501B56">
        <w:rPr>
          <w:lang w:val="en-GB"/>
        </w:rPr>
        <w:t xml:space="preserve">introduction routes of invasive species </w:t>
      </w:r>
      <w:r w:rsidRPr="00501B56">
        <w:rPr>
          <w:lang w:val="en-GB"/>
        </w:rPr>
        <w:t xml:space="preserve">make it possible </w:t>
      </w:r>
      <w:r w:rsidR="00D947FD" w:rsidRPr="00501B56">
        <w:rPr>
          <w:lang w:val="en-GB"/>
        </w:rPr>
        <w:t xml:space="preserve">to describe the geographical pathways </w:t>
      </w:r>
      <w:r w:rsidRPr="00501B56">
        <w:rPr>
          <w:lang w:val="en-GB"/>
        </w:rPr>
        <w:t xml:space="preserve">followed by </w:t>
      </w:r>
      <w:r w:rsidR="00D947FD" w:rsidRPr="00501B56">
        <w:rPr>
          <w:lang w:val="en-GB"/>
        </w:rPr>
        <w:t>propagules</w:t>
      </w:r>
      <w:r w:rsidRPr="00501B56">
        <w:rPr>
          <w:lang w:val="en-GB"/>
        </w:rPr>
        <w:t>,</w:t>
      </w:r>
      <w:r w:rsidR="00D947FD" w:rsidRPr="00501B56">
        <w:rPr>
          <w:lang w:val="en-GB"/>
        </w:rPr>
        <w:t xml:space="preserve"> between the source and invading populations. </w:t>
      </w:r>
      <w:r w:rsidRPr="00501B56">
        <w:rPr>
          <w:lang w:val="en-GB"/>
        </w:rPr>
        <w:t>This is an important task in the exploration of</w:t>
      </w:r>
      <w:r w:rsidR="004B0463" w:rsidRPr="00501B56">
        <w:rPr>
          <w:lang w:val="en-GB"/>
        </w:rPr>
        <w:t xml:space="preserve"> fundamental eco-evolutionary aspects of colonization success or failure </w:t>
      </w:r>
      <w:r w:rsidR="0054573D">
        <w:rPr>
          <w:lang w:val="en-GB"/>
        </w:rPr>
        <w:fldChar w:fldCharType="begin"/>
      </w:r>
      <w:r w:rsidR="00EA085B">
        <w:rPr>
          <w:lang w:val="en-GB"/>
        </w:rPr>
        <w:instrText xml:space="preserve"> ADDIN EN.CITE &lt;EndNote&gt;&lt;Cite&gt;&lt;Author&gt;Keller&lt;/Author&gt;&lt;Year&gt;2008&lt;/Year&gt;&lt;RecNum&gt;603&lt;/RecNum&gt;&lt;record&gt;&lt;rec-number&gt;603&lt;/rec-number&gt;&lt;ref-type name="Journal Article"&gt;17&lt;/ref-type&gt;&lt;contributors&gt;&lt;authors&gt;&lt;author&gt;Keller, S. R.&lt;/author&gt;&lt;author&gt;Taylor, D. R.&lt;/author&gt;&lt;/authors&gt;&lt;/contributors&gt;&lt;titles&gt;&lt;title&gt;History, chance and adaptation during biological invasion: separating stochastic phenotypic evolution from response to selection&lt;/title&gt;&lt;secondary-title&gt;Ecology Letters&lt;/secondary-title&gt;&lt;/titles&gt;&lt;periodical&gt;&lt;full-title&gt;Ecology Letters&lt;/full-title&gt;&lt;/periodical&gt;&lt;pages&gt;852-866&lt;/pages&gt;&lt;volume&gt;11&lt;/volume&gt;&lt;number&gt;8&lt;/number&gt;&lt;keywords&gt;&lt;keyword&gt;admixture&lt;/keyword&gt;&lt;keyword&gt;assignment tests&lt;/keyword&gt;&lt;keyword&gt;colonization&lt;/keyword&gt;&lt;keyword&gt;drift&lt;/keyword&gt;&lt;keyword&gt;founder effect&lt;/keyword&gt;&lt;keyword&gt;F-ST&lt;/keyword&gt;&lt;keyword&gt;invasion&lt;/keyword&gt;&lt;keyword&gt;Q(ST)&lt;/keyword&gt;&lt;keyword&gt;INCREASED COMPETITIVE ABILITY&lt;/keyword&gt;&lt;keyword&gt;PLANT ARABIDOPSIS-THALIANA&lt;/keyword&gt;&lt;keyword&gt;GENETIC-VARIATION&lt;/keyword&gt;&lt;keyword&gt;POPULATION DIFFERENTIATION&lt;/keyword&gt;&lt;keyword&gt;QUANTITATIVE TRAITS&lt;/keyword&gt;&lt;keyword&gt;RAPID EVOLUTION&lt;/keyword&gt;&lt;keyword&gt;NORTH-AMERICA&lt;/keyword&gt;&lt;keyword&gt;ENEMY RELEASE&lt;/keyword&gt;&lt;keyword&gt;INTRODUCED POPULATIONS&lt;/keyword&gt;&lt;keyword&gt;MULTIPLE INTRODUCTIONS&lt;/keyword&gt;&lt;keyword&gt;bioinvasion&lt;/keyword&gt;&lt;keyword&gt;biological invasion&lt;/keyword&gt;&lt;/keywords&gt;&lt;dates&gt;&lt;year&gt;2008&lt;/year&gt;&lt;pub-dates&gt;&lt;date&gt;Aug&lt;/date&gt;&lt;/pub-dates&gt;&lt;/dates&gt;&lt;isbn&gt;1461-023X&lt;/isbn&gt;&lt;accession-num&gt;ISI:000257655400010&lt;/accession-num&gt;&lt;label&gt;alpha&lt;/label&gt;&lt;urls&gt;&lt;related-urls&gt;&lt;url&gt;&amp;lt;Go to ISI&amp;gt;://000257655400010 &lt;/url&gt;&lt;/related-urls&gt;&lt;pdf-urls&gt;&lt;url&gt;internal-pdf://el_280-3611517697/el_280.pdf&lt;/url&gt;&lt;/pdf-urls&gt;&lt;/urls&gt;&lt;custom1&gt;el&lt;/custom1&gt;&lt;custom2&gt;el_280&lt;/custom2&gt;&lt;electronic-resource-num&gt;10.1111/j.1461-0248.2008.01188.x&lt;/electronic-resource-num&gt;&lt;/record&gt;&lt;/Cite&gt;&lt;/EndNote&gt;</w:instrText>
      </w:r>
      <w:r w:rsidR="0054573D">
        <w:rPr>
          <w:lang w:val="en-GB"/>
        </w:rPr>
        <w:fldChar w:fldCharType="separate"/>
      </w:r>
      <w:r w:rsidR="00EA085B">
        <w:rPr>
          <w:lang w:val="en-GB"/>
        </w:rPr>
        <w:t>(Keller &amp; Taylor 2008)</w:t>
      </w:r>
      <w:r w:rsidR="0054573D">
        <w:rPr>
          <w:lang w:val="en-GB"/>
        </w:rPr>
        <w:fldChar w:fldCharType="end"/>
      </w:r>
      <w:r w:rsidR="004B0463" w:rsidRPr="00501B56">
        <w:rPr>
          <w:lang w:val="en-GB"/>
        </w:rPr>
        <w:t xml:space="preserve"> </w:t>
      </w:r>
      <w:r w:rsidRPr="00501B56">
        <w:rPr>
          <w:lang w:val="en-GB"/>
        </w:rPr>
        <w:t xml:space="preserve">and for preventing </w:t>
      </w:r>
      <w:r w:rsidR="00D947FD" w:rsidRPr="00501B56">
        <w:rPr>
          <w:lang w:val="en-GB"/>
        </w:rPr>
        <w:t xml:space="preserve">future invasions </w:t>
      </w:r>
      <w:r w:rsidR="0054573D">
        <w:rPr>
          <w:lang w:val="en-GB"/>
        </w:rPr>
        <w:fldChar w:fldCharType="begin"/>
      </w:r>
      <w:r w:rsidR="00EA085B">
        <w:rPr>
          <w:lang w:val="en-GB"/>
        </w:rPr>
        <w:instrText xml:space="preserve"> ADDIN EN.CITE &lt;EndNote&gt;&lt;Cite&gt;&lt;Author&gt;Mack&lt;/Author&gt;&lt;Year&gt;2000&lt;/Year&gt;&lt;RecNum&gt;567&lt;/RecNum&gt;&lt;record&gt;&lt;rec-number&gt;567&lt;/rec-number&gt;&lt;ref-type name="Journal Article"&gt;17&lt;/ref-type&gt;&lt;contributors&gt;&lt;authors&gt;&lt;author&gt;Mack, R.N.&lt;/author&gt;&lt;author&gt;Simberloff, D.&lt;/author&gt;&lt;author&gt;Lonsdale, W.M.&lt;/author&gt;&lt;author&gt;Evans, H.&lt;/author&gt;&lt;author&gt;Clout, M.&lt;/author&gt;&lt;author&gt;Bazzaz, F.A.&lt;/author&gt;&lt;/authors&gt;&lt;/contributors&gt;&lt;titles&gt;&lt;title&gt;Biotic invasions: Causes, epidemiology, global consequences, and control&lt;/title&gt;&lt;secondary-title&gt;Ecological Applications&lt;/secondary-title&gt;&lt;/titles&gt;&lt;periodical&gt;&lt;full-title&gt;Ecological Applications&lt;/full-title&gt;&lt;/periodical&gt;&lt;pages&gt;689-710&lt;/pages&gt;&lt;volume&gt;10&lt;/volume&gt;&lt;number&gt;3&lt;/number&gt;&lt;keywords&gt;&lt;keyword&gt;RECU/invasion/alien species/biological control/biotic invaders/eradication/global change/immigration/invasion/naturalization/nonindigenous/pests/weeds/CLASSICAL BIOLOGICAL-CONTROL/NEW-ZEALAND/BRAZILIAN AMAZON/NUTRIENT POOLS/NORTH-AMERICA/WOODY-PLANTS/MY&lt;/keyword&gt;&lt;keyword&gt;bioinvasion&lt;/keyword&gt;&lt;keyword&gt;biological invasion&lt;/keyword&gt;&lt;keyword&gt;Review&lt;/keyword&gt;&lt;/keywords&gt;&lt;dates&gt;&lt;year&gt;2000&lt;/year&gt;&lt;/dates&gt;&lt;isbn&gt;1051-0761&lt;/isbn&gt;&lt;call-num&gt;322JN&lt;/call-num&gt;&lt;label&gt;alpha&lt;/label&gt;&lt;urls&gt;&lt;pdf-urls&gt;&lt;url&gt;internal-pdf://el_253-0452324609/el_253.pdf&lt;/url&gt;&lt;/pdf-urls&gt;&lt;/urls&gt;&lt;custom1&gt;el&lt;/custom1&gt;&lt;custom2&gt;el_253&lt;/custom2&gt;&lt;/record&gt;&lt;/Cite&gt;&lt;Cite&gt;&lt;Author&gt;Simberloff&lt;/Author&gt;&lt;Year&gt;2013&lt;/Year&gt;&lt;RecNum&gt;1286&lt;/RecNum&gt;&lt;record&gt;&lt;rec-number&gt;1286&lt;/rec-number&gt;&lt;ref-type name="Journal Article"&gt;17&lt;/ref-type&gt;&lt;contributors&gt;&lt;authors&gt;&lt;author&gt;Simberloff, D.&lt;/author&gt;&lt;author&gt;Martin, J. L.&lt;/author&gt;&lt;author&gt;Genovesi, P.&lt;/author&gt;&lt;author&gt;Maris, V.&lt;/author&gt;&lt;author&gt;Wardle, D. A.&lt;/author&gt;&lt;author&gt;Aronson, J.&lt;/author&gt;&lt;author&gt;Courchamp, F.&lt;/author&gt;&lt;author&gt;Galil, B.&lt;/author&gt;&lt;author&gt;Garcia-Berthou, E.&lt;/author&gt;&lt;author&gt;Pascal, M.&lt;/author&gt;&lt;author&gt;Pysek, P.&lt;/author&gt;&lt;author&gt;Sousa, R.&lt;/author&gt;&lt;author&gt;Tabacchi, E.&lt;/author&gt;&lt;author&gt;Vila, M.&lt;/author&gt;&lt;/authors&gt;&lt;/contributors&gt;&lt;auth-address&gt;[Simberloff, Daniel] Univ Tennessee, Dept Ecol &amp;amp; Evolutionary Biol, Knoxville, TN 37996 USA. [Martin, Jean-Louis; Maris, Virginie; Aronson, James] CEFE CNRS, UMR5175, F-34293 Montpellier 5, France. [Genovesi, Piero] Inst Environm Protect &amp;amp; Res, I-00144 Rome, Italy. [Genovesi, Piero] IUCN ISSG, I-00144 Rome, Italy. [Wardle, David A.] Swedish Univ Agr Sci, Dept Forest Ecol &amp;amp; Management, SE-90183 Umea, Sweden. [Aronson, James] Missouri Bot Garden, St Louis, MO 63110 USA. [Courchamp, Franck] Univ Paris 11, Lab Ecol Systemat &amp;amp; Evolut, CNRS, UMR 8079, F-91405 Orsay, France. [Galil, Bella] IOLR, IL-31080 Haifa, Israel. [Garcia-Berthou, Emili] Univ Girona, Inst Aquat Ecol, E-17071 Girona, Catalonia, Spain. [Pascal, Michel] INRA, UMR 0985, F-35000 Rennes, France. [Pysek, Petr] Acad Sci Czech Republic, Inst Bot, CZ-25243 Pruhonice, Czech Republic. [Pysek, Petr] Charles Univ Prague, Dept Ecol, CZ-12844 Prague, Czech Republic. [Sousa, Ronaldo] Univ Minho, Dept Biol, Ctr Mol &amp;amp; Environm Biol, CMEB, P-4710057 Braga, Portugal. [Sousa, Ronaldo] Lab Ecotoxicol &amp;amp; Ecol, CIMAR LA CIIMAR Ctr Marine &amp;amp; Environm Res, P-4050123 Oporto, Portugal. [Tabacchi, Eric] Univ Toulouse 3, Inst Natl Polytech, CNRS, UMR5245,Ecolab, F-31062 Toulouse 9, France. [Vila, Montserrat] Ctr Super Invest Cient EBD CSIC, Estn Biol Donana, E-41092 Seville, Spain.&amp;#xD;Simberloff, D (reprint author), Univ Tennessee, Dept Ecol &amp;amp; Evolutionary Biol, Knoxville, TN 37996 USA.&amp;#xD;dsimberloff@utk.edu&lt;/auth-address&gt;&lt;titles&gt;&lt;title&gt;Impacts of biological invasions: what&amp;apos;s what and the way forward&lt;/title&gt;&lt;secondary-title&gt;Trends in Ecology &amp;amp; Evolution&lt;/secondary-title&gt;&lt;alt-title&gt;Trends Ecol. Evol.&lt;/alt-title&gt;&lt;/titles&gt;&lt;periodical&gt;&lt;full-title&gt;Trends in Ecology &amp;amp; Evolution&lt;/full-title&gt;&lt;/periodical&gt;&lt;pages&gt;58-66&lt;/pages&gt;&lt;volume&gt;28&lt;/volume&gt;&lt;number&gt;1&lt;/number&gt;&lt;keywords&gt;&lt;keyword&gt;biosecurity&lt;/keyword&gt;&lt;keyword&gt;community and ecosystem impact&lt;/keyword&gt;&lt;keyword&gt;eradication&lt;/keyword&gt;&lt;keyword&gt;long-term&lt;/keyword&gt;&lt;keyword&gt;management&lt;/keyword&gt;&lt;keyword&gt;societal perception&lt;/keyword&gt;&lt;keyword&gt;EXOTIC PLANT INVASIONS&lt;/keyword&gt;&lt;keyword&gt;FRESH-WATER FISH&lt;/keyword&gt;&lt;keyword&gt;INTRODUCED PREDATORS&lt;/keyword&gt;&lt;keyword&gt;ECOSYSTEM RESPONSES&lt;/keyword&gt;&lt;keyword&gt;ECOLOGICAL IMPACTS&lt;/keyword&gt;&lt;keyword&gt;BIODIVERSITY&lt;/keyword&gt;&lt;keyword&gt;FORESTS&lt;/keyword&gt;&lt;keyword&gt;COMMUNITIES&lt;/keyword&gt;&lt;keyword&gt;ISLANDS&lt;/keyword&gt;&lt;keyword&gt;RATS&lt;/keyword&gt;&lt;/keywords&gt;&lt;dates&gt;&lt;year&gt;2013&lt;/year&gt;&lt;pub-dates&gt;&lt;date&gt;Jan&lt;/date&gt;&lt;/pub-dates&gt;&lt;/dates&gt;&lt;isbn&gt;0169-5347&lt;/isbn&gt;&lt;accession-num&gt;WOS:000314142100012&lt;/accession-num&gt;&lt;label&gt;alpha&lt;/label&gt;&lt;work-type&gt;Review&lt;/work-type&gt;&lt;urls&gt;&lt;related-urls&gt;&lt;url&gt;&amp;lt;Go to ISI&amp;gt;://WOS:000314142100012 &lt;/url&gt;&lt;/related-urls&gt;&lt;pdf-urls&gt;&lt;url&gt;internal-pdf://el_881-1864882692/el_881.pdf&lt;/url&gt;&lt;/pdf-urls&gt;&lt;/urls&gt;&lt;custom1&gt;el&lt;/custom1&gt;&lt;custom2&gt;el_881 - pas imprimé&lt;/custom2&gt;&lt;electronic-resource-num&gt;10.1016/j.tree.2012.07.013&lt;/electronic-resource-num&gt;&lt;language&gt;English&lt;/language&gt;&lt;/record&gt;&lt;/Cite&gt;&lt;/EndNote&gt;</w:instrText>
      </w:r>
      <w:r w:rsidR="0054573D">
        <w:rPr>
          <w:lang w:val="en-GB"/>
        </w:rPr>
        <w:fldChar w:fldCharType="separate"/>
      </w:r>
      <w:r w:rsidR="00EA085B">
        <w:rPr>
          <w:lang w:val="en-GB"/>
        </w:rPr>
        <w:t>(Mack</w:t>
      </w:r>
      <w:r w:rsidR="00EA085B" w:rsidRPr="00EA085B">
        <w:rPr>
          <w:i/>
          <w:lang w:val="en-GB"/>
        </w:rPr>
        <w:t xml:space="preserve"> et al.</w:t>
      </w:r>
      <w:r w:rsidR="00EA085B">
        <w:rPr>
          <w:lang w:val="en-GB"/>
        </w:rPr>
        <w:t xml:space="preserve"> 2000; Simberloff</w:t>
      </w:r>
      <w:r w:rsidR="00EA085B" w:rsidRPr="00EA085B">
        <w:rPr>
          <w:i/>
          <w:lang w:val="en-GB"/>
        </w:rPr>
        <w:t xml:space="preserve"> et al.</w:t>
      </w:r>
      <w:r w:rsidR="00EA085B">
        <w:rPr>
          <w:lang w:val="en-GB"/>
        </w:rPr>
        <w:t xml:space="preserve"> 2013)</w:t>
      </w:r>
      <w:r w:rsidR="0054573D">
        <w:rPr>
          <w:lang w:val="en-GB"/>
        </w:rPr>
        <w:fldChar w:fldCharType="end"/>
      </w:r>
      <w:r w:rsidR="00D947FD" w:rsidRPr="00501B56">
        <w:rPr>
          <w:lang w:val="en-GB"/>
        </w:rPr>
        <w:t xml:space="preserve">. </w:t>
      </w:r>
      <w:r w:rsidRPr="00501B56">
        <w:rPr>
          <w:lang w:val="en-GB"/>
        </w:rPr>
        <w:t>Historical</w:t>
      </w:r>
      <w:r w:rsidR="00D947FD" w:rsidRPr="00501B56">
        <w:rPr>
          <w:lang w:val="en-GB"/>
        </w:rPr>
        <w:t xml:space="preserve"> and observational data </w:t>
      </w:r>
      <w:r w:rsidRPr="00501B56">
        <w:rPr>
          <w:lang w:val="en-GB"/>
        </w:rPr>
        <w:t xml:space="preserve">for </w:t>
      </w:r>
      <w:r w:rsidR="00D947FD" w:rsidRPr="00501B56">
        <w:rPr>
          <w:lang w:val="en-GB"/>
        </w:rPr>
        <w:t>invasive species are often sparse and incomplete</w:t>
      </w:r>
      <w:r w:rsidRPr="00501B56">
        <w:rPr>
          <w:lang w:val="en-GB"/>
        </w:rPr>
        <w:t>. Indirect</w:t>
      </w:r>
      <w:r w:rsidR="00D947FD" w:rsidRPr="00501B56">
        <w:rPr>
          <w:lang w:val="en-GB"/>
        </w:rPr>
        <w:t xml:space="preserve"> methods </w:t>
      </w:r>
      <w:r w:rsidRPr="00501B56">
        <w:rPr>
          <w:lang w:val="en-GB"/>
        </w:rPr>
        <w:t xml:space="preserve">based on </w:t>
      </w:r>
      <w:r w:rsidR="00D947FD" w:rsidRPr="00501B56">
        <w:rPr>
          <w:lang w:val="en-GB"/>
        </w:rPr>
        <w:t xml:space="preserve">molecular genetic markers </w:t>
      </w:r>
      <w:r w:rsidRPr="00501B56">
        <w:rPr>
          <w:lang w:val="en-GB"/>
        </w:rPr>
        <w:t xml:space="preserve">have therefore been increasingly used for the inference of invasion routes over the last 15 years, </w:t>
      </w:r>
      <w:r w:rsidR="00D947FD" w:rsidRPr="00501B56">
        <w:rPr>
          <w:lang w:val="en-GB"/>
        </w:rPr>
        <w:t xml:space="preserve">and have proved </w:t>
      </w:r>
      <w:r w:rsidRPr="00501B56">
        <w:rPr>
          <w:lang w:val="en-GB"/>
        </w:rPr>
        <w:t xml:space="preserve">effective </w:t>
      </w:r>
      <w:r w:rsidR="0054573D">
        <w:rPr>
          <w:lang w:val="en-GB"/>
        </w:rPr>
        <w:fldChar w:fldCharType="begin"/>
      </w:r>
      <w:r w:rsidR="00EA085B">
        <w:rPr>
          <w:lang w:val="en-GB"/>
        </w:rPr>
        <w:instrText xml:space="preserve"> ADDIN EN.CITE &lt;EndNote&gt;&lt;Cite&gt;&lt;Author&gt;Estoup&lt;/Author&gt;&lt;Year&gt;2010&lt;/Year&gt;&lt;RecNum&gt;803&lt;/RecNum&gt;&lt;record&gt;&lt;rec-number&gt;803&lt;/rec-number&gt;&lt;ref-type name="Journal Article"&gt;17&lt;/ref-type&gt;&lt;contributors&gt;&lt;authors&gt;&lt;author&gt;Estoup, A.&lt;/author&gt;&lt;author&gt;Guillemaud, T.&lt;/author&gt;&lt;/authors&gt;&lt;/contributors&gt;&lt;titles&gt;&lt;title&gt;Reconstructing routes of invasion using genetic data: why, how and so what?&lt;/title&gt;&lt;secondary-title&gt;Molecular Ecology&lt;/secondary-title&gt;&lt;/titles&gt;&lt;periodical&gt;&lt;full-title&gt;Molecular Ecology&lt;/full-title&gt;&lt;/periodical&gt;&lt;pages&gt;4113-4130&lt;/pages&gt;&lt;volume&gt;19&lt;/volume&gt;&lt;number&gt;19&lt;/number&gt;&lt;keywords&gt;&lt;keyword&gt;introduction&lt;/keyword&gt;&lt;keyword&gt;invasive species&lt;/keyword&gt;&lt;keyword&gt;molecular markers&lt;/keyword&gt;&lt;keyword&gt;outbreak&lt;/keyword&gt;&lt;keyword&gt;rapid&lt;/keyword&gt;&lt;keyword&gt;evolution&lt;/keyword&gt;&lt;keyword&gt;statistical inferences&lt;/keyword&gt;&lt;keyword&gt;APPROXIMATE BAYESIAN COMPUTATION&lt;/keyword&gt;&lt;keyword&gt;MULTIPLE TRANSATLANTIC INTRODUCTIONS&lt;/keyword&gt;&lt;keyword&gt;WESTERN CORN-ROOTWORM&lt;/keyword&gt;&lt;keyword&gt;POPULATION-GENETICS&lt;/keyword&gt;&lt;keyword&gt;NORTH-AMERICA&lt;/keyword&gt;&lt;keyword&gt;BIOLOGICAL&lt;/keyword&gt;&lt;keyword&gt;INVASIONS&lt;/keyword&gt;&lt;keyword&gt;PHYLOGENETIC TREES&lt;/keyword&gt;&lt;keyword&gt;SPECIES INVASIONS&lt;/keyword&gt;&lt;keyword&gt;SEQUENCING&lt;/keyword&gt;&lt;keyword&gt;TECHNOLOGIES&lt;/keyword&gt;&lt;keyword&gt;DROSOPHILA-SUBOBSCURA&lt;/keyword&gt;&lt;keyword&gt;bioinvasion&lt;/keyword&gt;&lt;keyword&gt;biological invasion&lt;/keyword&gt;&lt;/keywords&gt;&lt;dates&gt;&lt;year&gt;2010&lt;/year&gt;&lt;pub-dates&gt;&lt;date&gt;Oct&lt;/date&gt;&lt;/pub-dates&gt;&lt;/dates&gt;&lt;isbn&gt;0962-1083&lt;/isbn&gt;&lt;accession-num&gt;ISI:000282180500005&lt;/accession-num&gt;&lt;label&gt;alpha&lt;/label&gt;&lt;urls&gt;&lt;related-urls&gt;&lt;url&gt;&amp;lt;Go to ISI&amp;gt;://000282180500005 &lt;/url&gt;&lt;/related-urls&gt;&lt;pdf-urls&gt;&lt;url&gt;internal-pdf://el_427-1203303425/el_427.pdf&lt;/url&gt;&lt;/pdf-urls&gt;&lt;/urls&gt;&lt;custom1&gt;el&lt;/custom1&gt;&lt;custom2&gt;el_427&lt;/custom2&gt;&lt;electronic-resource-num&gt;10.1111/j.1365-294X.2010.04773.x&lt;/electronic-resource-num&gt;&lt;/record&gt;&lt;/Cite&gt;&lt;/EndNote&gt;</w:instrText>
      </w:r>
      <w:r w:rsidR="0054573D">
        <w:rPr>
          <w:lang w:val="en-GB"/>
        </w:rPr>
        <w:fldChar w:fldCharType="separate"/>
      </w:r>
      <w:r w:rsidR="00EA085B">
        <w:rPr>
          <w:lang w:val="en-GB"/>
        </w:rPr>
        <w:t>(Estoup &amp; Guillemaud 2010)</w:t>
      </w:r>
      <w:r w:rsidR="0054573D">
        <w:rPr>
          <w:lang w:val="en-GB"/>
        </w:rPr>
        <w:fldChar w:fldCharType="end"/>
      </w:r>
      <w:r w:rsidR="00D947FD" w:rsidRPr="00501B56">
        <w:rPr>
          <w:lang w:val="en-GB"/>
        </w:rPr>
        <w:t xml:space="preserve">. One of the main features </w:t>
      </w:r>
      <w:del w:id="13" w:author="thomas G." w:date="2014-05-20T20:27:00Z">
        <w:r w:rsidR="003B5CE6" w:rsidRPr="00501B56" w:rsidDel="00585FD1">
          <w:rPr>
            <w:lang w:val="en-GB"/>
          </w:rPr>
          <w:delText xml:space="preserve">to </w:delText>
        </w:r>
      </w:del>
      <w:ins w:id="14" w:author="thomas G." w:date="2014-05-20T20:27:00Z">
        <w:r w:rsidR="00585FD1">
          <w:rPr>
            <w:lang w:val="en-GB"/>
          </w:rPr>
          <w:t>that</w:t>
        </w:r>
        <w:r w:rsidR="00585FD1" w:rsidRPr="00501B56">
          <w:rPr>
            <w:lang w:val="en-GB"/>
          </w:rPr>
          <w:t xml:space="preserve"> </w:t>
        </w:r>
      </w:ins>
      <w:r w:rsidR="003B5CE6" w:rsidRPr="00501B56">
        <w:rPr>
          <w:lang w:val="en-GB"/>
        </w:rPr>
        <w:t>have emerged</w:t>
      </w:r>
      <w:r w:rsidR="00D947FD" w:rsidRPr="00501B56">
        <w:rPr>
          <w:lang w:val="en-GB"/>
        </w:rPr>
        <w:t xml:space="preserve"> from th</w:t>
      </w:r>
      <w:r w:rsidR="003C5BA8" w:rsidRPr="00501B56">
        <w:rPr>
          <w:lang w:val="en-GB"/>
        </w:rPr>
        <w:t>e</w:t>
      </w:r>
      <w:r w:rsidR="00D947FD" w:rsidRPr="00501B56">
        <w:rPr>
          <w:lang w:val="en-GB"/>
        </w:rPr>
        <w:t xml:space="preserve"> growing number of </w:t>
      </w:r>
      <w:r w:rsidR="003B5CE6" w:rsidRPr="00501B56">
        <w:rPr>
          <w:lang w:val="en-GB"/>
        </w:rPr>
        <w:t>studies based on molecular methods</w:t>
      </w:r>
      <w:r w:rsidR="00D947FD" w:rsidRPr="00501B56">
        <w:rPr>
          <w:lang w:val="en-GB"/>
        </w:rPr>
        <w:t xml:space="preserve"> is that the real</w:t>
      </w:r>
      <w:r w:rsidR="003B5CE6" w:rsidRPr="00501B56">
        <w:rPr>
          <w:lang w:val="en-GB"/>
        </w:rPr>
        <w:t xml:space="preserve"> histories of invasions are</w:t>
      </w:r>
      <w:r w:rsidR="00D947FD" w:rsidRPr="00501B56">
        <w:rPr>
          <w:lang w:val="en-GB"/>
        </w:rPr>
        <w:t xml:space="preserve"> often far more complex than </w:t>
      </w:r>
      <w:r w:rsidR="003B5CE6" w:rsidRPr="00501B56">
        <w:rPr>
          <w:lang w:val="en-GB"/>
        </w:rPr>
        <w:t>initially imagined, due</w:t>
      </w:r>
      <w:ins w:id="15" w:author="thomas G." w:date="2014-05-20T20:28:00Z">
        <w:r w:rsidR="00585FD1">
          <w:rPr>
            <w:lang w:val="en-GB"/>
          </w:rPr>
          <w:t xml:space="preserve"> in particular</w:t>
        </w:r>
      </w:ins>
      <w:r w:rsidR="003B5CE6" w:rsidRPr="00501B56">
        <w:rPr>
          <w:lang w:val="en-GB"/>
        </w:rPr>
        <w:t xml:space="preserve"> to</w:t>
      </w:r>
      <w:r w:rsidR="00D947FD" w:rsidRPr="00501B56">
        <w:rPr>
          <w:lang w:val="en-GB"/>
        </w:rPr>
        <w:t xml:space="preserve"> multiple introductions</w:t>
      </w:r>
      <w:del w:id="16" w:author="thomas G." w:date="2014-05-20T20:28:00Z">
        <w:r w:rsidR="003B5CE6" w:rsidRPr="00501B56" w:rsidDel="00585FD1">
          <w:rPr>
            <w:lang w:val="en-GB"/>
          </w:rPr>
          <w:delText>, in particular</w:delText>
        </w:r>
      </w:del>
      <w:r w:rsidR="00D947FD" w:rsidRPr="00501B56">
        <w:rPr>
          <w:lang w:val="en-GB"/>
        </w:rPr>
        <w:t xml:space="preserve"> </w:t>
      </w:r>
      <w:r w:rsidR="0054573D">
        <w:rPr>
          <w:lang w:val="en-GB"/>
        </w:rPr>
        <w:fldChar w:fldCharType="begin"/>
      </w:r>
      <w:r w:rsidR="00EA085B">
        <w:rPr>
          <w:lang w:val="en-GB"/>
        </w:rPr>
        <w:instrText xml:space="preserve"> ADDIN EN.CITE &lt;EndNote&gt;&lt;Cite&gt;&lt;Author&gt;Ciosi&lt;/Author&gt;&lt;Year&gt;2008&lt;/Year&gt;&lt;RecNum&gt;662&lt;/RecNum&gt;&lt;Prefix&gt;e.g. &lt;/Prefix&gt;&lt;record&gt;&lt;rec-number&gt;662&lt;/rec-number&gt;&lt;ref-type name="Journal Article"&gt;17&lt;/ref-type&gt;&lt;contributors&gt;&lt;authors&gt;&lt;author&gt;Ciosi, M.&lt;/author&gt;&lt;author&gt;Miller, N. J.&lt;/author&gt;&lt;author&gt;Kim, K. S.&lt;/author&gt;&lt;author&gt;Giordano, R.&lt;/author&gt;&lt;author&gt;Estoup, A.&lt;/author&gt;&lt;author&gt;Guillemaud, T.&lt;/author&gt;&lt;/authors&gt;&lt;/contributors&gt;&lt;titles&gt;&lt;title&gt;&lt;style face="normal" font="default" size="100%"&gt;Invasion of Europe by the western corn rootworm, &lt;/style&gt;&lt;style face="italic" font="default" size="100%"&gt;Diabrotica virgifera virgifera&lt;/style&gt;&lt;style face="normal" font="default" size="100%"&gt;: multiple transatlantic introductions with various reductions of genetic diversity&lt;/style&gt;&lt;/title&gt;&lt;secondary-title&gt;Molecular Ecology&lt;/secondary-title&gt;&lt;/titles&gt;&lt;periodical&gt;&lt;full-title&gt;Molecular Ecology&lt;/full-title&gt;&lt;/periodical&gt;&lt;pages&gt;3614-3627&lt;/pages&gt;&lt;volume&gt;17&lt;/volume&gt;&lt;number&gt;16&lt;/number&gt;&lt;keywords&gt;&lt;keyword&gt;founder effects&lt;/keyword&gt;&lt;keyword&gt;invasion success&lt;/keyword&gt;&lt;keyword&gt;loss of genetic variation&lt;/keyword&gt;&lt;keyword&gt;microsatellites&lt;/keyword&gt;&lt;keyword&gt;multiple introductions&lt;/keyword&gt;&lt;keyword&gt;redistribution of genetic&lt;/keyword&gt;&lt;keyword&gt;variance&lt;/keyword&gt;&lt;keyword&gt;CHRYSOMELIDAE POPULATIONS&lt;/keyword&gt;&lt;keyword&gt;DROSOPHILA-SUBOBSCURA&lt;/keyword&gt;&lt;keyword&gt;BIOTIC&lt;/keyword&gt;&lt;keyword&gt;HOMOGENIZATION&lt;/keyword&gt;&lt;keyword&gt;MICROSATELLITE LOCI&lt;/keyword&gt;&lt;keyword&gt;ADAPTIVE EVOLUTION&lt;/keyword&gt;&lt;keyword&gt;SPECIES&lt;/keyword&gt;&lt;keyword&gt;INVASIONS&lt;/keyword&gt;&lt;keyword&gt;UNITED-STATES&lt;/keyword&gt;&lt;keyword&gt;NEW-WORLD&lt;/keyword&gt;&lt;keyword&gt;COLEOPTERA&lt;/keyword&gt;&lt;keyword&gt;DIFFERENTIATION&lt;/keyword&gt;&lt;keyword&gt;biological invasion&lt;/keyword&gt;&lt;keyword&gt;bioinvasion&lt;/keyword&gt;&lt;keyword&gt;invasion pathways&lt;/keyword&gt;&lt;keyword&gt;introduction routes&lt;/keyword&gt;&lt;/keywords&gt;&lt;dates&gt;&lt;year&gt;2008&lt;/year&gt;&lt;pub-dates&gt;&lt;date&gt;Aug&lt;/date&gt;&lt;/pub-dates&gt;&lt;/dates&gt;&lt;isbn&gt;0962-1083&lt;/isbn&gt;&lt;accession-num&gt;ISI:000258220500004&lt;/accession-num&gt;&lt;label&gt;alpha&lt;/label&gt;&lt;urls&gt;&lt;related-urls&gt;&lt;url&gt;&amp;lt;Go to ISI&amp;gt;://000258220500004 &lt;/url&gt;&lt;/related-urls&gt;&lt;pdf-urls&gt;&lt;url&gt;internal-pdf://el_330-3980741634/el_330.pdf&lt;/url&gt;&lt;/pdf-urls&gt;&lt;/urls&gt;&lt;custom1&gt;el&lt;/custom1&gt;&lt;custom2&gt;el_330&lt;/custom2&gt;&lt;electronic-resource-num&gt;10.1111/j.1365-294X.2008.03866.x&lt;/electronic-resource-num&gt;&lt;/record&gt;&lt;/Cite&gt;&lt;Cite&gt;&lt;Author&gt;Darling&lt;/Author&gt;&lt;Year&gt;2008&lt;/Year&gt;&lt;RecNum&gt;999&lt;/RecNum&gt;&lt;record&gt;&lt;rec-number&gt;999&lt;/rec-number&gt;&lt;ref-type name="Journal Article"&gt;17&lt;/ref-type&gt;&lt;contributors&gt;&lt;authors&gt;&lt;author&gt;Darling, J. A.&lt;/author&gt;&lt;author&gt;Bagley, M. J.&lt;/author&gt;&lt;author&gt;Roman, J.&lt;/author&gt;&lt;author&gt;Tepolt, C. K.&lt;/author&gt;&lt;author&gt;Geller, J. B.&lt;/author&gt;&lt;/authors&gt;&lt;/contributors&gt;&lt;auth-address&gt;[Darling, John A.; Bagley, Mark J.] US EPA, Natl Exposure Res Lab, Mol Ecol Res Branch, Cincinnati, OH 45268 USA. [Roman, Joe] Univ Vermont, Gund Inst Ecol Econ, Burlington, VT 05443 USA. [Tepolt, Carolyn K.] Stanford Univ, Hopkins Marine Stn, Pacific Grove, CA 93950 USA. [Geller, Jonathan B.] Moss Landing Marine Labs, Moss Landing, CA 95039 USA.&amp;#xD;Darling, JA, US EPA, Natl Exposure Res Lab, Mol Ecol Res Branch, Cincinnati, OH 45268 USA.&amp;#xD;darling.john@epa.gov&lt;/auth-address&gt;&lt;titles&gt;&lt;title&gt;&lt;style face="normal" font="default" size="100%"&gt;Genetic patterns across multiple introductions of the globally invasive crab genus &lt;/style&gt;&lt;style face="italic" font="default" size="100%"&gt;Carcinus&lt;/style&gt;&lt;/title&gt;&lt;secondary-title&gt;Molecular Ecology&lt;/secondary-title&gt;&lt;alt-title&gt;Mol. Ecol.&lt;/alt-title&gt;&lt;/titles&gt;&lt;periodical&gt;&lt;full-title&gt;Molecular Ecology&lt;/full-title&gt;&lt;/periodical&gt;&lt;pages&gt;4992-5007&lt;/pages&gt;&lt;volume&gt;17&lt;/volume&gt;&lt;number&gt;23&lt;/number&gt;&lt;keywords&gt;&lt;keyword&gt;admixture&lt;/keyword&gt;&lt;keyword&gt;Carcinus&lt;/keyword&gt;&lt;keyword&gt;genetic diversity&lt;/keyword&gt;&lt;keyword&gt;green crab&lt;/keyword&gt;&lt;keyword&gt;invasive species&lt;/keyword&gt;&lt;keyword&gt;multiple introductions&lt;/keyword&gt;&lt;keyword&gt;EUROPEAN GREEN CRAB&lt;/keyword&gt;&lt;keyword&gt;POPULATION-STRUCTURE&lt;/keyword&gt;&lt;keyword&gt;MICROSATELLITE LOCI&lt;/keyword&gt;&lt;keyword&gt;SPECIES&lt;/keyword&gt;&lt;keyword&gt;INVASIONS&lt;/keyword&gt;&lt;keyword&gt;EVOLUTIONARY GENETICS&lt;/keyword&gt;&lt;keyword&gt;BIOLOGICAL INVASIONS&lt;/keyword&gt;&lt;keyword&gt;SEQUENCE&lt;/keyword&gt;&lt;keyword&gt;ALIGNMENT&lt;/keyword&gt;&lt;keyword&gt;CRYPTIC INVASIONS&lt;/keyword&gt;&lt;keyword&gt;MARINE ORGANISMS&lt;/keyword&gt;&lt;keyword&gt;MAENAS&lt;/keyword&gt;&lt;/keywords&gt;&lt;dates&gt;&lt;year&gt;2008&lt;/year&gt;&lt;pub-dates&gt;&lt;date&gt;Dec&lt;/date&gt;&lt;/pub-dates&gt;&lt;/dates&gt;&lt;isbn&gt;0962-1083&lt;/isbn&gt;&lt;accession-num&gt;ISI:000261104000006&lt;/accession-num&gt;&lt;label&gt;alpha&lt;/label&gt;&lt;work-type&gt;Article&lt;/work-type&gt;&lt;urls&gt;&lt;related-urls&gt;&lt;url&gt;&amp;lt;Go to ISI&amp;gt;://000261104000006 &lt;/url&gt;&lt;/related-urls&gt;&lt;pdf-urls&gt;&lt;url&gt;internal-pdf://el_623-0699953930/el_623.pdf&lt;/url&gt;&lt;/pdf-urls&gt;&lt;/urls&gt;&lt;custom1&gt;el&lt;/custom1&gt;&lt;custom2&gt;el_623 - pas imprimé&lt;/custom2&gt;&lt;electronic-resource-num&gt;10.1111/j.1365-294X.2008.03978.x&lt;/electronic-resource-num&gt;&lt;language&gt;English&lt;/language&gt;&lt;/record&gt;&lt;/Cite&gt;&lt;Cite&gt;&lt;Author&gt;Dutech&lt;/Author&gt;&lt;Year&gt;2012&lt;/Year&gt;&lt;RecNum&gt;1271&lt;/RecNum&gt;&lt;record&gt;&lt;rec-number&gt;1271&lt;/rec-number&gt;&lt;ref-type name="Journal Article"&gt;17&lt;/ref-type&gt;&lt;contributors&gt;&lt;authors&gt;&lt;author&gt;Dutech, C.&lt;/author&gt;&lt;author&gt;Barres, B.&lt;/author&gt;&lt;author&gt;Bridier, J.&lt;/author&gt;&lt;author&gt;Robin, C.&lt;/author&gt;&lt;author&gt;Milgroom, M. G.&lt;/author&gt;&lt;author&gt;Ravigne, V.&lt;/author&gt;&lt;/authors&gt;&lt;/contributors&gt;&lt;titles&gt;&lt;title&gt;The chestnut blight fungus world tour: successive introduction events from diverse origins in an invasive plant fungal pathogen&lt;/title&gt;&lt;secondary-title&gt;Molecular Ecology&lt;/secondary-title&gt;&lt;/titles&gt;&lt;periodical&gt;&lt;full-title&gt;Molecular Ecology&lt;/full-title&gt;&lt;/periodical&gt;&lt;pages&gt;3931-3946&lt;/pages&gt;&lt;volume&gt;21&lt;/volume&gt;&lt;number&gt;16&lt;/number&gt;&lt;keywords&gt;&lt;keyword&gt;approximate Bayesian computation analysis&lt;/keyword&gt;&lt;keyword&gt;biological invasion&lt;/keyword&gt;&lt;keyword&gt;Cryphonectria parasitica&lt;/keyword&gt;&lt;keyword&gt;genetic admixture&lt;/keyword&gt;&lt;keyword&gt;mode of reproduction&lt;/keyword&gt;&lt;keyword&gt;multiple introductions&lt;/keyword&gt;&lt;keyword&gt;APPROXIMATE BAYESIAN COMPUTATION&lt;/keyword&gt;&lt;keyword&gt;CRYPHONECTRIA-PARASITICA&lt;/keyword&gt;&lt;keyword&gt;POPULATION-STRUCTURE&lt;/keyword&gt;&lt;keyword&gt;GENETIC DIVERSITY&lt;/keyword&gt;&lt;keyword&gt;MULTIPLE INTRODUCTIONS&lt;/keyword&gt;&lt;keyword&gt;BIOLOGICAL INVASION&lt;/keyword&gt;&lt;keyword&gt;ENDOTHIA PARASITICA&lt;/keyword&gt;&lt;keyword&gt;SPECIES INVASIONS&lt;/keyword&gt;&lt;keyword&gt;EVOLUTION&lt;/keyword&gt;&lt;keyword&gt;MARKERS&lt;/keyword&gt;&lt;/keywords&gt;&lt;dates&gt;&lt;year&gt;2012&lt;/year&gt;&lt;pub-dates&gt;&lt;date&gt;Aug&lt;/date&gt;&lt;/pub-dates&gt;&lt;/dates&gt;&lt;isbn&gt;0962-1083&lt;/isbn&gt;&lt;accession-num&gt;WOS:000306897500005&lt;/accession-num&gt;&lt;label&gt;alpha&lt;/label&gt;&lt;urls&gt;&lt;related-urls&gt;&lt;url&gt;&amp;lt;Go to ISI&amp;gt;://WOS:000306897500005 &lt;/url&gt;&lt;/related-urls&gt;&lt;pdf-urls&gt;&lt;url&gt;internal-pdf://el_867-3814061573/el_867.pdf&lt;/url&gt;&lt;/pdf-urls&gt;&lt;/urls&gt;&lt;custom1&gt;el&lt;/custom1&gt;&lt;custom2&gt;el_867 - pas imprimé&lt;/custom2&gt;&lt;electronic-resource-num&gt;10.1111/j.1365-294X.2012.05575.x&lt;/electronic-resource-num&gt;&lt;/record&gt;&lt;/Cite&gt;&lt;Cite&gt;&lt;Author&gt;Facon&lt;/Author&gt;&lt;Year&gt;2003&lt;/Year&gt;&lt;RecNum&gt;1275&lt;/RecNum&gt;&lt;record&gt;&lt;rec-number&gt;1275&lt;/rec-number&gt;&lt;ref-type name="Journal Article"&gt;17&lt;/ref-type&gt;&lt;contributors&gt;&lt;authors&gt;&lt;author&gt;Facon,B.&lt;/author&gt;&lt;author&gt;Pointier,J.-P.&lt;/author&gt;&lt;author&gt;Glaubrecht,M.&lt;/author&gt;&lt;author&gt;Poux,C.&lt;/author&gt;&lt;author&gt;Jarne,P.&lt;/author&gt;&lt;author&gt;David,P.&lt;/author&gt;&lt;/authors&gt;&lt;/contributors&gt;&lt;titles&gt;&lt;title&gt;A molecular phylogeography approach to biological invasions of the New World by parthenogenetic Thiarid snails&lt;/title&gt;&lt;secondary-title&gt;Molecular Ecology&lt;/secondary-title&gt;&lt;alt-title&gt;Molecular Ecology&lt;/alt-title&gt;&lt;/titles&gt;&lt;periodical&gt;&lt;full-title&gt;Molecular Ecology&lt;/full-title&gt;&lt;/periodical&gt;&lt;alt-periodical&gt;&lt;full-title&gt;Molecular Ecology&lt;/full-title&gt;&lt;/alt-periodical&gt;&lt;pages&gt;3027-3039&lt;/pages&gt;&lt;volume&gt;12&lt;/volume&gt;&lt;number&gt;11&lt;/number&gt;&lt;keywords&gt;&lt;keyword&gt;invasion routes&lt;/keyword&gt;&lt;keyword&gt;invasion pathways&lt;/keyword&gt;&lt;/keywords&gt;&lt;dates&gt;&lt;year&gt;2003&lt;/year&gt;&lt;/dates&gt;&lt;label&gt;alpha&lt;/label&gt;&lt;urls&gt;&lt;related-urls&gt;&lt;url&gt;http://www.blackwell-synergy.com/doi/abs/10.1046/j.1365-294X.2003.01972.x&lt;/url&gt;&lt;/related-urls&gt;&lt;pdf-urls&gt;&lt;url&gt;internal-pdf://el_871-2757116416/el_871.pdf&lt;/url&gt;&lt;/pdf-urls&gt;&lt;/urls&gt;&lt;custom1&gt;el&lt;/custom1&gt;&lt;custom2&gt;el_871 - pas imprimé&lt;/custom2&gt;&lt;/record&gt;&lt;/Cite&gt;&lt;Cite&gt;&lt;Author&gt;Lombaert&lt;/Author&gt;&lt;Year&gt;2010&lt;/Year&gt;&lt;RecNum&gt;719&lt;/RecNum&gt;&lt;record&gt;&lt;rec-number&gt;719&lt;/rec-number&gt;&lt;ref-type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Cite&gt;&lt;Author&gt;Rius&lt;/Author&gt;&lt;Year&gt;2012&lt;/Year&gt;&lt;RecNum&gt;1223&lt;/RecNum&gt;&lt;record&gt;&lt;rec-number&gt;1223&lt;/rec-number&gt;&lt;ref-type name="Journal Article"&gt;17&lt;/ref-type&gt;&lt;contributors&gt;&lt;authors&gt;&lt;author&gt;Rius, M.&lt;/author&gt;&lt;author&gt;Turon, X.&lt;/author&gt;&lt;author&gt;Ordonez, V.&lt;/author&gt;&lt;author&gt;Pascual, M.&lt;/author&gt;&lt;/authors&gt;&lt;/contributors&gt;&lt;auth-address&gt;[Rius, Marc] Univ Calif Davis, Dept Ecol &amp;amp; Evolut, Davis, CA 95616 USA. [Turon, Xavier] CSIC, CEAB, Blanes, Spain. [Ordonez, Victor; Pascual, Marta] Univ Barcelona, Dept Genet, Barcelona, Spain. [Ordonez, Victor; Pascual, Marta] Univ Barcelona, IRBio, Barcelona, Spain.&amp;#xD;Rius, M (reprint author), Univ Calif Davis, Dept Ecol &amp;amp; Evolut, Davis, CA 95616 USA&amp;#xD;mrius@ucdavis.edu&lt;/auth-address&gt;&lt;titles&gt;&lt;title&gt;Tracking Invasion Histories in the Sea: Facing Complex Scenarios Using Multilocus Data&lt;/title&gt;&lt;secondary-title&gt;Plos One&lt;/secondary-title&gt;&lt;alt-title&gt;PLoS One&lt;/alt-title&gt;&lt;/titles&gt;&lt;periodical&gt;&lt;full-title&gt;Plos One&lt;/full-title&gt;&lt;/periodical&gt;&lt;alt-periodical&gt;&lt;full-title&gt;Plos One&lt;/full-title&gt;&lt;/alt-periodical&gt;&lt;pages&gt;13&lt;/pages&gt;&lt;volume&gt;7&lt;/volume&gt;&lt;number&gt;4&lt;/number&gt;&lt;keywords&gt;&lt;keyword&gt;APPROXIMATE BAYESIAN COMPUTATION&lt;/keyword&gt;&lt;keyword&gt;MICROCOSMUS-SQUAMIGER ASCIDIACEA&lt;/keyword&gt;&lt;keyword&gt;MARINE BIOLOGICAL INVASIONS&lt;/keyword&gt;&lt;keyword&gt;GENETIC DIVERSITY&lt;/keyword&gt;&lt;keyword&gt;POPULATION-STRUCTURE&lt;/keyword&gt;&lt;keyword&gt;INTRODUCED POPULATIONS&lt;/keyword&gt;&lt;keyword&gt;MICROSATELLITE DATA&lt;/keyword&gt;&lt;keyword&gt;MEDITERRANEAN SEA&lt;/keyword&gt;&lt;keyword&gt;SHIP&lt;/keyword&gt;&lt;keyword&gt;MOVEMENTS&lt;/keyword&gt;&lt;keyword&gt;SPINY LOBSTERS&lt;/keyword&gt;&lt;/keywords&gt;&lt;dates&gt;&lt;year&gt;2012&lt;/year&gt;&lt;pub-dates&gt;&lt;date&gt;Apr&lt;/date&gt;&lt;/pub-dates&gt;&lt;/dates&gt;&lt;isbn&gt;1932-6203&lt;/isbn&gt;&lt;accession-num&gt;WOS:000305343200060&lt;/accession-num&gt;&lt;label&gt;alpha&lt;/label&gt;&lt;work-type&gt;Article&lt;/work-type&gt;&lt;urls&gt;&lt;related-urls&gt;&lt;url&gt;&amp;lt;Go to ISI&amp;gt;://WOS:000305343200060 &lt;/url&gt;&lt;/related-urls&gt;&lt;pdf-urls&gt;&lt;url&gt;internal-pdf://el_823-3810779648/el_823.pdf&lt;/url&gt;&lt;/pdf-urls&gt;&lt;/urls&gt;&lt;custom1&gt;el&lt;/custom1&gt;&lt;custom2&gt;el_823 - pas imprimé&lt;/custom2&gt;&lt;electronic-resource-num&gt;e35815&amp;#xD;10.1371/journal.pone.0035815&lt;/electronic-resource-num&gt;&lt;language&gt;English&lt;/language&gt;&lt;/record&gt;&lt;/Cite&gt;&lt;Cite&gt;&lt;Author&gt;Hoos&lt;/Author&gt;&lt;Year&gt;2010&lt;/Year&gt;&lt;RecNum&gt;1276&lt;/RecNum&gt;&lt;record&gt;&lt;rec-number&gt;1276&lt;/rec-number&gt;&lt;ref-type name="Journal Article"&gt;17&lt;/ref-type&gt;&lt;contributors&gt;&lt;authors&gt;&lt;author&gt;Hoos, P. M.&lt;/author&gt;&lt;author&gt;Whitman Miller, A.&lt;/author&gt;&lt;author&gt;Ruiz, G. M.&lt;/author&gt;&lt;author&gt;Vrijenhoek, R. C.&lt;/author&gt;&lt;author&gt;Geller, J. B.&lt;/author&gt;&lt;/authors&gt;&lt;/contributors&gt;&lt;auth-address&gt;[Hoos, Phillip M.; Geller, Jonathan B.] Moss Landing Marine Labs, Moss Landing, CA 95039 USA. [Whitman Miller, A.; Ruiz, Gregory M.] Smithsonian Environm Res Ctr, Edgewater, MD 21037 USA. [Vrijenhoek, Robert C.] Monterey Bay Aquarium Res Inst, Moss Landing, CA 95039 USA.&amp;#xD;Geller, JB (reprint author), Moss Landing Marine Labs, Pob 450, Moss Landing, CA 95039 USA.&amp;#xD;geller@mlml.calstate.edu&lt;/auth-address&gt;&lt;titles&gt;&lt;title&gt;Genetic and historical evidence disagree on likely sources of the Atlantic amethyst gem clam Gemma gemma (Totten, 1834) in California&lt;/title&gt;&lt;secondary-title&gt;Diversity and Distributions&lt;/secondary-title&gt;&lt;alt-title&gt;Divers. Distrib.&lt;/alt-title&gt;&lt;/titles&gt;&lt;periodical&gt;&lt;full-title&gt;Diversity and Distributions&lt;/full-title&gt;&lt;/periodical&gt;&lt;pages&gt;582-592&lt;/pages&gt;&lt;volume&gt;16&lt;/volume&gt;&lt;number&gt;4&lt;/number&gt;&lt;keywords&gt;&lt;keyword&gt;Gemma gemma&lt;/keyword&gt;&lt;keyword&gt;genetic variation&lt;/keyword&gt;&lt;keyword&gt;invasion source&lt;/keyword&gt;&lt;keyword&gt;marine biological&lt;/keyword&gt;&lt;keyword&gt;invasion&lt;/keyword&gt;&lt;keyword&gt;oyster associate&lt;/keyword&gt;&lt;keyword&gt;phylogeography&lt;/keyword&gt;&lt;keyword&gt;MITOCHONDRIAL-DNA&lt;/keyword&gt;&lt;keyword&gt;POPULATION BOTTLENECK&lt;/keyword&gt;&lt;keyword&gt;SPECIES INVASIONS&lt;/keyword&gt;&lt;keyword&gt;NEW-ZEALAND&lt;/keyword&gt;&lt;keyword&gt;DIVERSITY&lt;/keyword&gt;&lt;keyword&gt;COMMUNITY&lt;/keyword&gt;&lt;keyword&gt;INTRODUCTIONS&lt;/keyword&gt;&lt;keyword&gt;AMPLIFICATION&lt;/keyword&gt;&lt;keyword&gt;CONSEQUENCES&lt;/keyword&gt;&lt;keyword&gt;NUCLEAR&lt;/keyword&gt;&lt;/keywords&gt;&lt;dates&gt;&lt;year&gt;2010&lt;/year&gt;&lt;pub-dates&gt;&lt;date&gt;Jul&lt;/date&gt;&lt;/pub-dates&gt;&lt;/dates&gt;&lt;isbn&gt;1366-9516&lt;/isbn&gt;&lt;accession-num&gt;WOS:000278646000007&lt;/accession-num&gt;&lt;label&gt;alpha&lt;/label&gt;&lt;work-type&gt;Article&lt;/work-type&gt;&lt;urls&gt;&lt;related-urls&gt;&lt;url&gt;&amp;lt;Go to ISI&amp;gt;://WOS:000278646000007 &lt;/url&gt;&lt;/related-</w:instrText>
      </w:r>
      <w:r w:rsidR="00C60A44" w:rsidRPr="00585FD1">
        <w:rPr>
          <w:color w:val="0000FF"/>
          <w:u w:val="single"/>
          <w:lang w:val="en-GB"/>
        </w:rPr>
        <w:instrText>urls&gt;&lt;pdf-urls&gt;&lt;url&gt;internal-pdf://el_872-3995564033/el_872.pdf&lt;/url&gt;&lt;/pdf-urls&gt;&lt;/urls&gt;&lt;custom1&gt;el&lt;/custom1&gt;&lt;custom2&gt;el_872 - pas imprimé&lt;/custom2&gt;&lt;electronic-resource-num&gt;10.1111/j.1472-4642.2010.00672.x&lt;/electronic-resource-num&gt;&lt;language&gt;English&lt;/language&gt;&lt;/record&gt;&lt;/Cite&gt;&lt;Cite&gt;&lt;Author&gt;Kolbe&lt;/Author&gt;&lt;Year&gt;2004&lt;/Year&gt;&lt;RecNum&gt;628&lt;/RecNum&gt;&lt;record&gt;&lt;rec-number&gt;628&lt;/rec-number&gt;&lt;ref-type name="Journal Article"&gt;17&lt;/ref-type&gt;&lt;contributors&gt;&lt;authors&gt;&lt;author&gt;Kolbe, J. J.&lt;/author&gt;&lt;author&gt;Glor, R. E.&lt;/author&gt;&lt;author&gt;Schettino, L. R. G.&lt;/author&gt;&lt;author&gt;Lara, A. C.&lt;/author&gt;&lt;author&gt;Larson, A.&lt;/author&gt;&lt;author&gt;Losos, J. B.&lt;/author&gt;&lt;/authors&gt;&lt;/contributors&gt;&lt;titles&gt;&lt;title&gt;Genetic variation increases during biological invasion by a Cuban lizard&lt;/title&gt;&lt;secondary-title&gt;Nature&lt;/secondary-title&gt;&lt;/titles&gt;&lt;periodical&gt;&lt;full-title&gt;Nature&lt;/full-title&gt;&lt;/periodical&gt;&lt;pages&gt;177-181&lt;/pages&gt;&lt;volume&gt;431&lt;/volume&gt;&lt;number&gt;7005&lt;/number&gt;&lt;keywords&gt;&lt;keyword&gt;admixture&lt;/keyword&gt;&lt;keyword&gt;biological invasion&lt;/keyword&gt;&lt;keyword&gt;bioinvasion&lt;/keyword&gt;&lt;/keywords&gt;&lt;dates&gt;&lt;year&gt;2004&lt;/year&gt;&lt;/dates&gt;&lt;isbn&gt;0028-0836&lt;/isbn&gt;&lt;accession-num&gt;WOS:000223746000042&lt;/accession-num&gt;&lt;label&gt;alpha&lt;/label&gt;&lt;urls&gt;&lt;related-urls&gt;&lt;url&gt;&amp;lt;Go to ISI&amp;gt;://WOS:000223746000042 &lt;/url&gt;&lt;/related-urls&gt;&lt;pdf-urls&gt;&lt;url&gt;internal-pdf://el_300-2232242946/el_300.pdf&lt;/url&gt;&lt;/pdf-urls&gt;&lt;/urls&gt;&lt;custom1&gt;el&lt;/custom1&gt;&lt;custom2&gt;el_300&lt;/custom2&gt;&lt;electronic-resource-num&gt;10.1038/nature02807&lt;/electronic-resource-num&gt;&lt;research-notes&gt;N°163&lt;/research-notes&gt;&lt;/record&gt;&lt;/Cite&gt;&lt;/EndNote&gt;</w:instrText>
      </w:r>
      <w:r w:rsidR="0054573D">
        <w:rPr>
          <w:lang w:val="en-GB"/>
        </w:rPr>
        <w:fldChar w:fldCharType="separate"/>
      </w:r>
      <w:r w:rsidR="00C60A44" w:rsidRPr="00C60A44">
        <w:t>(e.g. Ciosi</w:t>
      </w:r>
      <w:r w:rsidR="00C60A44" w:rsidRPr="00C60A44">
        <w:rPr>
          <w:i/>
        </w:rPr>
        <w:t xml:space="preserve"> et al.</w:t>
      </w:r>
      <w:r w:rsidR="00C60A44" w:rsidRPr="00C60A44">
        <w:t xml:space="preserve"> 2008; Darling</w:t>
      </w:r>
      <w:r w:rsidR="00C60A44" w:rsidRPr="00C60A44">
        <w:rPr>
          <w:i/>
        </w:rPr>
        <w:t xml:space="preserve"> et al.</w:t>
      </w:r>
      <w:r w:rsidR="00C60A44" w:rsidRPr="00C60A44">
        <w:t xml:space="preserve"> 2008; Dutech</w:t>
      </w:r>
      <w:r w:rsidR="00C60A44" w:rsidRPr="00C60A44">
        <w:rPr>
          <w:i/>
        </w:rPr>
        <w:t xml:space="preserve"> et al.</w:t>
      </w:r>
      <w:r w:rsidR="00C60A44" w:rsidRPr="00C60A44">
        <w:t xml:space="preserve"> 2012; Facon</w:t>
      </w:r>
      <w:r w:rsidR="00C60A44" w:rsidRPr="00C60A44">
        <w:rPr>
          <w:i/>
        </w:rPr>
        <w:t xml:space="preserve"> et al.</w:t>
      </w:r>
      <w:r w:rsidR="00C60A44" w:rsidRPr="00C60A44">
        <w:t xml:space="preserve"> 2003; Hoos</w:t>
      </w:r>
      <w:r w:rsidR="00C60A44" w:rsidRPr="00C60A44">
        <w:rPr>
          <w:i/>
        </w:rPr>
        <w:t xml:space="preserve"> et al.</w:t>
      </w:r>
      <w:r w:rsidR="00C60A44" w:rsidRPr="00C60A44">
        <w:t xml:space="preserve"> 2010; Kolbe</w:t>
      </w:r>
      <w:r w:rsidR="00C60A44" w:rsidRPr="00C60A44">
        <w:rPr>
          <w:i/>
        </w:rPr>
        <w:t xml:space="preserve"> et al.</w:t>
      </w:r>
      <w:r w:rsidR="00C60A44" w:rsidRPr="00C60A44">
        <w:t xml:space="preserve"> 2004; Lombaert</w:t>
      </w:r>
      <w:r w:rsidR="00C60A44" w:rsidRPr="00C60A44">
        <w:rPr>
          <w:i/>
        </w:rPr>
        <w:t xml:space="preserve"> et al.</w:t>
      </w:r>
      <w:r w:rsidR="00C60A44" w:rsidRPr="00C60A44">
        <w:t xml:space="preserve"> 2010; Rius</w:t>
      </w:r>
      <w:r w:rsidR="00C60A44" w:rsidRPr="00C60A44">
        <w:rPr>
          <w:i/>
        </w:rPr>
        <w:t xml:space="preserve"> et al.</w:t>
      </w:r>
      <w:r w:rsidR="00C60A44" w:rsidRPr="00C60A44">
        <w:t xml:space="preserve"> 2012)</w:t>
      </w:r>
      <w:r w:rsidR="0054573D">
        <w:rPr>
          <w:lang w:val="en-GB"/>
        </w:rPr>
        <w:fldChar w:fldCharType="end"/>
      </w:r>
      <w:r w:rsidR="00C60A44" w:rsidRPr="00C60A44">
        <w:t xml:space="preserve">. </w:t>
      </w:r>
      <w:r w:rsidR="00D947FD" w:rsidRPr="00501B56">
        <w:rPr>
          <w:lang w:val="en-GB"/>
        </w:rPr>
        <w:t xml:space="preserve">Multiple population sources and/or stochastic demo-genetic processes (such as founder effects and/or genetic admixture) </w:t>
      </w:r>
      <w:r w:rsidR="003B5CE6" w:rsidRPr="00501B56">
        <w:rPr>
          <w:lang w:val="en-GB"/>
        </w:rPr>
        <w:t>may lead to a</w:t>
      </w:r>
      <w:r w:rsidR="00D947FD" w:rsidRPr="00501B56">
        <w:rPr>
          <w:lang w:val="en-GB"/>
        </w:rPr>
        <w:t xml:space="preserve"> genetic structure within invaded areas</w:t>
      </w:r>
      <w:r w:rsidR="003B5CE6" w:rsidRPr="00501B56">
        <w:rPr>
          <w:lang w:val="en-GB"/>
        </w:rPr>
        <w:t xml:space="preserve"> that is difficult to predict</w:t>
      </w:r>
      <w:r w:rsidR="00D947FD" w:rsidRPr="00501B56">
        <w:rPr>
          <w:lang w:val="en-GB"/>
        </w:rPr>
        <w:t xml:space="preserve">. As a result, </w:t>
      </w:r>
      <w:r w:rsidR="003B5CE6" w:rsidRPr="00501B56">
        <w:rPr>
          <w:lang w:val="en-GB"/>
        </w:rPr>
        <w:t>genetic studies</w:t>
      </w:r>
      <w:r w:rsidR="00D947FD" w:rsidRPr="00501B56">
        <w:rPr>
          <w:lang w:val="en-GB"/>
        </w:rPr>
        <w:t xml:space="preserve"> of invasive species ha</w:t>
      </w:r>
      <w:r w:rsidR="003B5CE6" w:rsidRPr="00501B56">
        <w:rPr>
          <w:lang w:val="en-GB"/>
        </w:rPr>
        <w:t>ve</w:t>
      </w:r>
      <w:r w:rsidR="00D947FD" w:rsidRPr="00501B56">
        <w:rPr>
          <w:lang w:val="en-GB"/>
        </w:rPr>
        <w:t xml:space="preserve"> become a methodological and analytical challenge</w:t>
      </w:r>
      <w:r w:rsidR="003C5BA8" w:rsidRPr="00501B56">
        <w:rPr>
          <w:lang w:val="en-GB"/>
        </w:rPr>
        <w:t xml:space="preserve"> </w:t>
      </w:r>
      <w:r w:rsidR="003B5CE6" w:rsidRPr="00501B56">
        <w:rPr>
          <w:lang w:val="en-GB"/>
        </w:rPr>
        <w:t>in themselves</w:t>
      </w:r>
      <w:r w:rsidR="00D947FD" w:rsidRPr="00501B56">
        <w:rPr>
          <w:lang w:val="en-GB"/>
        </w:rPr>
        <w:t xml:space="preserve"> </w:t>
      </w:r>
      <w:r w:rsidR="0054573D">
        <w:rPr>
          <w:lang w:val="en-GB"/>
        </w:rPr>
        <w:fldChar w:fldCharType="begin"/>
      </w:r>
      <w:r w:rsidR="00EA085B">
        <w:rPr>
          <w:lang w:val="en-GB"/>
        </w:rPr>
        <w:instrText xml:space="preserve"> ADDIN EN.CITE &lt;EndNote&gt;&lt;Cite&gt;&lt;Author&gt;Estoup&lt;/Author&gt;&lt;Year&gt;2010&lt;/Year&gt;&lt;RecNum&gt;803&lt;/RecNum&gt;&lt;Prefix&gt;reviewed in &lt;/Prefix&gt;&lt;record&gt;&lt;rec-number&gt;803&lt;/rec-number&gt;&lt;ref-type name="Journal Article"&gt;17&lt;/ref-type&gt;&lt;contributors&gt;&lt;authors&gt;&lt;author&gt;Estoup, A.&lt;/author&gt;&lt;author&gt;Guillemaud, T.&lt;/author&gt;&lt;/authors&gt;&lt;/contributors&gt;&lt;titles&gt;&lt;title&gt;Reconstructing routes of invasion using genetic data: why, how and so what?&lt;/title&gt;&lt;secondary-title&gt;Molecular Ecology&lt;/secondary-title&gt;&lt;/titles&gt;&lt;periodical&gt;&lt;full-title&gt;Molecular Ecology&lt;/full-title&gt;&lt;/periodical&gt;&lt;pages&gt;4113-4130&lt;/pages&gt;&lt;volume&gt;19&lt;/volume&gt;&lt;number&gt;19&lt;/number&gt;&lt;keywords&gt;&lt;keyword&gt;introduction&lt;/keyword&gt;&lt;keyword&gt;invasive species&lt;/keyword&gt;&lt;keyword&gt;molecular markers&lt;/keyword&gt;&lt;keyword&gt;outbreak&lt;/keyword&gt;&lt;keyword&gt;rapid&lt;/keyword&gt;&lt;keyword&gt;evolution&lt;/keyword&gt;&lt;keyword&gt;statistical inferences&lt;/keyword&gt;&lt;keyword&gt;APPROXIMATE BAYESIAN COMPUTATION&lt;/keyword&gt;&lt;keyword&gt;MULTIPLE TRANSATLANTIC INTRODUCTIONS&lt;/keyword&gt;&lt;keyword&gt;WESTERN CORN-ROOTWORM&lt;/keyword&gt;&lt;keyword&gt;POPULATION-GENETICS&lt;/keyword&gt;&lt;keyword&gt;NORTH-AMERICA&lt;/keyword&gt;&lt;keyword&gt;BIOLOGICAL&lt;/keyword&gt;&lt;keyword&gt;INVASIONS&lt;/keyword&gt;&lt;keyword&gt;PHYLOGENETIC TREES&lt;/keyword&gt;&lt;keyword&gt;SPECIES INVASIONS&lt;/keyword&gt;&lt;keyword&gt;SEQUENCING&lt;/keyword&gt;&lt;keyword&gt;TECHNOLOGIES&lt;/keyword&gt;&lt;keyword&gt;DROSOPHILA-SUBOBSCURA&lt;/keyword&gt;&lt;keyword&gt;bioinvasion&lt;/keyword&gt;&lt;keyword&gt;biological invasion&lt;/keyword&gt;&lt;/keywords&gt;&lt;dates&gt;&lt;year&gt;2010&lt;/year&gt;&lt;pub-dates&gt;&lt;date&gt;Oct&lt;/date&gt;&lt;/pub-dates&gt;&lt;/dates&gt;&lt;isbn&gt;0962-1083&lt;/isbn&gt;&lt;accession-num&gt;ISI:000282180500005&lt;/accession-num&gt;&lt;label&gt;alpha&lt;/label&gt;&lt;urls&gt;&lt;related-urls&gt;&lt;url&gt;&amp;lt;Go to ISI&amp;gt;://000282180500005 &lt;/url&gt;&lt;/related-urls&gt;&lt;pdf-urls&gt;&lt;url&gt;internal-pdf://el_427-1203303425/el_427.pdf&lt;/url&gt;&lt;/pdf-urls&gt;&lt;/urls&gt;&lt;custom1&gt;el&lt;/custom1&gt;&lt;custom2&gt;el_427&lt;/custom2&gt;&lt;electronic-resource-num&gt;10.1111/j.1365-294X.2010.04773.x&lt;/electronic-resource-num&gt;&lt;/record&gt;&lt;/Cite&gt;&lt;/EndNote&gt;</w:instrText>
      </w:r>
      <w:r w:rsidR="0054573D">
        <w:rPr>
          <w:lang w:val="en-GB"/>
        </w:rPr>
        <w:fldChar w:fldCharType="separate"/>
      </w:r>
      <w:r w:rsidR="00EA085B">
        <w:rPr>
          <w:lang w:val="en-GB"/>
        </w:rPr>
        <w:t>(reviewed in Estoup &amp; Guillemaud 2010)</w:t>
      </w:r>
      <w:r w:rsidR="0054573D">
        <w:rPr>
          <w:lang w:val="en-GB"/>
        </w:rPr>
        <w:fldChar w:fldCharType="end"/>
      </w:r>
      <w:r w:rsidR="00D947FD" w:rsidRPr="00501B56">
        <w:rPr>
          <w:lang w:val="en-GB"/>
        </w:rPr>
        <w:t>.</w:t>
      </w:r>
    </w:p>
    <w:p w:rsidR="00D947FD" w:rsidRPr="00501B56" w:rsidRDefault="00D947FD" w:rsidP="00D947FD">
      <w:pPr>
        <w:spacing w:line="480" w:lineRule="auto"/>
        <w:ind w:firstLine="708"/>
        <w:rPr>
          <w:lang w:val="en-GB"/>
        </w:rPr>
      </w:pPr>
      <w:r w:rsidRPr="00501B56">
        <w:rPr>
          <w:lang w:val="en-GB"/>
        </w:rPr>
        <w:t>The approximate Bayesian computation</w:t>
      </w:r>
      <w:r w:rsidR="003B5CE6" w:rsidRPr="00501B56">
        <w:rPr>
          <w:lang w:val="en-GB"/>
        </w:rPr>
        <w:t xml:space="preserve"> (ABC)</w:t>
      </w:r>
      <w:r w:rsidRPr="00501B56">
        <w:rPr>
          <w:lang w:val="en-GB"/>
        </w:rPr>
        <w:t xml:space="preserve"> method </w:t>
      </w:r>
      <w:r w:rsidR="0054573D">
        <w:rPr>
          <w:lang w:val="en-GB"/>
        </w:rPr>
        <w:fldChar w:fldCharType="begin"/>
      </w:r>
      <w:r w:rsidR="00EA085B">
        <w:rPr>
          <w:lang w:val="en-GB"/>
        </w:rPr>
        <w:instrText xml:space="preserve"> ADDIN EN.CITE &lt;EndNote&gt;&lt;Cite&gt;&lt;Author&gt;Beaumont&lt;/Author&gt;&lt;Year&gt;2002&lt;/Year&gt;&lt;RecNum&gt;591&lt;/RecNum&gt;&lt;record&gt;&lt;rec-number&gt;591&lt;/rec-number&gt;&lt;ref-type name="Journal Article"&gt;17&lt;/ref-type&gt;&lt;contributors&gt;&lt;authors&gt;&lt;author&gt;Beaumont, M. A.&lt;/author&gt;&lt;author&gt;Zhang, W. Y.&lt;/author&gt;&lt;author&gt;Balding, D. J.&lt;/author&gt;&lt;/authors&gt;&lt;/contributors&gt;&lt;auth-address&gt;Univ Reading, Sch Anim &amp;amp; Microbial Sci, Reading RG6 6AJ, Berks, England. Univ Kent, Inst Math &amp;amp; Stat, Canterbury CF2 7NF, Kent, England. Univ London Imperial Coll Sci Technol &amp;amp; Med, Sch Med, Dept Epidemiol &amp;amp; Publ Hlth, London W2 1PG, England.&amp;#xD;Beaumont, MA, Univ Reading, Sch Anim &amp;amp; Microbial Sci, POB 228, Reading RG6 6AJ, Berks, England&lt;/auth-address&gt;&lt;titles&gt;&lt;title&gt;Approximate Bayesian computation in population genetics&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2025-2035&lt;/pages&gt;&lt;volume&gt;162&lt;/volume&gt;&lt;number&gt;4&lt;/number&gt;&lt;keywords&gt;&lt;keyword&gt;linkage disequilibrium&lt;/keyword&gt;&lt;keyword&gt;microsatellites&lt;/keyword&gt;&lt;keyword&gt;statistics&lt;/keyword&gt;&lt;keyword&gt;inference&lt;/keyword&gt;&lt;keyword&gt;alleles&lt;/keyword&gt;&lt;keyword&gt;growth&lt;/keyword&gt;&lt;keyword&gt;humans&lt;/keyword&gt;&lt;keyword&gt;ABC&lt;/keyword&gt;&lt;/keywords&gt;&lt;dates&gt;&lt;year&gt;2002&lt;/year&gt;&lt;pub-dates&gt;&lt;date&gt;Dec&lt;/date&gt;&lt;/pub-dates&gt;&lt;/dates&gt;&lt;accession-num&gt;ISI:000180502300043&lt;/accession-num&gt;&lt;label&gt;alpha&lt;/label&gt;&lt;urls&gt;&lt;related-urls&gt;&lt;url&gt;&amp;lt;Go to ISI&amp;gt;://000180502300043&lt;/url&gt;&lt;/related-urls&gt;&lt;pdf-urls&gt;&lt;url&gt;internal-pdf://el_344-2150261504/el_344.pdf&lt;/url&gt;&lt;/pdf-urls&gt;&lt;/urls&gt;&lt;custom1&gt;el&lt;/custom1&gt;&lt;custom2&gt;el_344 - pas imprimé&lt;/custom2&gt;&lt;/record&gt;&lt;/Cite&gt;&lt;Cite&gt;&lt;Author&gt;Bertorelle&lt;/Author&gt;&lt;Year&gt;2010&lt;/Year&gt;&lt;RecNum&gt;751&lt;/RecNum&gt;&lt;record&gt;&lt;rec-number&gt;751&lt;/rec-number&gt;&lt;ref-type name="Journal Article"&gt;17&lt;/ref-type&gt;&lt;contributors&gt;&lt;authors&gt;&lt;author&gt;Bertorelle, G.&lt;/author&gt;&lt;author&gt;Benazzo, A.&lt;/author&gt;&lt;author&gt;Mona, S.&lt;/author&gt;&lt;/authors&gt;&lt;/contributors&gt;&lt;titles&gt;&lt;title&gt;ABC as a flexible framework to estimate demography over space and time: some cons, many pros&lt;/title&gt;&lt;secondary-title&gt;Molecular Ecology&lt;/secondary-title&gt;&lt;/titles&gt;&lt;periodical&gt;&lt;full-title&gt;Molecular Ecology&lt;/full-title&gt;&lt;/periodical&gt;&lt;pages&gt;2609-2625&lt;/pages&gt;&lt;volume&gt;19&lt;/volume&gt;&lt;number&gt;13&lt;/number&gt;&lt;keywords&gt;&lt;keyword&gt;approximate Bayesian computation&lt;/keyword&gt;&lt;keyword&gt;likelihood-free inference&lt;/keyword&gt;&lt;keyword&gt;molecular&lt;/keyword&gt;&lt;keyword&gt;ecology&lt;/keyword&gt;&lt;keyword&gt;population demography&lt;/keyword&gt;&lt;keyword&gt;population genetics&lt;/keyword&gt;&lt;keyword&gt;population history&lt;/keyword&gt;&lt;keyword&gt;APPROXIMATE BAYESIAN COMPUTATION&lt;/keyword&gt;&lt;keyword&gt;CHAIN MONTE-CARLO&lt;/keyword&gt;&lt;keyword&gt;INFERRING&lt;/keyword&gt;&lt;keyword&gt;POPULATION HISTORY&lt;/keyword&gt;&lt;keyword&gt;SIMULATE GENETIC DIVERSITY&lt;/keyword&gt;&lt;keyword&gt;SEQUENCE DATA&lt;/keyword&gt;&lt;keyword&gt;STATISTICAL EVALUATION&lt;/keyword&gt;&lt;keyword&gt;COLONIZATION HISTORY&lt;/keyword&gt;&lt;keyword&gt;HUMAN-EVOLUTION&lt;/keyword&gt;&lt;keyword&gt;BUFO-MARINUS&lt;/keyword&gt;&lt;keyword&gt;INFERENCE&lt;/keyword&gt;&lt;/keywords&gt;&lt;dates&gt;&lt;year&gt;2010&lt;/year&gt;&lt;pub-dates&gt;&lt;date&gt;Jul&lt;/date&gt;&lt;/pub-dates&gt;&lt;/dates&gt;&lt;isbn&gt;0962-1083&lt;/isbn&gt;&lt;accession-num&gt;ISI:000279407400004&lt;/accession-num&gt;&lt;label&gt;alpha&lt;/label&gt;&lt;urls&gt;&lt;related-urls&gt;&lt;url&gt;&amp;lt;Go to ISI&amp;gt;://000279407400004 &lt;/url&gt;&lt;/related-urls&gt;&lt;pdf-urls&gt;&lt;url&gt;internal-pdf://el_399-3367907850/el_399.pdf&lt;/url&gt;&lt;/pdf-urls&gt;&lt;/urls&gt;&lt;custom1&gt;el&lt;/custom1&gt;&lt;custom2&gt;el_399&lt;/custom2&gt;&lt;electronic-resource-num&gt;10.1111/j.1365-294X.2010.04690.x&lt;/electronic-resource-num&gt;&lt;/record&gt;&lt;/Cite&gt;&lt;Cite&gt;&lt;Author&gt;Csillery&lt;/Author&gt;&lt;Year&gt;2010&lt;/Year&gt;&lt;RecNum&gt;748&lt;/RecNum&gt;&lt;record&gt;&lt;rec-number&gt;748&lt;/rec-number&gt;&lt;ref-type name="Journal Article"&gt;17&lt;/ref-type&gt;&lt;contributors&gt;&lt;authors&gt;&lt;author&gt;Csillery, K.&lt;/author&gt;&lt;author&gt;Blum, M. G. B.&lt;/author&gt;&lt;author&gt;Gaggiotti, O. E.&lt;/author&gt;&lt;author&gt;Francois, O.&lt;/author&gt;&lt;/authors&gt;&lt;/contributors&gt;&lt;titles&gt;&lt;title&gt;Approximate Bayesian Computation (ABC) in practice&lt;/title&gt;&lt;secondary-title&gt;Trends in Ecology &amp;amp; Evolution&lt;/secondary-title&gt;&lt;/titles&gt;&lt;periodical&gt;&lt;full-title&gt;Trends in Ecology &amp;amp; Evolution&lt;/full-title&gt;&lt;/periodical&gt;&lt;pages&gt;410-418&lt;/pages&gt;&lt;volume&gt;25&lt;/volume&gt;&lt;number&gt;7&lt;/number&gt;&lt;keywords&gt;&lt;keyword&gt;CHAIN MONTE-CARLO&lt;/keyword&gt;&lt;keyword&gt;DNA-SEQUENCE DATA&lt;/keyword&gt;&lt;keyword&gt;GENETIC DIVERSITY&lt;/keyword&gt;&lt;keyword&gt;MODEL&lt;/keyword&gt;&lt;keyword&gt;SELECTION&lt;/keyword&gt;&lt;keyword&gt;DROSOPHILA-MELANOGASTER&lt;/keyword&gt;&lt;keyword&gt;STATISTICAL EVALUATION&lt;/keyword&gt;&lt;keyword&gt;COALESCENT&lt;/keyword&gt;&lt;keyword&gt;SIMULATION&lt;/keyword&gt;&lt;keyword&gt;DEMOGRAPHIC HISTORY&lt;/keyword&gt;&lt;keyword&gt;POPULATION HISTORY&lt;/keyword&gt;&lt;keyword&gt;DYNAMICAL-SYSTEMS&lt;/keyword&gt;&lt;/keywords&gt;&lt;dates&gt;&lt;year&gt;2010&lt;/year&gt;&lt;pub-dates&gt;&lt;date&gt;Jul&lt;/date&gt;&lt;/pub-dates&gt;&lt;/dates&gt;&lt;isbn&gt;0169-5347&lt;/isbn&gt;&lt;accession-num&gt;ISI:000279531700007&lt;/accession-num&gt;&lt;label&gt;alpha&lt;/label&gt;&lt;urls&gt;&lt;related-urls&gt;&lt;url&gt;&amp;lt;Go to ISI&amp;gt;://000279531700007 &lt;/url&gt;&lt;/related-urls&gt;&lt;pdf-urls&gt;&lt;url&gt;internal-pdf://el_396-0898528773/el_396.pdf&lt;/url&gt;&lt;/pdf-urls&gt;&lt;/urls&gt;&lt;custom1&gt;el&lt;/custom1&gt;&lt;custom2&gt;el_396&lt;/custom2&gt;&lt;electronic-resource-num&gt;10.1016/j.tree.2010.04.001&lt;/electronic-resource-num&gt;&lt;/record&gt;&lt;/Cite&gt;&lt;Cite&gt;&lt;Author&gt;Beaumont&lt;/Author&gt;&lt;Year&gt;2010&lt;/Year&gt;&lt;RecNum&gt;1160&lt;/RecNum&gt;&lt;record&gt;&lt;rec-number&gt;1160&lt;/rec-number&gt;&lt;ref-type name="Journal Article"&gt;17&lt;/ref-type&gt;&lt;contributors&gt;&lt;authors&gt;&lt;author&gt;Beaumont, M. A.&lt;/author&gt;&lt;/authors&gt;&lt;/contributors&gt;&lt;auth-address&gt;[Beaumont, MA] Univ Bristol, Dept Math, Bristol BS8 1TNW, Avon, England [Beaumont, MA] Univ Bristol, Sch Biol Sci, Bristol BS8 1TNW, Avon, England&amp;#xD;Beaumont, MA (reprint author), Univ Bristol, Dept Math, Bristol BS8 1TNW, Avon, England&lt;/auth-address&gt;&lt;titles&gt;&lt;title&gt;Approximate Bayesian Computation in Evolution and Ecology&lt;/title&gt;&lt;secondary-title&gt;Annual Review of Ecology, Evolution, and Systematics&lt;/secondary-title&gt;&lt;tertiary-title&gt;Annual Review of Ecology Evolution and Systematics&lt;/tertiary-title&gt;&lt;/titles&gt;&lt;periodical&gt;&lt;full-title&gt;Annual Review of Ecology, Evolution, and Systematics&lt;/full-title&gt;&lt;/periodical&gt;&lt;pages&gt;379-406&lt;/pages&gt;&lt;volume&gt;41&lt;/volume&gt;&lt;keywords&gt;&lt;keyword&gt;Bayesian inference&lt;/keyword&gt;&lt;keyword&gt;Monte Carlo&lt;/keyword&gt;&lt;keyword&gt;simulation&lt;/keyword&gt;&lt;keyword&gt;LIKELIHOOD-FREE INFERENCE&lt;/keyword&gt;&lt;keyword&gt;EFFECTIVE POPULATION-SIZE&lt;/keyword&gt;&lt;keyword&gt;CHAIN MONTE-CARLO&lt;/keyword&gt;&lt;keyword&gt;SERIAL COALESCENT SIMULATIONS&lt;/keyword&gt;&lt;keyword&gt;GENETIC DIVERSITY&lt;/keyword&gt;&lt;keyword&gt;MODEL SELECTION&lt;/keyword&gt;&lt;keyword&gt;SEQUENCE DATA&lt;/keyword&gt;&lt;keyword&gt;BUFO-MARINUS&lt;/keyword&gt;&lt;keyword&gt;LINKAGE DISEQUILIBRIUM&lt;/keyword&gt;&lt;keyword&gt;COLONIZATION&lt;/keyword&gt;&lt;keyword&gt;HISTORY&lt;/keyword&gt;&lt;/keywords&gt;&lt;dates&gt;&lt;year&gt;2010&lt;/year&gt;&lt;/dates&gt;&lt;pub-location&gt;Palo Alto&lt;/pub-location&gt;&lt;publisher&gt;Annual Reviews&lt;/publisher&gt;&lt;isbn&gt;1543-592X&amp;#xD;978-0-8243-1441-5&lt;/isbn&gt;&lt;accession-num&gt;WOS:000284978200018&lt;/accession-num&gt;&lt;label&gt;alpha&lt;/label&gt;&lt;urls&gt;&lt;related-urls&gt;&lt;url&gt;&amp;lt;Go to ISI&amp;gt;://WOS:000284978200018 &lt;/url&gt;&lt;/related-urls&gt;&lt;pdf-urls&gt;&lt;url&gt;internal-pdf://el_760-0947551750/el_760.pdf&lt;/url&gt;&lt;/pdf-urls&gt;&lt;/urls&gt;&lt;custom1&gt;el&lt;/custom1&gt;&lt;custom2&gt;el_760 - pas imprimé&lt;/custom2&gt;&lt;electronic-resource-num&gt;10.1146/annurev-ecolsys-102209-144621&lt;/electronic-resource-num&gt;&lt;language&gt;English&lt;/language&gt;&lt;/record&gt;&lt;/Cite&gt;&lt;/EndNote&gt;</w:instrText>
      </w:r>
      <w:r w:rsidR="0054573D">
        <w:rPr>
          <w:lang w:val="en-GB"/>
        </w:rPr>
        <w:fldChar w:fldCharType="separate"/>
      </w:r>
      <w:r w:rsidR="00EA085B">
        <w:rPr>
          <w:lang w:val="en-GB"/>
        </w:rPr>
        <w:t>(Beaumont 2010; Beaumont</w:t>
      </w:r>
      <w:r w:rsidR="00EA085B" w:rsidRPr="00EA085B">
        <w:rPr>
          <w:i/>
          <w:lang w:val="en-GB"/>
        </w:rPr>
        <w:t xml:space="preserve"> et al.</w:t>
      </w:r>
      <w:r w:rsidR="00EA085B">
        <w:rPr>
          <w:lang w:val="en-GB"/>
        </w:rPr>
        <w:t xml:space="preserve"> 2002; Bertorelle</w:t>
      </w:r>
      <w:r w:rsidR="00EA085B" w:rsidRPr="00EA085B">
        <w:rPr>
          <w:i/>
          <w:lang w:val="en-GB"/>
        </w:rPr>
        <w:t xml:space="preserve"> et al.</w:t>
      </w:r>
      <w:r w:rsidR="00EA085B">
        <w:rPr>
          <w:lang w:val="en-GB"/>
        </w:rPr>
        <w:t xml:space="preserve"> 2010; Csillery</w:t>
      </w:r>
      <w:r w:rsidR="00EA085B" w:rsidRPr="00EA085B">
        <w:rPr>
          <w:i/>
          <w:lang w:val="en-GB"/>
        </w:rPr>
        <w:t xml:space="preserve"> et al.</w:t>
      </w:r>
      <w:r w:rsidR="00EA085B">
        <w:rPr>
          <w:lang w:val="en-GB"/>
        </w:rPr>
        <w:t xml:space="preserve"> 2010)</w:t>
      </w:r>
      <w:r w:rsidR="0054573D">
        <w:rPr>
          <w:lang w:val="en-GB"/>
        </w:rPr>
        <w:fldChar w:fldCharType="end"/>
      </w:r>
      <w:r w:rsidRPr="00501B56">
        <w:rPr>
          <w:lang w:val="en-GB"/>
        </w:rPr>
        <w:t xml:space="preserve"> combines </w:t>
      </w:r>
      <w:r w:rsidR="003B5CE6" w:rsidRPr="00501B56">
        <w:rPr>
          <w:lang w:val="en-GB"/>
        </w:rPr>
        <w:t xml:space="preserve">the </w:t>
      </w:r>
      <w:r w:rsidRPr="00501B56">
        <w:rPr>
          <w:lang w:val="en-GB"/>
        </w:rPr>
        <w:t xml:space="preserve">use of simulations and summary statistics. </w:t>
      </w:r>
      <w:r w:rsidR="003B5CE6" w:rsidRPr="00501B56">
        <w:rPr>
          <w:lang w:val="en-GB"/>
        </w:rPr>
        <w:t xml:space="preserve">This approach </w:t>
      </w:r>
      <w:r w:rsidR="00993DB7">
        <w:rPr>
          <w:lang w:val="en-GB"/>
        </w:rPr>
        <w:t>allows</w:t>
      </w:r>
      <w:r w:rsidR="003B5CE6" w:rsidRPr="00501B56">
        <w:rPr>
          <w:lang w:val="en-GB"/>
        </w:rPr>
        <w:t xml:space="preserve"> </w:t>
      </w:r>
      <w:r w:rsidRPr="00501B56">
        <w:rPr>
          <w:lang w:val="en-GB"/>
        </w:rPr>
        <w:t>model-based inferences in a Bayesian setting for complex scenarios with intractable likelihood</w:t>
      </w:r>
      <w:r w:rsidR="00A7039E" w:rsidRPr="00501B56">
        <w:rPr>
          <w:lang w:val="en-GB"/>
        </w:rPr>
        <w:t>s</w:t>
      </w:r>
      <w:r w:rsidRPr="00501B56">
        <w:rPr>
          <w:lang w:val="en-GB"/>
        </w:rPr>
        <w:t>, such as those relat</w:t>
      </w:r>
      <w:r w:rsidR="003B5CE6" w:rsidRPr="00501B56">
        <w:rPr>
          <w:lang w:val="en-GB"/>
        </w:rPr>
        <w:t>ing to the</w:t>
      </w:r>
      <w:r w:rsidRPr="00501B56">
        <w:rPr>
          <w:lang w:val="en-GB"/>
        </w:rPr>
        <w:t xml:space="preserve"> introduction histories of invasive species </w:t>
      </w:r>
      <w:r w:rsidR="0054573D">
        <w:rPr>
          <w:lang w:val="en-GB"/>
        </w:rPr>
        <w:fldChar w:fldCharType="begin"/>
      </w:r>
      <w:r w:rsidR="00EA085B">
        <w:rPr>
          <w:lang w:val="en-GB"/>
        </w:rPr>
        <w:instrText xml:space="preserve"> ADDIN EN.CITE &lt;EndNote&gt;&lt;Cite&gt;&lt;Author&gt;Estoup&lt;/Author&gt;&lt;Year&gt;2010&lt;/Year&gt;&lt;RecNum&gt;803&lt;/RecNum&gt;&lt;Prefix&gt;Box 1 and &lt;/Prefix&gt;&lt;record&gt;&lt;rec-number&gt;803&lt;/rec-number&gt;&lt;ref-type name="Journal Article"&gt;17&lt;/ref-type&gt;&lt;contributors&gt;&lt;authors&gt;&lt;author&gt;Estoup, A.&lt;/author&gt;&lt;author&gt;Guillemaud, T.&lt;/author&gt;&lt;/authors&gt;&lt;/contributors&gt;&lt;titles&gt;&lt;title&gt;Reconstructing routes of invasion using genetic data: why, how and so what?&lt;/title&gt;&lt;secondary-title&gt;Molecular Ecology&lt;/secondary-title&gt;&lt;/titles&gt;&lt;periodical&gt;&lt;full-title&gt;Molecular Ecology&lt;/full-title&gt;&lt;/periodical&gt;&lt;pages&gt;4113-4130&lt;/pages&gt;&lt;volume&gt;19&lt;/volume&gt;&lt;number&gt;19&lt;/number&gt;&lt;keywords&gt;&lt;keyword&gt;introduction&lt;/keyword&gt;&lt;keyword&gt;invasive species&lt;/keyword&gt;&lt;keyword&gt;molecular markers&lt;/keyword&gt;&lt;keyword&gt;outbreak&lt;/keyword&gt;&lt;keyword&gt;rapid&lt;/keyword&gt;&lt;keyword&gt;evolution&lt;/keyword&gt;&lt;keyword&gt;statistical inferences&lt;/keyword&gt;&lt;keyword&gt;APPROXIMATE BAYESIAN COMPUTATION&lt;/keyword&gt;&lt;keyword&gt;MULTIPLE TRANSATLANTIC INTRODUCTIONS&lt;/keyword&gt;&lt;keyword&gt;WESTERN CORN-ROOTWORM&lt;/keyword&gt;&lt;keyword&gt;POPULATION-GENETICS&lt;/keyword&gt;&lt;keyword&gt;NORTH-AMERICA&lt;/keyword&gt;&lt;keyword&gt;BIOLOGICAL&lt;/keyword&gt;&lt;keyword&gt;INVASIONS&lt;/keyword&gt;&lt;keyword&gt;PHYLOGENETIC TREES&lt;/keyword&gt;&lt;keyword&gt;SPECIES INVASIONS&lt;/keyword&gt;&lt;keyword&gt;SEQUENCING&lt;/keyword&gt;&lt;keyword&gt;TECHNOLOGIES&lt;/keyword&gt;&lt;keyword&gt;DROSOPHILA-SUBOBSCURA&lt;/keyword&gt;&lt;keyword&gt;bioinvasion&lt;/keyword&gt;&lt;keyword&gt;biological invasion&lt;/keyword&gt;&lt;/keywords&gt;&lt;dates&gt;&lt;year&gt;2010&lt;/year&gt;&lt;pub-dates&gt;&lt;date&gt;Oct&lt;/date&gt;&lt;/pub-dates&gt;&lt;/dates&gt;&lt;isbn&gt;0962-1083&lt;/isbn&gt;&lt;accession-num&gt;ISI:000282180500005&lt;/accession-num&gt;&lt;label&gt;alpha&lt;/label&gt;&lt;urls&gt;&lt;related-urls&gt;&lt;url&gt;&amp;lt;Go to ISI&amp;gt;://000282180500005 &lt;/url&gt;&lt;/related-urls&gt;&lt;pdf-urls&gt;&lt;url&gt;internal-pdf://el_427-1203303425/el_427.pdf&lt;/url&gt;&lt;/pdf-urls&gt;&lt;/urls&gt;&lt;custom1&gt;el&lt;/custom1&gt;&lt;custom2&gt;el_427&lt;/custom2&gt;&lt;electronic-resource-num&gt;10.1111/j.1365-294X.2010.04773.x&lt;/electronic-resource-num&gt;&lt;/record&gt;&lt;/Cite&gt;&lt;/EndNote&gt;</w:instrText>
      </w:r>
      <w:r w:rsidR="0054573D">
        <w:rPr>
          <w:lang w:val="en-GB"/>
        </w:rPr>
        <w:fldChar w:fldCharType="separate"/>
      </w:r>
      <w:r w:rsidR="00EA085B">
        <w:rPr>
          <w:lang w:val="en-GB"/>
        </w:rPr>
        <w:t>(</w:t>
      </w:r>
      <w:r w:rsidR="00C60A44" w:rsidRPr="00C60A44">
        <w:rPr>
          <w:color w:val="0099FF"/>
          <w:lang w:val="en-GB"/>
        </w:rPr>
        <w:t>Box 1</w:t>
      </w:r>
      <w:r w:rsidR="00EA085B">
        <w:rPr>
          <w:lang w:val="en-GB"/>
        </w:rPr>
        <w:t xml:space="preserve"> and Estoup &amp; Guillemaud 2010)</w:t>
      </w:r>
      <w:r w:rsidR="0054573D">
        <w:rPr>
          <w:lang w:val="en-GB"/>
        </w:rPr>
        <w:fldChar w:fldCharType="end"/>
      </w:r>
      <w:r w:rsidRPr="00501B56">
        <w:rPr>
          <w:lang w:val="en-GB"/>
        </w:rPr>
        <w:t xml:space="preserve">. </w:t>
      </w:r>
      <w:r w:rsidR="003B5CE6" w:rsidRPr="00501B56">
        <w:rPr>
          <w:lang w:val="en-GB"/>
        </w:rPr>
        <w:t>ABC can take</w:t>
      </w:r>
      <w:r w:rsidRPr="00501B56">
        <w:rPr>
          <w:lang w:val="en-GB"/>
        </w:rPr>
        <w:t xml:space="preserve"> sampling, demographic and genetic stochasticity </w:t>
      </w:r>
      <w:r w:rsidR="003B5CE6" w:rsidRPr="00501B56">
        <w:rPr>
          <w:lang w:val="en-GB"/>
        </w:rPr>
        <w:t>into account. Thanks to these features and increasing</w:t>
      </w:r>
      <w:r w:rsidRPr="00501B56">
        <w:rPr>
          <w:lang w:val="en-GB"/>
        </w:rPr>
        <w:t xml:space="preserve"> computer power, </w:t>
      </w:r>
      <w:r w:rsidR="003B5CE6" w:rsidRPr="00501B56">
        <w:rPr>
          <w:lang w:val="en-GB"/>
        </w:rPr>
        <w:t>ABC has been widely used in recent years, to</w:t>
      </w:r>
      <w:r w:rsidRPr="00501B56">
        <w:rPr>
          <w:lang w:val="en-GB"/>
        </w:rPr>
        <w:t xml:space="preserve"> retrace </w:t>
      </w:r>
      <w:r w:rsidR="003B5CE6" w:rsidRPr="00501B56">
        <w:rPr>
          <w:lang w:val="en-GB"/>
        </w:rPr>
        <w:t xml:space="preserve">the </w:t>
      </w:r>
      <w:r w:rsidRPr="00501B56">
        <w:rPr>
          <w:lang w:val="en-GB"/>
        </w:rPr>
        <w:t xml:space="preserve">invasion routes of a growing number of invasive species </w:t>
      </w:r>
      <w:r w:rsidR="0054573D">
        <w:rPr>
          <w:lang w:val="en-GB"/>
        </w:rPr>
        <w:fldChar w:fldCharType="begin">
          <w:fldData xml:space="preserve">PEVuZE5vdGU+PENpdGU+PEF1dGhvcj5Bc2N1bmNlPC9BdXRob3I+PFllYXI+MjAxMTwvWWVhcj48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=
</w:fldData>
        </w:fldChar>
      </w:r>
      <w:r w:rsidR="00EA085B">
        <w:rPr>
          <w:lang w:val="en-GB"/>
        </w:rPr>
        <w:instrText xml:space="preserve"> ADDIN EN.CITE </w:instrText>
      </w:r>
      <w:r w:rsidR="0054573D">
        <w:rPr>
          <w:lang w:val="en-GB"/>
        </w:rPr>
        <w:fldChar w:fldCharType="begin">
          <w:fldData xml:space="preserve">PEVuZE5vdGU+PENpdGU+PEF1dGhvcj5Bc2N1bmNlPC9BdXRob3I+PFllYXI+MjAxMTwvWWVhcj48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=
</w:fldData>
        </w:fldChar>
      </w:r>
      <w:r w:rsidR="00EA085B">
        <w:rPr>
          <w:lang w:val="en-GB"/>
        </w:rPr>
        <w:instrText xml:space="preserve"> ADDIN EN.CITE.DATA </w:instrText>
      </w:r>
      <w:r w:rsidR="001F0066" w:rsidRPr="0054573D">
        <w:rPr>
          <w:lang w:val="en-GB"/>
        </w:rPr>
      </w:r>
      <w:r w:rsidR="0054573D">
        <w:rPr>
          <w:lang w:val="en-GB"/>
        </w:rPr>
        <w:fldChar w:fldCharType="end"/>
      </w:r>
      <w:r w:rsidR="001F0066" w:rsidRPr="0054573D">
        <w:rPr>
          <w:lang w:val="en-GB"/>
        </w:rPr>
      </w:r>
      <w:r w:rsidR="0054573D">
        <w:rPr>
          <w:lang w:val="en-GB"/>
        </w:rPr>
        <w:fldChar w:fldCharType="separate"/>
      </w:r>
      <w:r w:rsidR="00EA085B">
        <w:rPr>
          <w:lang w:val="en-GB"/>
        </w:rPr>
        <w:t>(Ascunce</w:t>
      </w:r>
      <w:r w:rsidR="00EA085B" w:rsidRPr="00EA085B">
        <w:rPr>
          <w:i/>
          <w:lang w:val="en-GB"/>
        </w:rPr>
        <w:t xml:space="preserve"> et al.</w:t>
      </w:r>
      <w:r w:rsidR="00EA085B">
        <w:rPr>
          <w:lang w:val="en-GB"/>
        </w:rPr>
        <w:t xml:space="preserve"> 2011; Auger-Rozenberg</w:t>
      </w:r>
      <w:r w:rsidR="00EA085B" w:rsidRPr="00EA085B">
        <w:rPr>
          <w:i/>
          <w:lang w:val="en-GB"/>
        </w:rPr>
        <w:t xml:space="preserve"> et al.</w:t>
      </w:r>
      <w:r w:rsidR="00EA085B">
        <w:rPr>
          <w:lang w:val="en-GB"/>
        </w:rPr>
        <w:t xml:space="preserve"> 2012; Barres</w:t>
      </w:r>
      <w:r w:rsidR="00EA085B" w:rsidRPr="00EA085B">
        <w:rPr>
          <w:i/>
          <w:lang w:val="en-GB"/>
        </w:rPr>
        <w:t xml:space="preserve"> et al.</w:t>
      </w:r>
      <w:r w:rsidR="00EA085B">
        <w:rPr>
          <w:lang w:val="en-GB"/>
        </w:rPr>
        <w:t xml:space="preserve"> 2012; Dilmaghani</w:t>
      </w:r>
      <w:r w:rsidR="00EA085B" w:rsidRPr="00EA085B">
        <w:rPr>
          <w:i/>
          <w:lang w:val="en-GB"/>
        </w:rPr>
        <w:t xml:space="preserve"> et al.</w:t>
      </w:r>
      <w:r w:rsidR="00EA085B">
        <w:rPr>
          <w:lang w:val="en-GB"/>
        </w:rPr>
        <w:t xml:space="preserve"> 2012; Dutech</w:t>
      </w:r>
      <w:r w:rsidR="00EA085B" w:rsidRPr="00EA085B">
        <w:rPr>
          <w:i/>
          <w:lang w:val="en-GB"/>
        </w:rPr>
        <w:t xml:space="preserve"> et al.</w:t>
      </w:r>
      <w:r w:rsidR="00EA085B">
        <w:rPr>
          <w:lang w:val="en-GB"/>
        </w:rPr>
        <w:t xml:space="preserve"> 2012; Keller</w:t>
      </w:r>
      <w:r w:rsidR="00EA085B" w:rsidRPr="00EA085B">
        <w:rPr>
          <w:i/>
          <w:lang w:val="en-GB"/>
        </w:rPr>
        <w:t xml:space="preserve"> et al.</w:t>
      </w:r>
      <w:r w:rsidR="00EA085B">
        <w:rPr>
          <w:lang w:val="en-GB"/>
        </w:rPr>
        <w:t xml:space="preserve"> 2012; Konecny</w:t>
      </w:r>
      <w:r w:rsidR="00EA085B" w:rsidRPr="00EA085B">
        <w:rPr>
          <w:i/>
          <w:lang w:val="en-GB"/>
        </w:rPr>
        <w:t xml:space="preserve"> et al.</w:t>
      </w:r>
      <w:r w:rsidR="00EA085B">
        <w:rPr>
          <w:lang w:val="en-GB"/>
        </w:rPr>
        <w:t xml:space="preserve"> 2013; Lombaert</w:t>
      </w:r>
      <w:r w:rsidR="00EA085B" w:rsidRPr="00EA085B">
        <w:rPr>
          <w:i/>
          <w:lang w:val="en-GB"/>
        </w:rPr>
        <w:t xml:space="preserve"> et al.</w:t>
      </w:r>
      <w:r w:rsidR="00EA085B">
        <w:rPr>
          <w:lang w:val="en-GB"/>
        </w:rPr>
        <w:t xml:space="preserve"> 2010; Miller</w:t>
      </w:r>
      <w:r w:rsidR="00EA085B" w:rsidRPr="00EA085B">
        <w:rPr>
          <w:i/>
          <w:lang w:val="en-GB"/>
        </w:rPr>
        <w:t xml:space="preserve"> et al.</w:t>
      </w:r>
      <w:r w:rsidR="00EA085B">
        <w:rPr>
          <w:lang w:val="en-GB"/>
        </w:rPr>
        <w:t xml:space="preserve"> 2005; Pascual</w:t>
      </w:r>
      <w:r w:rsidR="00EA085B" w:rsidRPr="00EA085B">
        <w:rPr>
          <w:i/>
          <w:lang w:val="en-GB"/>
        </w:rPr>
        <w:t xml:space="preserve"> et al.</w:t>
      </w:r>
      <w:r w:rsidR="00EA085B">
        <w:rPr>
          <w:lang w:val="en-GB"/>
        </w:rPr>
        <w:t xml:space="preserve"> 2007; Rius</w:t>
      </w:r>
      <w:r w:rsidR="00EA085B" w:rsidRPr="00EA085B">
        <w:rPr>
          <w:i/>
          <w:lang w:val="en-GB"/>
        </w:rPr>
        <w:t xml:space="preserve"> et al.</w:t>
      </w:r>
      <w:r w:rsidR="00EA085B">
        <w:rPr>
          <w:lang w:val="en-GB"/>
        </w:rPr>
        <w:t xml:space="preserve"> 2012; Yalcindag</w:t>
      </w:r>
      <w:r w:rsidR="00EA085B" w:rsidRPr="00EA085B">
        <w:rPr>
          <w:i/>
          <w:lang w:val="en-GB"/>
        </w:rPr>
        <w:t xml:space="preserve"> et al.</w:t>
      </w:r>
      <w:r w:rsidR="00EA085B">
        <w:rPr>
          <w:lang w:val="en-GB"/>
        </w:rPr>
        <w:t xml:space="preserve"> 2012; Zepeda-Paulo</w:t>
      </w:r>
      <w:r w:rsidR="00EA085B" w:rsidRPr="00EA085B">
        <w:rPr>
          <w:i/>
          <w:lang w:val="en-GB"/>
        </w:rPr>
        <w:t xml:space="preserve"> et al.</w:t>
      </w:r>
      <w:r w:rsidR="00EA085B">
        <w:rPr>
          <w:lang w:val="en-GB"/>
        </w:rPr>
        <w:t xml:space="preserve"> 2010)</w:t>
      </w:r>
      <w:r w:rsidR="0054573D">
        <w:rPr>
          <w:lang w:val="en-GB"/>
        </w:rPr>
        <w:fldChar w:fldCharType="end"/>
      </w:r>
      <w:r w:rsidRPr="00501B56">
        <w:rPr>
          <w:lang w:val="en-GB"/>
        </w:rPr>
        <w:t>. Studies based on controlled simulated datasets have shown that</w:t>
      </w:r>
      <w:r w:rsidR="003B5CE6" w:rsidRPr="00501B56">
        <w:rPr>
          <w:lang w:val="en-GB"/>
        </w:rPr>
        <w:t>, in most cases,</w:t>
      </w:r>
      <w:r w:rsidRPr="00501B56">
        <w:rPr>
          <w:lang w:val="en-GB"/>
        </w:rPr>
        <w:t xml:space="preserve"> ABC </w:t>
      </w:r>
      <w:r w:rsidR="003B5CE6" w:rsidRPr="00501B56">
        <w:rPr>
          <w:lang w:val="en-GB"/>
        </w:rPr>
        <w:t>is more powerful in this</w:t>
      </w:r>
      <w:r w:rsidRPr="00501B56">
        <w:rPr>
          <w:lang w:val="en-GB"/>
        </w:rPr>
        <w:t xml:space="preserve"> context than more traditional </w:t>
      </w:r>
      <w:r w:rsidR="003B5CE6" w:rsidRPr="00501B56">
        <w:rPr>
          <w:lang w:val="en-GB"/>
        </w:rPr>
        <w:t xml:space="preserve">population genetics </w:t>
      </w:r>
      <w:r w:rsidRPr="00501B56">
        <w:rPr>
          <w:lang w:val="en-GB"/>
        </w:rPr>
        <w:t>methods</w:t>
      </w:r>
      <w:r w:rsidR="003B5CE6" w:rsidRPr="00501B56">
        <w:rPr>
          <w:lang w:val="en-GB"/>
        </w:rPr>
        <w:t>,</w:t>
      </w:r>
      <w:r w:rsidRPr="00501B56">
        <w:rPr>
          <w:lang w:val="en-GB"/>
        </w:rPr>
        <w:t xml:space="preserve"> such as the interpretation of neighbor-joining tree or F-statistics analysis </w:t>
      </w:r>
      <w:r w:rsidR="0054573D">
        <w:rPr>
          <w:lang w:val="en-GB"/>
        </w:rPr>
        <w:fldChar w:fldCharType="begin"/>
      </w:r>
      <w:r w:rsidR="00EA085B">
        <w:rPr>
          <w:lang w:val="en-GB"/>
        </w:rPr>
        <w:instrText xml:space="preserve"> ADDIN EN.CITE &lt;EndNote&gt;&lt;Cite&gt;&lt;Author&gt;Estoup&lt;/Author&gt;&lt;Year&gt;2010&lt;/Year&gt;&lt;RecNum&gt;803&lt;/RecNum&gt;&lt;record&gt;&lt;rec-number&gt;803&lt;/rec-number&gt;&lt;ref-type name="Journal Article"&gt;17&lt;/ref-type&gt;&lt;contributors&gt;&lt;authors&gt;&lt;author&gt;Estoup, A.&lt;/author&gt;&lt;author&gt;Guillemaud, T.&lt;/author&gt;&lt;/authors&gt;&lt;/contributors&gt;&lt;titles&gt;&lt;title&gt;Reconstructing routes of invasion using genetic data: why, how and so what?&lt;/title&gt;&lt;secondary-title&gt;Molecular Ecology&lt;/secondary-title&gt;&lt;/titles&gt;&lt;periodical&gt;&lt;full-title&gt;Molecular Ecology&lt;/full-title&gt;&lt;/periodical&gt;&lt;pages&gt;4113-4130&lt;/pages&gt;&lt;volume&gt;19&lt;/volume&gt;&lt;number&gt;19&lt;/number&gt;&lt;keywords&gt;&lt;keyword&gt;introduction&lt;/keyword&gt;&lt;keyword&gt;invasive species&lt;/keyword&gt;&lt;keyword&gt;molecular markers&lt;/keyword&gt;&lt;keyword&gt;outbreak&lt;/keyword&gt;&lt;keyword&gt;rapid&lt;/keyword&gt;&lt;keyword&gt;evolution&lt;/keyword&gt;&lt;keyword&gt;statistical inferences&lt;/keyword&gt;&lt;keyword&gt;APPROXIMATE BAYESIAN COMPUTATION&lt;/keyword&gt;&lt;keyword&gt;MULTIPLE TRANSATLANTIC INTRODUCTIONS&lt;/keyword&gt;&lt;keyword&gt;WESTERN CORN-ROOTWORM&lt;/keyword&gt;&lt;keyword&gt;POPULATION-GENETICS&lt;/keyword&gt;&lt;keyword&gt;NORTH-AMERICA&lt;/keyword&gt;&lt;keyword&gt;BIOLOGICAL&lt;/keyword&gt;&lt;keyword&gt;INVASIONS&lt;/keyword&gt;&lt;keyword&gt;PHYLOGENETIC TREES&lt;/keyword&gt;&lt;keyword&gt;SPECIES INVASIONS&lt;/keyword&gt;&lt;keyword&gt;SEQUENCING&lt;/keyword&gt;&lt;keyword&gt;TECHNOLOGIES&lt;/keyword&gt;&lt;keyword&gt;DROSOPHILA-SUBOBSCURA&lt;/keyword&gt;&lt;keyword&gt;bioinvasion&lt;/keyword&gt;&lt;keyword&gt;biological invasion&lt;/keyword&gt;&lt;/keywords&gt;&lt;dates&gt;&lt;year&gt;2010&lt;/year&gt;&lt;pub-dates&gt;&lt;date&gt;Oct&lt;/date&gt;&lt;/pub-dates&gt;&lt;/dates&gt;&lt;isbn&gt;0962-1083&lt;/isbn&gt;&lt;accession-num&gt;ISI:000282180500005&lt;/accession-num&gt;&lt;label&gt;alpha&lt;/label&gt;&lt;urls&gt;&lt;related-urls&gt;&lt;url&gt;&amp;lt;Go to ISI&amp;gt;://000282180500005 &lt;/url&gt;&lt;/related-urls&gt;&lt;pdf-urls&gt;&lt;url&gt;internal-pdf://el_427-1203303425/el_427.pdf&lt;/url&gt;&lt;/pdf-urls&gt;&lt;/urls&gt;&lt;custom1&gt;el&lt;/custom1&gt;&lt;custom2&gt;el_427&lt;/custom2&gt;&lt;electronic-resource-num&gt;10.1111/j.1365-294X.2010.04773.x&lt;/electronic-resource-num&gt;&lt;/record&gt;&lt;/Cite&gt;&lt;Cite&gt;&lt;Author&gt;Guillemaud&lt;/Author&gt;&lt;Year&gt;2010&lt;/Year&gt;&lt;RecNum&gt;711&lt;/RecNum&gt;&lt;record&gt;&lt;rec-number&gt;711&lt;/rec-number&gt;&lt;ref-type name="Journal Article"&gt;17&lt;/ref-type&gt;&lt;contributors&gt;&lt;authors&gt;&lt;author&gt;Guillemaud, T.&lt;/author&gt;&lt;author&gt;Beaumont, M. A.&lt;/author&gt;&lt;author&gt;Ciosi, M.&lt;/author&gt;&lt;author&gt;Cornuet, J. M.&lt;/author&gt;&lt;author&gt;Estoup, A.&lt;/author&gt;&lt;/authors&gt;&lt;/contributors&gt;&lt;titles&gt;&lt;title&gt;Inferring introduction routes of invasive species using approximate Bayesian computation on microsatellite data&lt;/title&gt;&lt;secondary-title&gt;Heredity&lt;/secondary-title&gt;&lt;/titles&gt;&lt;periodical&gt;&lt;full-title&gt;Heredity&lt;/full-title&gt;&lt;/periodical&gt;&lt;pages&gt;88-99&lt;/pages&gt;&lt;volume&gt;104&lt;/volume&gt;&lt;number&gt;1&lt;/number&gt;&lt;keywords&gt;&lt;keyword&gt;ABC&lt;/keyword&gt;&lt;keyword&gt;model selection&lt;/keyword&gt;&lt;keyword&gt;biological invasion&lt;/keyword&gt;&lt;keyword&gt;dispersal pathway&lt;/keyword&gt;&lt;keyword&gt;WESTERN CORN-ROOTWORM&lt;/keyword&gt;&lt;keyword&gt;MULTIPLE TRANSATLANTIC INTRODUCTIONS&lt;/keyword&gt;&lt;keyword&gt;POPULATION-STRUCTURE&lt;/keyword&gt;&lt;keyword&gt;GENETIC DIVERSITY&lt;/keyword&gt;&lt;keyword&gt;HISTORY&lt;/keyword&gt;&lt;keyword&gt;LOCI&lt;/keyword&gt;&lt;keyword&gt;EVOLUTION&lt;/keyword&gt;&lt;keyword&gt;EVENTS&lt;/keyword&gt;&lt;keyword&gt;MODEL&lt;/keyword&gt;&lt;keyword&gt;ABC&lt;/keyword&gt;&lt;/keywords&gt;&lt;dates&gt;&lt;year&gt;2010&lt;/year&gt;&lt;pub-dates&gt;&lt;date&gt;Jan&lt;/date&gt;&lt;/pub-dates&gt;&lt;/dates&gt;&lt;isbn&gt;0018-067X&lt;/isbn&gt;&lt;accession-num&gt;ISI:000272794600011&lt;/accession-num&gt;&lt;label&gt;alpha&lt;/label&gt;&lt;urls&gt;&lt;related-urls&gt;&lt;url&gt;&amp;lt;Go to ISI&amp;gt;://000272794600011 &lt;/url&gt;&lt;/related-urls&gt;&lt;pdf-urls&gt;&lt;url&gt;internal-pdf://el_347-1373460481/el_347.pdf&lt;/url&gt;&lt;/pdf-urls&gt;&lt;/urls&gt;&lt;custom1&gt;el&lt;/custom1&gt;&lt;custom2&gt;el_347 - pas imprimé&lt;/custom2&gt;&lt;electronic-resource-num&gt;10.1038/hdy.2009.92&lt;/electronic-resource-num&gt;&lt;/record&gt;&lt;/Cite&gt;&lt;Cite&gt;&lt;Author&gt;Lombaert&lt;/Author&gt;&lt;Year&gt;2010&lt;/Year&gt;&lt;RecNum&gt;719&lt;/RecNum&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EndNote&gt;</w:instrText>
      </w:r>
      <w:r w:rsidR="0054573D">
        <w:rPr>
          <w:lang w:val="en-GB"/>
        </w:rPr>
        <w:fldChar w:fldCharType="separate"/>
      </w:r>
      <w:r w:rsidR="00EA085B">
        <w:rPr>
          <w:lang w:val="en-GB"/>
        </w:rPr>
        <w:t>(Estoup &amp; Guillemaud 2010; Guillemaud</w:t>
      </w:r>
      <w:r w:rsidR="00EA085B" w:rsidRPr="00EA085B">
        <w:rPr>
          <w:i/>
          <w:lang w:val="en-GB"/>
        </w:rPr>
        <w:t xml:space="preserve"> et al.</w:t>
      </w:r>
      <w:r w:rsidR="00EA085B">
        <w:rPr>
          <w:lang w:val="en-GB"/>
        </w:rPr>
        <w:t xml:space="preserve"> 2010; Lombaert</w:t>
      </w:r>
      <w:r w:rsidR="00EA085B" w:rsidRPr="00EA085B">
        <w:rPr>
          <w:i/>
          <w:lang w:val="en-GB"/>
        </w:rPr>
        <w:t xml:space="preserve"> et al.</w:t>
      </w:r>
      <w:r w:rsidR="00EA085B">
        <w:rPr>
          <w:lang w:val="en-GB"/>
        </w:rPr>
        <w:t xml:space="preserve"> 2010)</w:t>
      </w:r>
      <w:r w:rsidR="0054573D">
        <w:rPr>
          <w:lang w:val="en-GB"/>
        </w:rPr>
        <w:fldChar w:fldCharType="end"/>
      </w:r>
      <w:r w:rsidRPr="00501B56">
        <w:rPr>
          <w:lang w:val="en-GB"/>
        </w:rPr>
        <w:t xml:space="preserve">. </w:t>
      </w:r>
      <w:r w:rsidR="003B5CE6" w:rsidRPr="00501B56">
        <w:rPr>
          <w:lang w:val="en-GB"/>
        </w:rPr>
        <w:t>However, ABC is not an alternative to other population genetics statistical approaches, instead being complementary to such approaches</w:t>
      </w:r>
      <w:r w:rsidRPr="00501B56">
        <w:rPr>
          <w:lang w:val="en-GB"/>
        </w:rPr>
        <w:t xml:space="preserve"> (see </w:t>
      </w:r>
      <w:r w:rsidRPr="00501B56">
        <w:rPr>
          <w:color w:val="0000FF"/>
          <w:lang w:val="en-GB"/>
        </w:rPr>
        <w:t>Box 1</w:t>
      </w:r>
      <w:r w:rsidRPr="00501B56">
        <w:rPr>
          <w:lang w:val="en-GB"/>
        </w:rPr>
        <w:t>).</w:t>
      </w:r>
    </w:p>
    <w:p w:rsidR="00B63762" w:rsidRPr="008F07D2" w:rsidRDefault="00D947FD" w:rsidP="00D947FD">
      <w:pPr>
        <w:spacing w:line="480" w:lineRule="auto"/>
        <w:ind w:firstLine="708"/>
      </w:pPr>
      <w:r w:rsidRPr="00501B56">
        <w:rPr>
          <w:lang w:val="en-GB"/>
        </w:rPr>
        <w:t xml:space="preserve">The use </w:t>
      </w:r>
      <w:r w:rsidR="003B5CE6" w:rsidRPr="00501B56">
        <w:rPr>
          <w:lang w:val="en-GB"/>
        </w:rPr>
        <w:t>of the</w:t>
      </w:r>
      <w:r w:rsidRPr="00501B56">
        <w:rPr>
          <w:lang w:val="en-GB"/>
        </w:rPr>
        <w:t xml:space="preserve"> ABC method </w:t>
      </w:r>
      <w:r w:rsidR="003B5CE6" w:rsidRPr="00501B56">
        <w:rPr>
          <w:lang w:val="en-GB"/>
        </w:rPr>
        <w:t>can be complex and risky,</w:t>
      </w:r>
      <w:r w:rsidRPr="00501B56">
        <w:rPr>
          <w:lang w:val="en-GB"/>
        </w:rPr>
        <w:t xml:space="preserve"> for several reasons. </w:t>
      </w:r>
      <w:r w:rsidR="003B5CE6" w:rsidRPr="00501B56">
        <w:rPr>
          <w:lang w:val="en-GB"/>
        </w:rPr>
        <w:t>It may be difficult to choose the most appropriate priors</w:t>
      </w:r>
      <w:r w:rsidRPr="00501B56">
        <w:rPr>
          <w:lang w:val="en-GB"/>
        </w:rPr>
        <w:t xml:space="preserve"> </w:t>
      </w:r>
      <w:r w:rsidR="0054573D">
        <w:rPr>
          <w:lang w:val="en-GB"/>
        </w:rPr>
        <w:fldChar w:fldCharType="begin"/>
      </w:r>
      <w:r w:rsidR="00EA085B">
        <w:rPr>
          <w:lang w:val="en-GB"/>
        </w:rPr>
        <w:instrText xml:space="preserve"> ADDIN EN.CITE &lt;EndNote&gt;&lt;Cite&gt;&lt;Author&gt;Templeton&lt;/Author&gt;&lt;Year&gt;2010&lt;/Year&gt;&lt;RecNum&gt;765&lt;/RecNum&gt;&lt;Prefix&gt;e.g. &lt;/Prefix&gt;&lt;record&gt;&lt;rec-number&gt;765&lt;/rec-number&gt;&lt;ref-type name="Journal Article"&gt;17&lt;/ref-type&gt;&lt;contributors&gt;&lt;authors&gt;&lt;author&gt;Templeton, A. R.&lt;/author&gt;&lt;/authors&gt;&lt;/contributors&gt;&lt;titles&gt;&lt;title&gt;Coherent and incoherent inference in phylogeography and human evolution&lt;/title&gt;&lt;secondary-title&gt;Proceedings of the National Academy of Sciences of the United States of America&lt;/secondary-title&gt;&lt;/titles&gt;&lt;periodical&gt;&lt;full-title&gt;Proceedings of the National Academy of Sciences of the United States of America&lt;/full-title&gt;&lt;abbr-1&gt;Proc. Natl. Acad. Sci. U. S. A.&lt;/abbr-1&gt;&lt;/periodical&gt;&lt;pages&gt;6376-6381&lt;/pages&gt;&lt;volume&gt;107&lt;/volume&gt;&lt;number&gt;14&lt;/number&gt;&lt;keywords&gt;&lt;keyword&gt;approximate Bayesian computation&lt;/keyword&gt;&lt;keyword&gt;coalescence&lt;/keyword&gt;&lt;keyword&gt;logic&lt;/keyword&gt;&lt;keyword&gt;nested clade&lt;/keyword&gt;&lt;keyword&gt;analysis&lt;/keyword&gt;&lt;keyword&gt;statistics&lt;/keyword&gt;&lt;keyword&gt;APPROXIMATE BAYESIAN COMPUTATION&lt;/keyword&gt;&lt;keyword&gt;INTRASPECIFIC PHYLOGEOGRAPHY&lt;/keyword&gt;&lt;keyword&gt;STATISTICAL PHYLOGEOGRAPHY&lt;/keyword&gt;&lt;keyword&gt;POPULATION-STRUCTURE&lt;/keyword&gt;&lt;keyword&gt;MULTIPLE COMPARISONS&lt;/keyword&gt;&lt;keyword&gt;GENETICS&lt;/keyword&gt;&lt;keyword&gt;SENSITIVITY&lt;/keyword&gt;&lt;keyword&gt;SALAMANDER&lt;/keyword&gt;&lt;keyword&gt;HISTORY&lt;/keyword&gt;&lt;keyword&gt;ABC&lt;/keyword&gt;&lt;/keywords&gt;&lt;dates&gt;&lt;year&gt;2010&lt;/year&gt;&lt;pub-dates&gt;&lt;date&gt;Apr&lt;/date&gt;&lt;/pub-dates&gt;&lt;/dates&gt;&lt;isbn&gt;0027-8424&lt;/isbn&gt;&lt;accession-num&gt;ISI:000276374400046&lt;/accession-num&gt;&lt;label&gt;alpha&lt;/label&gt;&lt;urls&gt;&lt;related-urls&gt;&lt;url&gt;&amp;lt;Go to ISI&amp;gt;://000276374400046 &lt;/url&gt;&lt;/related-urls&gt;&lt;pdf-urls&gt;&lt;url&gt;internal-pdf://el_410-0224796673/el_410.pdf&lt;/url&gt;&lt;/pdf-urls&gt;&lt;/urls&gt;&lt;custom1&gt;el&lt;/custom1&gt;&lt;custom2&gt;el_410 - pas imprimé&lt;/custom2&gt;&lt;electronic-resource-num&gt;10.1073/pnas.0910647107&lt;/electronic-resource-num&gt;&lt;/record&gt;&lt;/Cite&gt;&lt;/EndNote&gt;</w:instrText>
      </w:r>
      <w:r w:rsidR="0054573D">
        <w:rPr>
          <w:lang w:val="en-GB"/>
        </w:rPr>
        <w:fldChar w:fldCharType="separate"/>
      </w:r>
      <w:r w:rsidR="00EA085B">
        <w:rPr>
          <w:lang w:val="en-GB"/>
        </w:rPr>
        <w:t>(e.g. Templeton 2010)</w:t>
      </w:r>
      <w:r w:rsidR="0054573D">
        <w:rPr>
          <w:lang w:val="en-GB"/>
        </w:rPr>
        <w:fldChar w:fldCharType="end"/>
      </w:r>
      <w:r w:rsidRPr="00501B56">
        <w:rPr>
          <w:lang w:val="en-GB"/>
        </w:rPr>
        <w:t xml:space="preserve"> and summary statistics </w:t>
      </w:r>
      <w:r w:rsidR="0054573D">
        <w:rPr>
          <w:lang w:val="en-GB"/>
        </w:rPr>
        <w:fldChar w:fldCharType="begin"/>
      </w:r>
      <w:r w:rsidR="00EA085B">
        <w:rPr>
          <w:lang w:val="en-GB"/>
        </w:rPr>
        <w:instrText xml:space="preserve"> ADDIN EN.CITE &lt;EndNote&gt;&lt;Cite&gt;&lt;Author&gt;Robert&lt;/Author&gt;&lt;Year&gt;2011&lt;/Year&gt;&lt;RecNum&gt;1168&lt;/RecNum&gt;&lt;Prefix&gt;e.g. &lt;/Prefix&gt;&lt;record&gt;&lt;rec-number&gt;1168&lt;/rec-number&gt;&lt;ref-type name="Journal Article"&gt;17&lt;/ref-type&gt;&lt;contributors&gt;&lt;authors&gt;&lt;author&gt;Robert, C. P.&lt;/author&gt;&lt;author&gt;Cornuet, J. M.&lt;/author&gt;&lt;author&gt;Marin, J. M.&lt;/author&gt;&lt;author&gt;Pillai, N. S.&lt;/author&gt;&lt;/authors&gt;&lt;/contributors&gt;&lt;auth-address&gt;[Robert, CP] Univ Paris 09, F-75775 Paris 16, France. [Robert, CP] Inst Univ France, Paris, France. [Robert, CP] CREST, F-92245 Malakoff, France. [Cornuet, JM] French Natl Inst Agr Res INRA, CBGP, F-34988 Montferrier Sur Lez, France. [Marin, JM] Univ Montpellier 2, Unite Mixte Rech Ctr Natl Rech Sci CNRS 5149, F-34095 Montpellier, France. [Pillai, NS] Harvard Univ, Dept Stat, Cambridge, MA 02138 USA.&amp;#xD;Robert, CP (reprint author), Univ Paris 09, F-75775 Paris 16, France&amp;#xD;Christian.Robert@ceremade.dauphine.fr&lt;/auth-address&gt;&lt;titles&gt;&lt;title&gt;Lack of confidence in approximate Bayesian computation model choice&lt;/title&gt;&lt;secondary-title&gt;Proceedings of the National Academy of Sciences of the United States of America&lt;/secondary-title&gt;&lt;alt-title&gt;Proc. Natl. Acad. Sci. U. S. A.&lt;/alt-title&gt;&lt;/titles&gt;&lt;periodical&gt;&lt;full-title&gt;Proceedings of the National Academy of Sciences of the United States of America&lt;/full-title&gt;&lt;abbr-1&gt;Proc. Natl. Acad. Sci. U. S. A.&lt;/abbr-1&gt;&lt;/periodical&gt;&lt;alt-periodical&gt;&lt;full-title&gt;Proceedings of the National Academy of Sciences of the United States of America&lt;/full-title&gt;&lt;abbr-1&gt;Proc. Natl. Acad. Sci. U. S. A.&lt;/abbr-1&gt;&lt;/alt-periodical&gt;&lt;pages&gt;15112-15117&lt;/pages&gt;&lt;volume&gt;108&lt;/volume&gt;&lt;number&gt;37&lt;/number&gt;&lt;keywords&gt;&lt;keyword&gt;Bayes factor&lt;/keyword&gt;&lt;keyword&gt;Bayesian model choice&lt;/keyword&gt;&lt;keyword&gt;likelihood-free methods&lt;/keyword&gt;&lt;keyword&gt;sufficient&lt;/keyword&gt;&lt;keyword&gt;statistics&lt;/keyword&gt;&lt;keyword&gt;consistent tests&lt;/keyword&gt;&lt;keyword&gt;POPULATION HISTORY&lt;/keyword&gt;&lt;keyword&gt;DYNAMICAL-SYSTEMS&lt;/keyword&gt;&lt;keyword&gt;HUMAN-EVOLUTION&lt;/keyword&gt;&lt;keyword&gt;DNA-SEQUENCE&lt;/keyword&gt;&lt;keyword&gt;INFERENCE&lt;/keyword&gt;&lt;keyword&gt;PHYLOGEOGRAPHY&lt;/keyword&gt;&lt;keyword&gt;SELECTION&lt;/keyword&gt;&lt;keyword&gt;ABC&lt;/keyword&gt;&lt;/keywords&gt;&lt;dates&gt;&lt;year&gt;2011&lt;/year&gt;&lt;pub-dates&gt;&lt;date&gt;Sep&lt;/date&gt;&lt;/pub-dates&gt;&lt;/dates&gt;&lt;isbn&gt;0027-8424&lt;/isbn&gt;&lt;accession-num&gt;WOS:000294804900030&lt;/accession-num&gt;&lt;label&gt;alpha&lt;/label&gt;&lt;work-type&gt;Article&lt;/work-type&gt;&lt;urls&gt;&lt;related-urls&gt;&lt;url&gt;&amp;lt;Go to ISI&amp;gt;://WOS:000294804900030 &lt;/url&gt;&lt;/related-urls&gt;&lt;pdf-urls&gt;&lt;url&gt;internal-pdf://el_766-1198660608/el_766.pdf&lt;/url&gt;&lt;/pdf-urls&gt;&lt;/urls&gt;&lt;custom1&gt;el&lt;/custom1&gt;&lt;custom2&gt;el_766 - pas imprimé&lt;/custom2&gt;&lt;electronic-resource-num&gt;10.1073/pnas.1102900108&lt;/electronic-resource-num&gt;&lt;language&gt;English&lt;/language&gt;&lt;/record&gt;&lt;/Cite&gt;&lt;/EndNote&gt;</w:instrText>
      </w:r>
      <w:r w:rsidR="0054573D">
        <w:rPr>
          <w:lang w:val="en-GB"/>
        </w:rPr>
        <w:fldChar w:fldCharType="separate"/>
      </w:r>
      <w:r w:rsidR="00EA085B">
        <w:rPr>
          <w:lang w:val="en-GB"/>
        </w:rPr>
        <w:t>(e.g. Robert</w:t>
      </w:r>
      <w:r w:rsidR="00EA085B" w:rsidRPr="00EA085B">
        <w:rPr>
          <w:i/>
          <w:lang w:val="en-GB"/>
        </w:rPr>
        <w:t xml:space="preserve"> et al.</w:t>
      </w:r>
      <w:r w:rsidR="00EA085B">
        <w:rPr>
          <w:lang w:val="en-GB"/>
        </w:rPr>
        <w:t xml:space="preserve"> 2011)</w:t>
      </w:r>
      <w:r w:rsidR="0054573D">
        <w:rPr>
          <w:lang w:val="en-GB"/>
        </w:rPr>
        <w:fldChar w:fldCharType="end"/>
      </w:r>
      <w:r w:rsidR="003B5CE6" w:rsidRPr="00501B56">
        <w:rPr>
          <w:lang w:val="en-GB"/>
        </w:rPr>
        <w:t xml:space="preserve">, and this approach is also subject to what </w:t>
      </w:r>
      <w:r w:rsidR="00256E9D" w:rsidRPr="00501B56">
        <w:rPr>
          <w:lang w:val="en-GB"/>
        </w:rPr>
        <w:t>c</w:t>
      </w:r>
      <w:r w:rsidR="0004524C" w:rsidRPr="00501B56">
        <w:rPr>
          <w:lang w:val="en-GB"/>
        </w:rPr>
        <w:t>an</w:t>
      </w:r>
      <w:r w:rsidR="00256E9D" w:rsidRPr="00501B56">
        <w:rPr>
          <w:lang w:val="en-GB"/>
        </w:rPr>
        <w:t xml:space="preserve"> be</w:t>
      </w:r>
      <w:r w:rsidR="003B5CE6" w:rsidRPr="00501B56">
        <w:rPr>
          <w:lang w:val="en-GB"/>
        </w:rPr>
        <w:t xml:space="preserve"> called the</w:t>
      </w:r>
      <w:r w:rsidRPr="00501B56">
        <w:rPr>
          <w:lang w:val="en-GB"/>
        </w:rPr>
        <w:t xml:space="preserve"> “population sampling curse”. Sampling is </w:t>
      </w:r>
      <w:r w:rsidR="003B5CE6" w:rsidRPr="00501B56">
        <w:rPr>
          <w:lang w:val="en-GB"/>
        </w:rPr>
        <w:t>a general limitation</w:t>
      </w:r>
      <w:r w:rsidRPr="00501B56">
        <w:rPr>
          <w:lang w:val="en-GB"/>
        </w:rPr>
        <w:t xml:space="preserve"> in population genetics studies. It can have a strong impact on the power of statistical analyses</w:t>
      </w:r>
      <w:r w:rsidR="003B5CE6" w:rsidRPr="00501B56">
        <w:rPr>
          <w:lang w:val="en-GB"/>
        </w:rPr>
        <w:t>,</w:t>
      </w:r>
      <w:r w:rsidRPr="00501B56">
        <w:rPr>
          <w:lang w:val="en-GB"/>
        </w:rPr>
        <w:t xml:space="preserve"> which depend on sample size and the spatial sampling scheme </w:t>
      </w:r>
      <w:r w:rsidR="0054573D">
        <w:rPr>
          <w:lang w:val="en-GB"/>
        </w:rPr>
        <w:fldChar w:fldCharType="begin"/>
      </w:r>
      <w:r w:rsidR="00EA085B">
        <w:rPr>
          <w:lang w:val="en-GB"/>
        </w:rPr>
        <w:instrText xml:space="preserve"> ADDIN EN.CITE &lt;EndNote&gt;&lt;Cite&gt;&lt;Author&gt;Muirhead&lt;/Author&gt;&lt;Year&gt;2008&lt;/Year&gt;&lt;RecNum&gt;618&lt;/RecNum&gt;&lt;record&gt;&lt;rec-number&gt;618&lt;/rec-number&gt;&lt;ref-type name="Journal Article"&gt;17&lt;/ref-type&gt;&lt;contributors&gt;&lt;authors&gt;&lt;author&gt;Muirhead, J. R.&lt;/author&gt;&lt;author&gt;Gray, D. K.&lt;/author&gt;&lt;author&gt;Kelly, D. W.&lt;/author&gt;&lt;author&gt;Ellis, S. M.&lt;/author&gt;&lt;author&gt;Heath, D. D.&lt;/author&gt;&lt;author&gt;Macisaac, H. J.&lt;/author&gt;&lt;/authors&gt;&lt;/contributors&gt;&lt;titles&gt;&lt;title&gt;Identifying the source of species invasions: sampling intensity vs. genetic diversity&lt;/title&gt;&lt;secondary-title&gt;Molecular Ecology&lt;/secondary-title&gt;&lt;/titles&gt;&lt;periodical&gt;&lt;full-title&gt;Molecular Ecology&lt;/full-title&gt;&lt;/periodical&gt;&lt;pages&gt;1020-1035&lt;/pages&gt;&lt;volume&gt;17&lt;/volume&gt;&lt;number&gt;4&lt;/number&gt;&lt;keywords&gt;&lt;keyword&gt;chloroplast DNA&lt;/keyword&gt;&lt;keyword&gt;exotic species&lt;/keyword&gt;&lt;keyword&gt;mitochondrial DNA&lt;/keyword&gt;&lt;keyword&gt;nonindigenous&lt;/keyword&gt;&lt;keyword&gt;species&lt;/keyword&gt;&lt;keyword&gt;phylogeography&lt;/keyword&gt;&lt;keyword&gt;sampling bias&lt;/keyword&gt;&lt;keyword&gt;MITOCHONDRIAL-DNA VARIATION&lt;/keyword&gt;&lt;keyword&gt;NORTH-AMERICA&lt;/keyword&gt;&lt;keyword&gt;UNITED-STATES&lt;/keyword&gt;&lt;keyword&gt;POPULATION-STRUCTURE&lt;/keyword&gt;&lt;keyword&gt;NEW-ZEALAND&lt;/keyword&gt;&lt;keyword&gt;INTRODUCED POPULATIONS&lt;/keyword&gt;&lt;keyword&gt;BIOLOGICAL&lt;/keyword&gt;&lt;keyword&gt;INVASIONS&lt;/keyword&gt;&lt;keyword&gt;PROPAGULE PRESSURE&lt;/keyword&gt;&lt;keyword&gt;GREAT-LAKES&lt;/keyword&gt;&lt;keyword&gt;STATISTICAL PHYLOGEOGRAPHY&lt;/keyword&gt;&lt;keyword&gt;introduction routes&lt;/keyword&gt;&lt;keyword&gt;invasion routes&lt;/keyword&gt;&lt;/keywords&gt;&lt;dates&gt;&lt;year&gt;2008&lt;/year&gt;&lt;pub-dates&gt;&lt;date&gt;Feb&lt;/date&gt;&lt;/pub-dates&gt;&lt;/dates&gt;&lt;isbn&gt;0962-1083&lt;/isbn&gt;&lt;accession-num&gt;ISI:000252900200007&lt;/accession-num&gt;&lt;label&gt;alpha&lt;/label&gt;&lt;urls&gt;&lt;related-urls&gt;&lt;url&gt;&amp;lt;Go to ISI&amp;gt;://000252900200007 &lt;/url&gt;&lt;/related-urls&gt;&lt;pdf-urls&gt;&lt;url&gt;internal-pdf://el_295-3955075841/el_295.pdf&lt;/url&gt;&lt;/pdf-urls&gt;&lt;/urls&gt;&lt;custom1&gt;el&lt;/custom1&gt;&lt;custom2&gt;el_295&lt;/custom2&gt;&lt;electronic-resource-num&gt;10.1111/j.1365-294X.2008.03669.x&lt;/electronic-resource-num&gt;&lt;/record&gt;&lt;/Cite&gt;&lt;Cite&gt;&lt;Author&gt;Schwartz&lt;/Author&gt;&lt;Year&gt;2009&lt;/Year&gt;&lt;RecNum&gt;723&lt;/RecNum&gt;&lt;record&gt;&lt;rec-number&gt;723&lt;/rec-number&gt;&lt;ref-type name="Journal Article"&gt;17&lt;/ref-type&gt;&lt;contributors&gt;&lt;authors&gt;&lt;author&gt;Schwartz, M. K.&lt;/author&gt;&lt;author&gt;McKelvey, K. S.&lt;/author&gt;&lt;/authors&gt;&lt;/contributors&gt;&lt;titles&gt;&lt;title&gt;Why sampling scheme matters: the effect of sampling scheme on landscape genetic results&lt;/title&gt;&lt;secondary-title&gt;Conservation Genetics&lt;/secondary-title&gt;&lt;/titles&gt;&lt;periodical&gt;&lt;full-title&gt;Conservation Genetics&lt;/full-title&gt;&lt;/periodical&gt;&lt;pages&gt;441-452&lt;/pages&gt;&lt;volume&gt;10&lt;/volume&gt;&lt;number&gt;2&lt;/number&gt;&lt;keywords&gt;&lt;keyword&gt;Landscape genetics&lt;/keyword&gt;&lt;keyword&gt;Microsatellite&lt;/keyword&gt;&lt;keyword&gt;Population structure&lt;/keyword&gt;&lt;keyword&gt;Sample&lt;/keyword&gt;&lt;keyword&gt;design&lt;/keyword&gt;&lt;keyword&gt;Sampling&lt;/keyword&gt;&lt;keyword&gt;MULTILOCUS GENOTYPE DATA&lt;/keyword&gt;&lt;keyword&gt;POPULATION-STRUCTURE&lt;/keyword&gt;&lt;keyword&gt;SPATIAL&lt;/keyword&gt;&lt;keyword&gt;AUTOCORRELATION&lt;/keyword&gt;&lt;keyword&gt;COMPUTER-PROGRAM&lt;/keyword&gt;&lt;keyword&gt;DNA DIVERSITY&lt;/keyword&gt;&lt;keyword&gt;CANADA LYNX&lt;/keyword&gt;&lt;keyword&gt;INFERENCE&lt;/keyword&gt;&lt;keyword&gt;DISPERSAL&lt;/keyword&gt;&lt;keyword&gt;FLOW&lt;/keyword&gt;&lt;keyword&gt;ASSIGNMENT&lt;/keyword&gt;&lt;/keywords&gt;&lt;dates&gt;&lt;year&gt;2009&lt;/year&gt;&lt;pub-dates&gt;&lt;date&gt;Apr&lt;/date&gt;&lt;/pub-dates&gt;&lt;/dates&gt;&lt;isbn&gt;1566-0621&lt;/isbn&gt;&lt;accession-num&gt;ISI:000263869100016&lt;/accession-num&gt;&lt;label&gt;alpha&lt;/label&gt;&lt;urls&gt;&lt;related-urls&gt;&lt;url&gt;&amp;lt;Go to ISI&amp;gt;://000263869100016 &lt;/url&gt;&lt;/related-urls&gt;&lt;pdf-urls&gt;&lt;url&gt;internal-pdf://el_393-1779668481/el_393.pdf&lt;/url&gt;&lt;/pdf-urls&gt;&lt;/urls&gt;&lt;custom1&gt;el&lt;/custom1&gt;&lt;custom2&gt;el_393&lt;/custom2&gt;&lt;electronic-resource-num&gt;10.1007/s10592-008-9622-1&lt;/electronic-resource-num&gt;&lt;/record&gt;&lt;/Cite&gt;&lt;/EndNote&gt;</w:instrText>
      </w:r>
      <w:r w:rsidR="0054573D">
        <w:rPr>
          <w:lang w:val="en-GB"/>
        </w:rPr>
        <w:fldChar w:fldCharType="separate"/>
      </w:r>
      <w:r w:rsidR="00EA085B">
        <w:rPr>
          <w:lang w:val="en-GB"/>
        </w:rPr>
        <w:t>(Muirhead</w:t>
      </w:r>
      <w:r w:rsidR="00EA085B" w:rsidRPr="00EA085B">
        <w:rPr>
          <w:i/>
          <w:lang w:val="en-GB"/>
        </w:rPr>
        <w:t xml:space="preserve"> et al.</w:t>
      </w:r>
      <w:r w:rsidR="00EA085B">
        <w:rPr>
          <w:lang w:val="en-GB"/>
        </w:rPr>
        <w:t xml:space="preserve"> 2008; Schwartz &amp; McKelvey 2009)</w:t>
      </w:r>
      <w:r w:rsidR="0054573D">
        <w:rPr>
          <w:lang w:val="en-GB"/>
        </w:rPr>
        <w:fldChar w:fldCharType="end"/>
      </w:r>
      <w:r w:rsidRPr="00501B56">
        <w:rPr>
          <w:lang w:val="en-GB"/>
        </w:rPr>
        <w:t xml:space="preserve">. More generally, the definition </w:t>
      </w:r>
      <w:r w:rsidR="003B5CE6" w:rsidRPr="00501B56">
        <w:rPr>
          <w:lang w:val="en-GB"/>
        </w:rPr>
        <w:t>of a</w:t>
      </w:r>
      <w:r w:rsidRPr="00501B56">
        <w:rPr>
          <w:lang w:val="en-GB"/>
        </w:rPr>
        <w:t xml:space="preserve"> </w:t>
      </w:r>
      <w:r w:rsidR="0004524C" w:rsidRPr="00501B56">
        <w:rPr>
          <w:lang w:val="en-GB"/>
        </w:rPr>
        <w:t>“</w:t>
      </w:r>
      <w:r w:rsidRPr="00501B56">
        <w:rPr>
          <w:lang w:val="en-GB"/>
        </w:rPr>
        <w:t>population</w:t>
      </w:r>
      <w:r w:rsidR="0004524C" w:rsidRPr="00501B56">
        <w:rPr>
          <w:lang w:val="en-GB"/>
        </w:rPr>
        <w:t>”</w:t>
      </w:r>
      <w:r w:rsidRPr="00501B56">
        <w:rPr>
          <w:lang w:val="en-GB"/>
        </w:rPr>
        <w:t xml:space="preserve"> is a real issue </w:t>
      </w:r>
      <w:r w:rsidR="003B5CE6" w:rsidRPr="00501B56">
        <w:rPr>
          <w:lang w:val="en-GB"/>
        </w:rPr>
        <w:t>that must be dealt with</w:t>
      </w:r>
      <w:r w:rsidRPr="00501B56">
        <w:rPr>
          <w:lang w:val="en-GB"/>
        </w:rPr>
        <w:t xml:space="preserve"> </w:t>
      </w:r>
      <w:r w:rsidR="0054573D">
        <w:rPr>
          <w:lang w:val="en-GB"/>
        </w:rPr>
        <w:fldChar w:fldCharType="begin"/>
      </w:r>
      <w:r w:rsidR="00EA085B">
        <w:rPr>
          <w:lang w:val="en-GB"/>
        </w:rPr>
        <w:instrText xml:space="preserve"> ADDIN EN.CITE &lt;EndNote&gt;&lt;Cite&gt;&lt;Author&gt;Harwood&lt;/Author&gt;&lt;Year&gt;2009&lt;/Year&gt;&lt;RecNum&gt;1281&lt;/RecNum&gt;&lt;record&gt;&lt;rec-number&gt;1281&lt;/rec-number&gt;&lt;ref-type name="Journal Article"&gt;17&lt;/ref-type&gt;&lt;contributors&gt;&lt;authors&gt;&lt;author&gt;Harwood, Thomas D.&lt;/author&gt;&lt;/authors&gt;&lt;/contributors&gt;&lt;titles&gt;&lt;title&gt;The circular definition of populations and its implications for biological sampling&lt;/title&gt;&lt;secondary-title&gt;Molecular Ecology&lt;/secondary-title&gt;&lt;/titles&gt;&lt;periodical&gt;&lt;full-title&gt;Molecular Ecology&lt;/full-title&gt;&lt;/periodical&gt;&lt;pages&gt;765-768&lt;/pages&gt;&lt;volume&gt;18&lt;/volume&gt;&lt;number&gt;5&lt;/number&gt;&lt;keywords&gt;&lt;keyword&gt;ecological paradigm&lt;/keyword&gt;&lt;keyword&gt;evolutionary paradigm&lt;/keyword&gt;&lt;keyword&gt;population definition&lt;/keyword&gt;&lt;keyword&gt;sampling&lt;/keyword&gt;&lt;/keywords&gt;&lt;dates&gt;&lt;year&gt;2009&lt;/year&gt;&lt;/dates&gt;&lt;publisher&gt;Blackwell Publishing Ltd&lt;/publisher&gt;&lt;label&gt;alpha&lt;/label&gt;&lt;urls&gt;&lt;related-urls&gt;&lt;url&gt;http://dx.doi.org/10.1111/j.1365-294X.2008.04066.x &lt;/url&gt;&lt;/related-urls&gt;&lt;pdf-urls&gt;&lt;url&gt;internal-pdf://el_876-0717752065/el_876.pdf&lt;/url&gt;&lt;/pdf-urls&gt;&lt;/urls&gt;&lt;custom1&gt;el&lt;/custom1&gt;&lt;custom2&gt;el_876 - pas imprimé&lt;/custom2&gt;&lt;/record&gt;&lt;/Cite&gt;&lt;Cite&gt;&lt;Author&gt;Templeton&lt;/Author&gt;&lt;Year&gt;2004&lt;/Year&gt;&lt;RecNum&gt;1284&lt;/RecNum&gt;&lt;record&gt;&lt;rec-number&gt;1284&lt;/rec-number&gt;&lt;ref-type name="Journal Article"&gt;17&lt;/ref-type&gt;&lt;contributors&gt;&lt;authors&gt;&lt;author&gt;Templeton, A. R.&lt;/author&gt;&lt;/authors&gt;&lt;/contributors&gt;&lt;auth-address&gt;Washington Univ, Dept Biol, St Louis, MO 63130 USA.&amp;#xD;Templeton, AR (reprint author), Washington Univ, Dept Biol, Campus Box 1137, St Louis, MO 63130 USA.&amp;#xD;temple_a@biology.wustl.edu&lt;/auth-address&gt;&lt;titles&gt;&lt;title&gt;Statistical phylogeography: methods of evaluating and minimizing inference errors&lt;/title&gt;&lt;secondary-title&gt;Molecular Ecology&lt;/secondary-title&gt;&lt;alt-title&gt;Mol. Ecol.&lt;/alt-title&gt;&lt;/titles&gt;&lt;periodical&gt;&lt;full-title&gt;Molecular Ecology&lt;/full-title&gt;&lt;/periodical&gt;&lt;pages&gt;789-809&lt;/pages&gt;&lt;volume&gt;13&lt;/volume&gt;&lt;number&gt;4&lt;/number&gt;&lt;keywords&gt;&lt;keyword&gt;cross-validation&lt;/keyword&gt;&lt;keyword&gt;haplotype trees&lt;/keyword&gt;&lt;keyword&gt;hypothesis testing&lt;/keyword&gt;&lt;keyword&gt;nested clade&lt;/keyword&gt;&lt;keyword&gt;analysis&lt;/keyword&gt;&lt;keyword&gt;phylogeography&lt;/keyword&gt;&lt;keyword&gt;statistical inference&lt;/keyword&gt;&lt;keyword&gt;MITOCHONDRIAL-DNA HAPLOTYPES&lt;/keyword&gt;&lt;keyword&gt;NESTED CLADISTIC-ANALYSIS&lt;/keyword&gt;&lt;keyword&gt;POPULATION-STRUCTURE&lt;/keyword&gt;&lt;keyword&gt;GENE FLOW&lt;/keyword&gt;&lt;keyword&gt;DROSOPHILA-MELANOGASTER&lt;/keyword&gt;&lt;keyword&gt;PHENOTYPIC&lt;/keyword&gt;&lt;keyword&gt;ASSOCIATIONS&lt;/keyword&gt;&lt;keyword&gt;NATURAL-POPULATIONS&lt;/keyword&gt;&lt;keyword&gt;CLADE ANALYSIS&lt;/keyword&gt;&lt;keyword&gt;HISTORY&lt;/keyword&gt;&lt;keyword&gt;PATTERNS&lt;/keyword&gt;&lt;/keywords&gt;&lt;dates&gt;&lt;year&gt;2004&lt;/year&gt;&lt;pub-dates&gt;&lt;date&gt;Apr&lt;/date&gt;&lt;/pub-dates&gt;&lt;/dates&gt;&lt;isbn&gt;0962-1083&lt;/isbn&gt;&lt;accession-num&gt;WOS:000220153000006&lt;/accession-num&gt;&lt;label&gt;alpha&lt;/label&gt;&lt;work-type&gt;Article&lt;/work-type&gt;&lt;urls&gt;&lt;related-urls&gt;&lt;url&gt;&amp;lt;Go to ISI&amp;gt;://WOS:000220153000006 &lt;/url&gt;&lt;/related-urls&gt;&lt;pdf-urls&gt;&lt;url&gt;internal-pdf://el_879-3193633025/el_879.pdf&lt;/url&gt;&lt;/pdf-urls&gt;&lt;/urls&gt;&lt;custom1&gt;el&lt;/custom1&gt;&lt;custom2&gt;el_879 - pas imprimé&lt;/custom2&gt;&lt;electronic-resource-num&gt;10.1046/j.1365-294X.2003.02041.x&lt;/electronic-resource-num&gt;&lt;language&gt;English&lt;/language&gt;&lt;/record&gt;&lt;/Cite&gt;&lt;Cite&gt;&lt;Author&gt;Waples&lt;/Author&gt;&lt;Year&gt;2006&lt;/Year&gt;&lt;RecNum&gt;606&lt;/RecNum&gt;&lt;record&gt;&lt;rec-number&gt;606&lt;/rec-number&gt;&lt;ref-type name="Journal Article"&gt;17&lt;/ref-type&gt;&lt;contributors&gt;&lt;authors&gt;&lt;author&gt;Waples, R. S.&lt;/author&gt;&lt;author&gt;Gaggiotti, O.&lt;/author&gt;&lt;/authors&gt;&lt;/contributors&gt;&lt;titles&gt;&lt;title&gt;What is a population? An empirical evaluation of some genetic methods for identifying the number of gene pools and their degree of connectivity&lt;/title&gt;&lt;secondary-title&gt;Molecular Ecology&lt;/secondary-title&gt;&lt;/titles&gt;&lt;periodical&gt;&lt;full-title&gt;Molecular Ecology&lt;/full-title&gt;&lt;/periodical&gt;&lt;pages&gt;1419-1439&lt;/pages&gt;&lt;volume&gt;15&lt;/volume&gt;&lt;number&gt;6&lt;/number&gt;&lt;keywords&gt;&lt;keyword&gt;assignment tests demographic independence&lt;/keyword&gt;&lt;keyword&gt;ecological paradigm&lt;/keyword&gt;&lt;keyword&gt;evolutionary paradigm&lt;/keyword&gt;&lt;keyword&gt;F-statistics&lt;/keyword&gt;&lt;keyword&gt;gene flow&lt;/keyword&gt;&lt;keyword&gt;genetic&lt;/keyword&gt;&lt;keyword&gt;differentiation&lt;/keyword&gt;&lt;keyword&gt;migration&lt;/keyword&gt;&lt;keyword&gt;FALSE DISCOVERY RATE&lt;/keyword&gt;&lt;keyword&gt;EVOLUTIONARILY-SIGNIFICANT-UNITS&lt;/keyword&gt;&lt;keyword&gt;MULTILOCUS&lt;/keyword&gt;&lt;keyword&gt;GENOTYPE DATA&lt;/keyword&gt;&lt;keyword&gt;ESTIMATING F-STATISTICS&lt;/keyword&gt;&lt;keyword&gt;ENDANGERED SPECIES ACT&lt;/keyword&gt;&lt;keyword&gt;PER-GENERATION RULE&lt;/keyword&gt;&lt;keyword&gt;MIGRATION RATES&lt;/keyword&gt;&lt;keyword&gt;UNSAMPLED POPULATIONS&lt;/keyword&gt;&lt;keyword&gt;SAMPLED&lt;/keyword&gt;&lt;keyword&gt;POPULATIONS&lt;/keyword&gt;&lt;keyword&gt;ASSIGNMENT METHODS&lt;/keyword&gt;&lt;/keywords&gt;&lt;dates&gt;&lt;year&gt;2006&lt;/year&gt;&lt;pub-dates&gt;&lt;date&gt;May&lt;/date&gt;&lt;/pub-dates&gt;&lt;/dates&gt;&lt;isbn&gt;0962-1083&lt;/isbn&gt;&lt;accession-num&gt;ISI:000236798200001&lt;/accession-num&gt;&lt;label&gt;alpha&lt;/label&gt;&lt;urls&gt;&lt;related-urls&gt;&lt;url&gt;&amp;lt;Go to ISI&amp;gt;://000236798200001 &lt;/url&gt;&lt;/related-urls&gt;&lt;pdf-urls&gt;&lt;url&gt;internal-pdf://el_283-0941038594/el_283.pdf&lt;/url&gt;&lt;/pdf-urls&gt;&lt;/urls&gt;&lt;custom1&gt;el&lt;/custom1&gt;&lt;custom2&gt;el_283&lt;/custom2&gt;&lt;electronic-resource-num&gt;10.1111/j.1365-294X.2006.02890.x&lt;/electronic-resource-num&gt;&lt;/record&gt;&lt;/Cite&gt;&lt;/EndNote&gt;</w:instrText>
      </w:r>
      <w:r w:rsidR="0054573D">
        <w:rPr>
          <w:lang w:val="en-GB"/>
        </w:rPr>
        <w:fldChar w:fldCharType="separate"/>
      </w:r>
      <w:r w:rsidR="00EA085B">
        <w:rPr>
          <w:lang w:val="en-GB"/>
        </w:rPr>
        <w:t>(Harwood 2009; Templeton 2004; Waples &amp; Gaggiotti 2006)</w:t>
      </w:r>
      <w:r w:rsidR="0054573D">
        <w:rPr>
          <w:lang w:val="en-GB"/>
        </w:rPr>
        <w:fldChar w:fldCharType="end"/>
      </w:r>
      <w:r w:rsidRPr="00501B56">
        <w:rPr>
          <w:lang w:val="en-GB"/>
        </w:rPr>
        <w:t xml:space="preserve">. </w:t>
      </w:r>
      <w:r w:rsidR="003B5CE6" w:rsidRPr="00501B56">
        <w:rPr>
          <w:lang w:val="en-GB"/>
        </w:rPr>
        <w:t>Decisions about w</w:t>
      </w:r>
      <w:r w:rsidRPr="00501B56">
        <w:rPr>
          <w:lang w:val="en-GB"/>
        </w:rPr>
        <w:t xml:space="preserve">hat and how to sample </w:t>
      </w:r>
      <w:r w:rsidR="003B5CE6" w:rsidRPr="00501B56">
        <w:rPr>
          <w:lang w:val="en-GB"/>
        </w:rPr>
        <w:t xml:space="preserve">are </w:t>
      </w:r>
      <w:r w:rsidR="00155E45" w:rsidRPr="00501B56">
        <w:rPr>
          <w:lang w:val="en-GB"/>
        </w:rPr>
        <w:t xml:space="preserve">even more </w:t>
      </w:r>
      <w:r w:rsidR="003B5CE6" w:rsidRPr="00501B56">
        <w:rPr>
          <w:lang w:val="en-GB"/>
        </w:rPr>
        <w:t>key issues</w:t>
      </w:r>
      <w:r w:rsidRPr="00501B56">
        <w:rPr>
          <w:lang w:val="en-GB"/>
        </w:rPr>
        <w:t xml:space="preserve"> in ABC analyses of invasion routes</w:t>
      </w:r>
      <w:r w:rsidR="0010144D" w:rsidRPr="00501B56">
        <w:rPr>
          <w:lang w:val="en-GB"/>
        </w:rPr>
        <w:t>,</w:t>
      </w:r>
      <w:r w:rsidRPr="00501B56">
        <w:rPr>
          <w:lang w:val="en-GB"/>
        </w:rPr>
        <w:t xml:space="preserve"> in which (i) population units </w:t>
      </w:r>
      <w:r w:rsidR="0010144D" w:rsidRPr="00501B56">
        <w:rPr>
          <w:lang w:val="en-GB"/>
        </w:rPr>
        <w:t>must be defined at the outset</w:t>
      </w:r>
      <w:r w:rsidRPr="00501B56">
        <w:rPr>
          <w:lang w:val="en-GB"/>
        </w:rPr>
        <w:t xml:space="preserve"> (what is the target population and what are </w:t>
      </w:r>
      <w:r w:rsidR="0010144D" w:rsidRPr="00501B56">
        <w:rPr>
          <w:lang w:val="en-GB"/>
        </w:rPr>
        <w:t xml:space="preserve">its </w:t>
      </w:r>
      <w:r w:rsidRPr="00501B56">
        <w:rPr>
          <w:lang w:val="en-GB"/>
        </w:rPr>
        <w:t>putative sources?) and (ii) computational power and scenario complexity limit the number of population samples that can be analy</w:t>
      </w:r>
      <w:r w:rsidR="0010144D" w:rsidRPr="00501B56">
        <w:rPr>
          <w:lang w:val="en-GB"/>
        </w:rPr>
        <w:t>z</w:t>
      </w:r>
      <w:r w:rsidRPr="00501B56">
        <w:rPr>
          <w:lang w:val="en-GB"/>
        </w:rPr>
        <w:t xml:space="preserve">ed </w:t>
      </w:r>
      <w:r w:rsidR="0010144D" w:rsidRPr="00501B56">
        <w:rPr>
          <w:lang w:val="en-GB"/>
        </w:rPr>
        <w:t>simultaneously</w:t>
      </w:r>
      <w:r w:rsidRPr="00501B56">
        <w:rPr>
          <w:lang w:val="en-GB"/>
        </w:rPr>
        <w:t xml:space="preserve"> </w:t>
      </w:r>
      <w:r w:rsidR="0054573D">
        <w:rPr>
          <w:lang w:val="en-GB"/>
        </w:rPr>
        <w:fldChar w:fldCharType="begin"/>
      </w:r>
      <w:r w:rsidR="00EA085B">
        <w:rPr>
          <w:lang w:val="en-GB"/>
        </w:rPr>
        <w:instrText xml:space="preserve"> ADDIN EN.CITE &lt;EndNote&gt;&lt;Cite&gt;&lt;Author&gt;Lombaert&lt;/Author&gt;&lt;Year&gt;2011&lt;/Year&gt;&lt;RecNum&gt;1171&lt;/RecNum&gt;&lt;Prefix&gt;see &lt;/Prefix&gt;&lt;record&gt;&lt;rec-number&gt;1171&lt;/rec-number&gt;&lt;ref-type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(see Lombaert</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 Widely used population genetics approaches</w:t>
      </w:r>
      <w:r w:rsidR="0010144D" w:rsidRPr="00501B56">
        <w:rPr>
          <w:lang w:val="en-GB"/>
        </w:rPr>
        <w:t>,</w:t>
      </w:r>
      <w:r w:rsidRPr="00501B56">
        <w:rPr>
          <w:lang w:val="en-GB"/>
        </w:rPr>
        <w:t xml:space="preserve"> such as clustering methods</w:t>
      </w:r>
      <w:r w:rsidR="0010144D" w:rsidRPr="00501B56">
        <w:rPr>
          <w:lang w:val="en-GB"/>
        </w:rPr>
        <w:t>,</w:t>
      </w:r>
      <w:r w:rsidRPr="00501B56">
        <w:rPr>
          <w:lang w:val="en-GB"/>
        </w:rPr>
        <w:t xml:space="preserve"> are often used to define population</w:t>
      </w:r>
      <w:r w:rsidR="00FC3093" w:rsidRPr="00501B56">
        <w:rPr>
          <w:lang w:val="en-GB"/>
        </w:rPr>
        <w:t xml:space="preserve"> genetic unit</w:t>
      </w:r>
      <w:r w:rsidRPr="00501B56">
        <w:rPr>
          <w:lang w:val="en-GB"/>
        </w:rPr>
        <w:t>s</w:t>
      </w:r>
      <w:r w:rsidR="0010144D" w:rsidRPr="00501B56">
        <w:rPr>
          <w:lang w:val="en-GB"/>
        </w:rPr>
        <w:t>. Different samples from the</w:t>
      </w:r>
      <w:r w:rsidRPr="00501B56">
        <w:rPr>
          <w:lang w:val="en-GB"/>
        </w:rPr>
        <w:t xml:space="preserve"> same defined population </w:t>
      </w:r>
      <w:r w:rsidR="00155E45" w:rsidRPr="00501B56">
        <w:rPr>
          <w:lang w:val="en-GB"/>
        </w:rPr>
        <w:t xml:space="preserve">genetic </w:t>
      </w:r>
      <w:r w:rsidR="003C5BA8" w:rsidRPr="00501B56">
        <w:rPr>
          <w:lang w:val="en-GB"/>
        </w:rPr>
        <w:t xml:space="preserve">units </w:t>
      </w:r>
      <w:r w:rsidRPr="00501B56">
        <w:rPr>
          <w:lang w:val="en-GB"/>
        </w:rPr>
        <w:t xml:space="preserve">are </w:t>
      </w:r>
      <w:r w:rsidR="0010144D" w:rsidRPr="00501B56">
        <w:rPr>
          <w:lang w:val="en-GB"/>
        </w:rPr>
        <w:t xml:space="preserve">then </w:t>
      </w:r>
      <w:r w:rsidRPr="00501B56">
        <w:rPr>
          <w:lang w:val="en-GB"/>
        </w:rPr>
        <w:t xml:space="preserve">pooled together before ABC to infer invasion routes </w:t>
      </w:r>
      <w:r w:rsidR="0054573D">
        <w:rPr>
          <w:lang w:val="en-GB"/>
        </w:rPr>
        <w:fldChar w:fldCharType="begin"/>
      </w:r>
      <w:r w:rsidR="00EA085B">
        <w:rPr>
          <w:lang w:val="en-GB"/>
        </w:rPr>
        <w:instrText xml:space="preserve"> ADDIN EN.CITE &lt;EndNote&gt;&lt;Cite&gt;&lt;Author&gt;Auger-Rozenberg&lt;/Author&gt;&lt;Year&gt;2012&lt;/Year&gt;&lt;RecNum&gt;1269&lt;/RecNum&gt;&lt;Prefix&gt;Box 1, e.g. &lt;/Prefix&gt;&lt;record&gt;&lt;rec-number&gt;1269&lt;/rec-number&gt;&lt;ref-type name="Journal Article"&gt;17&lt;/ref-type&gt;&lt;contributors&gt;&lt;authors&gt;&lt;author&gt;Auger-Rozenberg, M. A.&lt;/author&gt;&lt;author&gt;Boivin, T.&lt;/author&gt;&lt;author&gt;Magnoux, E.&lt;/author&gt;&lt;author&gt;Courtin, C.&lt;/author&gt;&lt;author&gt;Roques, A.&lt;/author&gt;&lt;author&gt;Kerdelhue, C.&lt;/author&gt;&lt;/authors&gt;&lt;/contributors&gt;&lt;titles&gt;&lt;title&gt;Inferences on population history of a seed chalcid wasp: invasion success despite a severe founder effect from an unexpected source population&lt;/title&gt;&lt;secondary-title&gt;Molecular Ecology&lt;/secondary-title&gt;&lt;/titles&gt;&lt;periodical&gt;&lt;full-title&gt;Molecular Ecology&lt;/full-title&gt;&lt;/periodical&gt;&lt;pages&gt;6086-6103&lt;/pages&gt;&lt;volume&gt;21&lt;/volume&gt;&lt;number&gt;24&lt;/number&gt;&lt;keywords&gt;&lt;keyword&gt;biological invasion&lt;/keyword&gt;&lt;keyword&gt;Near East&lt;/keyword&gt;&lt;keyword&gt;Megastigmus&lt;/keyword&gt;&lt;keyword&gt;mitochondrial DNA&lt;/keyword&gt;&lt;keyword&gt;microsatellite&lt;/keyword&gt;&lt;keyword&gt;bottleneck&lt;/keyword&gt;&lt;keyword&gt;APPROXIMATE BAYESIAN COMPUTATION&lt;/keyword&gt;&lt;keyword&gt;MULTIPLE TRANSATLANTIC INTRODUCTIONS&lt;/keyword&gt;&lt;keyword&gt;WESTERN CORN-ROOTWORM&lt;/keyword&gt;&lt;keyword&gt;GENETIC DIVERSITY&lt;/keyword&gt;&lt;keyword&gt;BIOLOGICAL INVASIONS&lt;/keyword&gt;&lt;keyword&gt;STATISTICAL TESTS&lt;/keyword&gt;&lt;keyword&gt;COMPUTER-PROGRAM&lt;/keyword&gt;&lt;keyword&gt;HYMENOPTERA&lt;/keyword&gt;&lt;keyword&gt;TORYMIDAE&lt;/keyword&gt;&lt;keyword&gt;SOFTWARE&lt;/keyword&gt;&lt;/keywords&gt;&lt;dates&gt;&lt;year&gt;2012&lt;/year&gt;&lt;pub-dates&gt;&lt;date&gt;Dec&lt;/date&gt;&lt;/pub-dates&gt;&lt;/dates&gt;&lt;isbn&gt;0962-1083&lt;/isbn&gt;&lt;accession-num&gt;WOS:000312147300014&lt;/accession-num&gt;&lt;label&gt;alpha&lt;/label&gt;&lt;urls&gt;&lt;related-urls&gt;&lt;url&gt;&amp;lt;Go to ISI&amp;gt;://WOS:000312147300014 &lt;/url&gt;&lt;/related-urls&gt;&lt;pdf-urls&gt;&lt;url&gt;internal-pdf://el_865-3696386053/el_865.pdf&lt;/url&gt;&lt;/pdf-urls&gt;&lt;/urls&gt;&lt;custom1&gt;el&lt;/custom1&gt;&lt;custom2&gt;el_865 - pas imrimé&lt;/custom2&gt;&lt;electronic-resource-num&gt;10.1111/mec.12077&lt;/electronic-resource-num&gt;&lt;/record&gt;&lt;/Cite&gt;&lt;Cite&gt;&lt;Author&gt;Boissin&lt;/Author&gt;&lt;Year&gt;2012&lt;/Year&gt;&lt;RecNum&gt;1258&lt;/RecNum&gt;&lt;record&gt;&lt;rec-number&gt;1258&lt;/rec-number&gt;&lt;ref-type name="Journal Article"&gt;17&lt;/ref-type&gt;&lt;contributors&gt;&lt;authors&gt;&lt;author&gt;Boissin, E.&lt;/author&gt;&lt;author&gt;Hurley, B.&lt;/author&gt;&lt;author&gt;Wingfield, M. J.&lt;/author&gt;&lt;author&gt;Vasaitis, R.&lt;/author&gt;&lt;author&gt;Stenlid, J.&lt;/author&gt;&lt;author&gt;Davis, C.&lt;/author&gt;&lt;author&gt;De Groot, P.&lt;/author&gt;&lt;author&gt;Ahumada, R.&lt;/author&gt;&lt;author&gt;Carnegie, A.&lt;/author&gt;&lt;author&gt;Goldarazena, A.&lt;/author&gt;&lt;author&gt;Klasmer, P.&lt;/author&gt;&lt;author&gt;Wermelinger, B.&lt;/author&gt;&lt;author&gt;Slippers, B.&lt;/author&gt;&lt;/authors&gt;&lt;/contributors&gt;&lt;auth-address&gt;[Boissin, E.; Wingfield, M. J.; Slippers, B.] Univ Pretoria, Forestry &amp;amp; Agr Biotechnol Inst, Dept Genet, ZA-0002 Pretoria, South Africa. [Hurley, B.] Univ Pretoria, Forestry &amp;amp; Agr Biotechnol Inst, Dept Zool &amp;amp; Entomol, ZA-0002 Pretoria, South Africa. [Vasaitis, R.; Stenlid, J.] Swedish Univ Agr Sci, Dept Forest Mycol &amp;amp; Plant Pathol, SE-75007 Uppsala, Sweden. [Davis, C.; De Groot, P.] Great Lakes Forestry Ctr, Canadian Forest Serv, Sault Ste Marie, ON, Canada. [Ahumada, R.] Bioforest SA, Concepcion, Chile. [Carnegie, A.] Forest Sci Ctr, NSW Dept Primary Ind, Beecroft, NSW 2119, Australia. [Goldarazena, A.] Inst Vasco Invest &amp;amp; Desarrollo Agr, Dept Protecc, E-010810 Vitoria, Spain. [Klasmer, P.] INTA EEA, Lab Ecol Insectos, El Bolson, Rio Negro, Argentina. [Wermelinger, B.] Swiss Fed Inst Forest, Snow &amp;amp; Landscape Res WSL, CH-8903 Birmensdorf, Switzerland.&amp;#xD;Boissin, E (reprint author), Univ Pretoria, Forestry &amp;amp; Agr Biotechnol Inst, Dept Genet, ZA-0002 Pretoria, South Africa.&amp;#xD;eboissin@gmail.com&lt;/auth-address&gt;&lt;titles&gt;&lt;title&gt;Retracing the routes of introduction of invasive species: the case of the Sirex noctilio woodwasp&lt;/title&gt;&lt;secondary-title&gt;Molecular Ecology&lt;/secondary-title&gt;&lt;alt-title&gt;Mol. Ecol.&lt;/alt-title&gt;&lt;/titles&gt;&lt;periodical&gt;&lt;full-title&gt;Molecular Ecology&lt;/full-title&gt;&lt;/periodical&gt;&lt;pages&gt;5728-5744&lt;/pages&gt;&lt;volume&gt;21&lt;/volume&gt;&lt;number&gt;23&lt;/number&gt;&lt;keywords&gt;&lt;keyword&gt;approximate Bayesian computation&lt;/keyword&gt;&lt;keyword&gt;coalescence&lt;/keyword&gt;&lt;keyword&gt;effective number of&lt;/keyword&gt;&lt;keyword&gt;founders&lt;/keyword&gt;&lt;keyword&gt;founder events&lt;/keyword&gt;&lt;keyword&gt;scenario testing&lt;/keyword&gt;&lt;keyword&gt;unsampled population&lt;/keyword&gt;&lt;keyword&gt;APPROXIMATE BAYESIAN COMPUTATION&lt;/keyword&gt;&lt;keyword&gt;AMYLOSTEREUM-AREOLATUM&lt;/keyword&gt;&lt;keyword&gt;MULTIPLE&lt;/keyword&gt;&lt;keyword&gt;INTRODUCTIONS&lt;/keyword&gt;&lt;keyword&gt;POPULATION-STRUCTURE&lt;/keyword&gt;&lt;keyword&gt;SOUTHERN-HEMISPHERE&lt;/keyword&gt;&lt;keyword&gt;MICROSATELLITE&lt;/keyword&gt;&lt;keyword&gt;LOCI&lt;/keyword&gt;&lt;keyword&gt;BIOLOGICAL-CONTROL&lt;/keyword&gt;&lt;keyword&gt;GENETIC DIVERSITY&lt;/keyword&gt;&lt;keyword&gt;PINUS-SYLVESTRIS&lt;/keyword&gt;&lt;keyword&gt;FUNGAL&lt;/keyword&gt;&lt;keyword&gt;SYMBIONT&lt;/keyword&gt;&lt;/keywords&gt;&lt;dates&gt;&lt;year&gt;2012&lt;/year&gt;&lt;pub-dates&gt;&lt;date&gt;Dec&lt;/date&gt;&lt;/pub-dates&gt;&lt;/dates&gt;&lt;isbn&gt;0962-1083&lt;/isbn&gt;&lt;accession-num&gt;WOS:000311399000011&lt;/accession-num&gt;&lt;label&gt;alpha&lt;/label&gt;&lt;work-type&gt;Article&lt;/work-type&gt;&lt;urls&gt;&lt;related-urls&gt;&lt;url&gt;&amp;lt;Go to ISI&amp;gt;://WOS:000311399000011 &lt;/url&gt;&lt;/related-urls&gt;&lt;pdf-urls&gt;&lt;url&gt;internal-pdf://el_853-1830230528/el_853.pdf&lt;/url&gt;&lt;/pdf-urls&gt;&lt;/urls&gt;&lt;custom1&gt;el&lt;/custom1&gt;&lt;custom2&gt;el_853 - pas imprimé&lt;/custom2&gt;&lt;electronic-resource-num&gt;10.1111/mec.12065&lt;/electronic-resource-num&gt;&lt;language&gt;English&lt;/language&gt;&lt;/record&gt;&lt;/Cite&gt;&lt;Cite&gt;&lt;Author&gt;Boubou&lt;/Author&gt;&lt;Year&gt;2012&lt;/Year&gt;&lt;RecNum&gt;1224&lt;/RecNum&gt;&lt;record&gt;&lt;rec-number&gt;1224&lt;/rec-number&gt;&lt;ref-type name="Journal Article"&gt;17&lt;/ref-type&gt;&lt;contributors&gt;&lt;authors&gt;&lt;author&gt;Boubou, A.&lt;/author&gt;&lt;author&gt;Migeon, A.&lt;/author&gt;&lt;author&gt;Roderick, G. K.&lt;/author&gt;&lt;author&gt;Auger, P.&lt;/author&gt;&lt;author&gt;Cornuet, J. M.&lt;/author&gt;&lt;author&gt;Magalhaes, S.&lt;/author&gt;&lt;author&gt;Navajas, M.&lt;/author&gt;&lt;/authors&gt;&lt;/contributors&gt;&lt;auth-address&gt;[Boubou, Angham; Migeon, Alain; Auger, Philippe; Cornuet, Jean-Marie; Navajas, Maria] INRA, UMR CBGP INRA IRD Cirad Montpellier SupAgro, Montferrier Sur Lez, France. [Roderick, George K.] Univ Calif Berkeley, Berkeley, CA 94720 USA. [Magalhaes, Sara] Univ Lisbon, Fac Ciencias, Ctr Biol Ambiental, Lisbon, Portugal.&amp;#xD;Boubou, A (reprint author), INRA, UMR CBGP INRA IRD Cirad Montpellier SupAgro, CS 30016, Montferrier Sur Lez, France&amp;#xD;navajas@supagro.inra.fr&lt;/auth-address&gt;&lt;titles&gt;&lt;title&gt;&lt;style face="normal" font="default" size="100%"&gt;Test of Colonisation Scenarios Reveals Complex Invasion History of the Red Tomato Spider Mite &lt;/style&gt;&lt;style face="italic" font="default" size="100%"&gt;Tetranychus evansi&lt;/style&gt;&lt;/title&gt;&lt;secondary-title&gt;Plos One&lt;/secondary-title&gt;&lt;alt-title&gt;PLoS One&lt;/alt-title&gt;&lt;/titles&gt;&lt;periodical&gt;&lt;full-title&gt;Plos One&lt;/full-title&gt;&lt;/periodical&gt;&lt;alt-periodical&gt;&lt;full-title&gt;Plos One&lt;/full-title&gt;&lt;/alt-periodical&gt;&lt;pages&gt;13&lt;/pages&gt;&lt;volume&gt;7&lt;/volume&gt;&lt;number&gt;4&lt;/number&gt;&lt;keywords&gt;&lt;keyword&gt;MULTILOCUS GENOTYPE DATA&lt;/keyword&gt;&lt;keyword&gt;GENETIC DIVERSITY&lt;/keyword&gt;&lt;keyword&gt;BIOLOGICAL INVASIONS&lt;/keyword&gt;&lt;keyword&gt;POPULATION-STRUCTURE&lt;/keyword&gt;&lt;keyword&gt;SPECIES INVASIONS&lt;/keyword&gt;&lt;keyword&gt;MULTIPLE INTRODUCTIONS&lt;/keyword&gt;&lt;keyword&gt;EVOLUTION&lt;/keyword&gt;&lt;keyword&gt;PEST&lt;/keyword&gt;&lt;keyword&gt;INFERENCE&lt;/keyword&gt;&lt;keyword&gt;VARIANCE&lt;/keyword&gt;&lt;/keywords&gt;&lt;dates&gt;&lt;year&gt;2012&lt;/year&gt;&lt;pub-dates&gt;&lt;date&gt;Apr&lt;/date&gt;&lt;/pub-dates&gt;&lt;/dates&gt;&lt;isbn&gt;1932-6203&lt;/isbn&gt;&lt;accession-num&gt;WOS:000305341000049&lt;/accession-num&gt;&lt;label&gt;alpha&lt;/label&gt;&lt;work-type&gt;Article&lt;/work-type&gt;&lt;urls&gt;&lt;related-urls&gt;&lt;url&gt;&amp;lt;Go to ISI&amp;gt;://WOS:000305341000049 &lt;/url&gt;&lt;/related-urls&gt;&lt;pdf-urls&gt;&lt;url&gt;internal-pdf://el_824-0455448320/el_824.pdf&lt;/url&gt;&lt;/pdf-urls&gt;&lt;/urls&gt;&lt;custom1&gt;el&lt;/custom1&gt;&lt;custom2&gt;el_824 - pas imprimé&lt;/custom2&gt;&lt;electronic-resource-num&gt;e35601&amp;#xD;10.1371/journal.pone.0035601&lt;/electronic-resource-num&gt;&lt;language&gt;English&lt;/language&gt;&lt;/record&gt;&lt;/Cite&gt;&lt;Cite&gt;&lt;Author&gt;Dilmaghani&lt;/Author&gt;&lt;Year&gt;2012&lt;/Year&gt;&lt;RecNum&gt;1272&lt;/RecNum&gt;&lt;record&gt;&lt;rec-number&gt;1272&lt;/rec-number&gt;&lt;ref-type name="Journal Article"&gt;17&lt;/ref-type&gt;&lt;contributors&gt;&lt;authors&gt;&lt;author&gt;Dilmaghani, A.&lt;/author&gt;&lt;author&gt;Gladieux, P.&lt;/author&gt;&lt;author&gt;Gout, L.&lt;/author&gt;&lt;author&gt;Giraud, T.&lt;/author&gt;&lt;author&gt;Brunner, P. C.&lt;/author&gt;&lt;author&gt;Stachowiak, A.&lt;/author&gt;&lt;author&gt;Balesdent, M. H.&lt;/author&gt;&lt;author&gt;Rouxel, T.&lt;/author&gt;&lt;/authors&gt;&lt;/contributors&gt;&lt;titles&gt;&lt;title&gt;Migration patterns and changes in population biology associated with the worldwide spread of the oilseed rape pathogen Leptosphaeria maculans&lt;/title&gt;&lt;secondary-title&gt;Molecular Ecology&lt;/secondary-title&gt;&lt;/titles&gt;&lt;periodical&gt;&lt;full-title&gt;Molecular Ecology&lt;/full-title&gt;&lt;/periodical&gt;&lt;pages&gt;2519-2533&lt;/pages&gt;&lt;volume&gt;21&lt;/volume&gt;&lt;number&gt;10&lt;/number&gt;&lt;keywords&gt;&lt;keyword&gt;biological invasions&lt;/keyword&gt;&lt;keyword&gt;host-shift&lt;/keyword&gt;&lt;keyword&gt;introduction pathways&lt;/keyword&gt;&lt;keyword&gt;reproductive&lt;/keyword&gt;&lt;keyword&gt;system&lt;/keyword&gt;&lt;keyword&gt;IN-FIELD POPULATIONS&lt;/keyword&gt;&lt;keyword&gt;PHOMA STEM CANKER&lt;/keyword&gt;&lt;keyword&gt;SPECIES COMPLEX&lt;/keyword&gt;&lt;keyword&gt;BRASSICA-NAPUS&lt;/keyword&gt;&lt;keyword&gt;MYCOBACTERIUM-TUBERCULOSIS&lt;/keyword&gt;&lt;keyword&gt;RHYNCHOSPORIUM-SECALIS&lt;/keyword&gt;&lt;keyword&gt;MICROSATELLITE LOCI&lt;/keyword&gt;&lt;keyword&gt;BLACKLEG&lt;/keyword&gt;&lt;keyword&gt;DISEASE&lt;/keyword&gt;&lt;keyword&gt;BIGLOBOSA&lt;/keyword&gt;&lt;/keywords&gt;&lt;dates&gt;&lt;year&gt;2012&lt;/year&gt;&lt;pub-dates&gt;&lt;date&gt;May&lt;/date&gt;&lt;/pub-dates&gt;&lt;/dates&gt;&lt;isbn&gt;0962-1083&lt;/isbn&gt;&lt;accession-num&gt;WOS:000303388300018&lt;/accession-num&gt;&lt;label&gt;alpha&lt;/label&gt;&lt;urls&gt;&lt;related-urls&gt;&lt;url&gt;&amp;lt;Go to ISI&amp;gt;://WOS:000303388300018 &lt;/url&gt;&lt;/related-urls&gt;&lt;pdf-urls&gt;&lt;url&gt;internal-pdf://el_868-3679979525/el_868.pdf&lt;/url&gt;&lt;/pdf-urls&gt;&lt;/urls&gt;&lt;custom1&gt;el&lt;/custom1&gt;&lt;custom2&gt;el_868 - pas imprimé&lt;/custom2&gt;&lt;electronic-resource-num&gt;10.1111/j.1365-294X.2012.05535.x&lt;/electronic-resource-num&gt;&lt;/record&gt;&lt;/Cite&gt;&lt;Cite&gt;&lt;Author&gt;Keller&lt;/Author&gt;&lt;Year&gt;2012&lt;/Year&gt;&lt;RecNum&gt;1247&lt;/RecNum&gt;&lt;record&gt;&lt;rec-number&gt;1247&lt;/rec-number&gt;&lt;ref-type name="Journal Article"&gt;17&lt;/ref-type&gt;&lt;contributors&gt;&lt;authors&gt;&lt;author&gt;Keller, S. R.&lt;/author&gt;&lt;author&gt;Gilbert, K. J.&lt;/author&gt;&lt;author&gt;Fields, P. D.&lt;/author&gt;&lt;author&gt;Taylor, D. R.&lt;/author&gt;&lt;/authors&gt;&lt;/contributors&gt;&lt;auth-address&gt;[Keller, Stephen R.] Univ Maryland, Ctr Environm Sci, Appalachian Lab, Frostburg, MD 21532 USA. [Gilbert, Kimberly J.; Fields, Peter D.; Taylor, Douglas R.] Univ Virginia, Dept Biol, Charlottesville, VA 22904 USA.&amp;#xD;Keller, SR (reprint author), Univ Maryland, Ctr Environm Sci, Appalachian Lab, 301 Braddock Rd, Frostburg, MD 21532 USA.&amp;#xD;skeller@umces.edu&lt;/auth-address&gt;&lt;titles&gt;&lt;title&gt;Bayesian inference of a complex invasion history revealed by nuclear and chloroplast genetic diversity in the colonizing plant, Silene latifolia&lt;/title&gt;&lt;secondary-title&gt;Molecular Ecology&lt;/secondary-title&gt;&lt;alt-title&gt;Mol. Ecol.&lt;/alt-title&gt;&lt;/titles&gt;&lt;periodical&gt;&lt;full-title&gt;Molecular Ecology&lt;/full-title&gt;&lt;/periodical&gt;&lt;pages&gt;4721-4734&lt;/pages&gt;&lt;volume&gt;21&lt;/volume&gt;&lt;number&gt;19&lt;/number&gt;&lt;keywords&gt;&lt;keyword&gt;admixture&lt;/keyword&gt;&lt;keyword&gt;approximate Bayesian computation&lt;/keyword&gt;&lt;keyword&gt;bottleneck&lt;/keyword&gt;&lt;keyword&gt;chloroplast&lt;/keyword&gt;&lt;keyword&gt;DNA&lt;/keyword&gt;&lt;keyword&gt;founder effect&lt;/keyword&gt;&lt;keyword&gt;invasion&lt;/keyword&gt;&lt;keyword&gt;microsatellite&lt;/keyword&gt;&lt;keyword&gt;range expansion&lt;/keyword&gt;&lt;keyword&gt;Silene&lt;/keyword&gt;&lt;keyword&gt;MULTILOCUS GENOTYPE DATA&lt;/keyword&gt;&lt;keyword&gt;POPULATION-STRUCTURE&lt;/keyword&gt;&lt;keyword&gt;BIOLOGICAL INVASION&lt;/keyword&gt;&lt;keyword&gt;ADAPTIVE EVOLUTION&lt;/keyword&gt;&lt;keyword&gt;MULTIPLE INTRODUCTIONS&lt;/keyword&gt;&lt;keyword&gt;RANGE EXPANSION&lt;/keyword&gt;&lt;keyword&gt;UNITED-STATES&lt;/keyword&gt;&lt;keyword&gt;NATIVE RANGE&lt;/keyword&gt;&lt;keyword&gt;COMPUTATION&lt;/keyword&gt;&lt;keyword&gt;CARYOPHYLLACEAE&lt;/keyword&gt;&lt;/keywords&gt;&lt;dates&gt;&lt;year&gt;2012&lt;/year&gt;&lt;pub-dates&gt;&lt;date&gt;Oct&lt;/date&gt;&lt;/pub-dates&gt;&lt;/dates&gt;&lt;isbn&gt;0962-1083&lt;/isbn&gt;&lt;accession-num&gt;WOS:000309234300008&lt;/accession-num&gt;&lt;label&gt;alpha&lt;/label&gt;&lt;work-type&gt;Article&lt;/work-type&gt;&lt;urls&gt;&lt;related-urls&gt;&lt;url&gt;&amp;lt;Go to ISI&amp;gt;://WOS:000309234300008 &lt;/url&gt;&lt;/related-urls&gt;&lt;pdf-urls&gt;&lt;url&gt;internal-pdf://el_843-1653653761/el_843.pdf&lt;/url&gt;&lt;/pdf-urls&gt;&lt;/urls&gt;&lt;custom1&gt;el&lt;/custom1&gt;&lt;custom2&gt;el_843 - pas imprimé&lt;/custom2&gt;&lt;electronic-resource-num&gt;10.1111/j.1365-294X.2012.05751.x&lt;/electronic-resource-num&gt;&lt;language&gt;English&lt;/language&gt;&lt;/record&gt;&lt;/Cite&gt;&lt;Cite&gt;&lt;Author&gt;Konecny&lt;/Author&gt;&lt;Year&gt;2013&lt;/Year&gt;&lt;RecNum&gt;1268&lt;/RecNum&gt;&lt;record&gt;&lt;rec-number&gt;1268&lt;/rec-number&gt;&lt;ref-type name="Journal Article"&gt;17&lt;/ref-type&gt;&lt;contributors&gt;&lt;authors&gt;&lt;author&gt;Konecny, A.&lt;/author&gt;&lt;author&gt;Estoup, A.&lt;/author&gt;&lt;author&gt;Duplantier, J. M.&lt;/author&gt;&lt;author&gt;Bryja, J.&lt;/author&gt;&lt;author&gt;Ba, K.&lt;/author&gt;&lt;author&gt;Galan, M.&lt;/author&gt;&lt;author&gt;Tatard, C.&lt;/author&gt;&lt;author&gt;Cosson, J. F.&lt;/author&gt;&lt;/authors&gt;&lt;/contributors&gt;&lt;titles&gt;&lt;title&gt;&lt;style face="normal" font="default" size="100%"&gt;Invasion genetics of the introduced black rat (&lt;/style&gt;&lt;style face="italic" font="default" size="100%"&gt;Rattus rattus&lt;/style&gt;&lt;style face="normal" font="default" size="100%"&gt;) in Senegal, West Africa&lt;/style&gt;&lt;/title&gt;&lt;secondary-title&gt;Molecular Ecology&lt;/secondary-title&gt;&lt;/titles&gt;&lt;periodical&gt;&lt;full-title&gt;Molecular Ecology&lt;/full-title&gt;&lt;/periodical&gt;&lt;pages&gt;286-300&lt;/pages&gt;&lt;volume&gt;22&lt;/volume&gt;&lt;number&gt;2&lt;/number&gt;&lt;keywords&gt;&lt;keyword&gt;approximate Bayesian computation&lt;/keyword&gt;&lt;keyword&gt;Bayesian clustering&lt;/keyword&gt;&lt;keyword&gt;founder effects&lt;/keyword&gt;&lt;keyword&gt;genetic admixture&lt;/keyword&gt;&lt;keyword&gt;ioinvasion&lt;/keyword&gt;&lt;keyword&gt;microsatellites&lt;/keyword&gt;&lt;keyword&gt;multiple introductions&lt;/keyword&gt;&lt;keyword&gt;APPROXIMATE BAYESIAN COMPUTATION&lt;/keyword&gt;&lt;keyword&gt;POPULATION-STRUCTURE&lt;/keyword&gt;&lt;keyword&gt;MADAGASCAR&lt;/keyword&gt;&lt;keyword&gt;ISLANDS&lt;/keyword&gt;&lt;keyword&gt;HISTORY&lt;/keyword&gt;&lt;keyword&gt;COLONIZATION&lt;/keyword&gt;&lt;keyword&gt;DIVERSITY&lt;/keyword&gt;&lt;keyword&gt;INFERENCE&lt;/keyword&gt;&lt;keyword&gt;SOFTWARE&lt;/keyword&gt;&lt;keyword&gt;PHYLOGEOGRAPHY&lt;/keyword&gt;&lt;/keywords&gt;&lt;dates&gt;&lt;year&gt;2013&lt;/year&gt;&lt;pub-dates&gt;&lt;date&gt;Jan&lt;/date&gt;&lt;/pub-dates&gt;&lt;/dates&gt;&lt;isbn&gt;0962-1083&lt;/isbn&gt;&lt;accession-num&gt;WOS:000312996600003&lt;/accession-num&gt;&lt;label&gt;alpha&lt;/label&gt;&lt;urls&gt;&lt;related-urls&gt;&lt;url&gt;&amp;lt;Go to ISI&amp;gt;://WOS:000312996600003 &lt;/url&gt;&lt;/related-urls&gt;&lt;pdf-urls&gt;&lt;url&gt;internal-pdf://el_864-1112604677/el_864.pdf&lt;/url&gt;&lt;/pdf-urls&gt;&lt;/urls&gt;&lt;custom1&gt;el&lt;/custom1&gt;&lt;custom2&gt;el_864 - pas imprimé&lt;/custom2&gt;&lt;electronic-resource-num&gt;10.1111/mec.12112&lt;/electronic-resource-num&gt;&lt;/record&gt;&lt;/Cite&gt;&lt;Cite&gt;&lt;Author&gt;Rius&lt;/Author&gt;&lt;Year&gt;2012&lt;/Year&gt;&lt;RecNum&gt;1223&lt;/RecNum&gt;&lt;record&gt;&lt;rec-number&gt;1223&lt;/rec-number&gt;&lt;ref-type name="Journal Article"&gt;17&lt;/ref-type&gt;&lt;contributors&gt;&lt;authors&gt;&lt;author&gt;Rius, M.&lt;/author&gt;&lt;author&gt;Turon, X.&lt;/author&gt;&lt;author&gt;Ordonez, V.&lt;/author&gt;&lt;author&gt;Pascual, M.&lt;/author&gt;&lt;/authors&gt;&lt;/contributors&gt;&lt;auth-address&gt;[Rius, Marc] Univ Calif Davis, Dept Ecol &amp;amp; Evolut, Davis, CA 95616 USA. [Turon, Xavier] CSIC, CEAB, Blanes, Spain. [Ordonez, Victor; Pascual, Marta] Univ Barcelona, Dept Genet, Barcelona, Spain. [Ordonez, Victor; Pascual, Marta] Univ Barcelona, IRBio, Barcelona, Spain.&amp;#xD;Ri</w:instrText>
      </w:r>
      <w:r w:rsidR="00C60A44" w:rsidRPr="00585FD1">
        <w:rPr>
          <w:color w:val="0000FF"/>
          <w:u w:val="single"/>
          <w:lang w:val="en-GB"/>
        </w:rPr>
        <w:instrText>us, M (reprint author), Univ Calif Davis, Dept Ecol &amp;amp; Evolut, Davis, CA 95616 USA&amp;#xD;mrius@ucdavis.edu&lt;/auth-address&gt;&lt;titles&gt;&lt;title&gt;Tracking Invasion Histories in the Sea: Facing Complex Scenarios Using Multilocus Data&lt;/title&gt;&lt;secondary-title&gt;Plos One&lt;/secondary-title&gt;&lt;alt-title&gt;PLoS One&lt;/alt-title&gt;&lt;/titles&gt;&lt;periodical&gt;&lt;full-title&gt;Plos One&lt;/full-title&gt;&lt;/periodical&gt;&lt;alt-periodical&gt;&lt;full-title&gt;Plos One&lt;/full-title&gt;&lt;/alt-periodical&gt;&lt;pages&gt;13&lt;/pages&gt;&lt;volume&gt;7&lt;/volume&gt;&lt;number&gt;4&lt;/number&gt;&lt;keywords&gt;&lt;keyword&gt;APPROXIMATE BAYESIAN COMPUTATION&lt;/keyword&gt;&lt;keyword&gt;MICROCOSMUS-SQUAMIGER ASCIDIACEA&lt;/keyword&gt;&lt;keyword&gt;MARINE BIOLOGICAL INVASIONS&lt;/keyword&gt;&lt;keyword&gt;GENETIC DIVERSITY&lt;/keyword&gt;&lt;keyword&gt;POPULATION-STRUCTURE&lt;/keyword&gt;&lt;keyword&gt;INTRODUCED POPULATIONS&lt;/keyword&gt;&lt;keyword&gt;MICROSATELLITE DATA&lt;/keyword&gt;&lt;keyword&gt;MEDITERRANEAN SEA&lt;/keyword&gt;&lt;keyword&gt;SHIP&lt;/keyword&gt;&lt;keyword&gt;MOVEMENTS&lt;/keyword&gt;&lt;keyword&gt;SPINY LOBSTERS&lt;/keyword&gt;&lt;/keywords&gt;&lt;dates&gt;&lt;year&gt;2012&lt;/year&gt;&lt;pub-dates&gt;&lt;date&gt;Apr&lt;/date&gt;&lt;/pub-dates&gt;&lt;/dates&gt;&lt;isbn&gt;1932-6203&lt;/isbn&gt;&lt;accession-num&gt;WOS:000305343200060&lt;/accession-num&gt;&lt;label&gt;alpha&lt;/label&gt;&lt;work-type&gt;Article&lt;/work-type&gt;&lt;urls&gt;&lt;related-urls&gt;&lt;url&gt;&amp;lt;Go to ISI&amp;gt;://WOS:000305343200060 &lt;/url&gt;&lt;/related-urls&gt;&lt;pdf-urls&gt;&lt;url&gt;internal-pdf://el_823-3810779648/el_823.pdf&lt;/url&gt;&lt;/pdf-urls&gt;&lt;/urls&gt;&lt;custom1&gt;el&lt;/custom1&gt;&lt;custom2&gt;el_823 - pas imprimé&lt;/custom2&gt;&lt;electronic-resource-num&gt;e35815&amp;#xD;10.1371/journal.pone.0035815&lt;/electronic-resource-num&gt;&lt;language&gt;English&lt;/language&gt;&lt;/record&gt;&lt;/Cite&gt;&lt;/EndNote&gt;</w:instrText>
      </w:r>
      <w:r w:rsidR="0054573D">
        <w:rPr>
          <w:lang w:val="en-GB"/>
        </w:rPr>
        <w:fldChar w:fldCharType="separate"/>
      </w:r>
      <w:r w:rsidR="00C60A44" w:rsidRPr="00585FD1">
        <w:rPr>
          <w:color w:val="0000FF"/>
          <w:u w:val="single"/>
          <w:lang w:val="en-GB"/>
        </w:rPr>
        <w:t>(Box 1</w:t>
      </w:r>
      <w:r w:rsidR="00C60A44" w:rsidRPr="00C60A44">
        <w:t>, e.g. Auger-Rozenberg</w:t>
      </w:r>
      <w:r w:rsidR="00C60A44" w:rsidRPr="00C60A44">
        <w:rPr>
          <w:i/>
        </w:rPr>
        <w:t xml:space="preserve"> et al.</w:t>
      </w:r>
      <w:r w:rsidR="00C60A44" w:rsidRPr="00C60A44">
        <w:t xml:space="preserve"> 2012; Boissin</w:t>
      </w:r>
      <w:r w:rsidR="00C60A44" w:rsidRPr="00C60A44">
        <w:rPr>
          <w:i/>
        </w:rPr>
        <w:t xml:space="preserve"> et al.</w:t>
      </w:r>
      <w:r w:rsidR="00C60A44" w:rsidRPr="00C60A44">
        <w:t xml:space="preserve"> 2012; Boubou</w:t>
      </w:r>
      <w:r w:rsidR="00C60A44" w:rsidRPr="00C60A44">
        <w:rPr>
          <w:i/>
        </w:rPr>
        <w:t xml:space="preserve"> et al.</w:t>
      </w:r>
      <w:r w:rsidR="00C60A44" w:rsidRPr="00C60A44">
        <w:t xml:space="preserve"> 2012; Dilmaghani</w:t>
      </w:r>
      <w:r w:rsidR="00C60A44" w:rsidRPr="00C60A44">
        <w:rPr>
          <w:i/>
        </w:rPr>
        <w:t xml:space="preserve"> et al.</w:t>
      </w:r>
      <w:r w:rsidR="00C60A44" w:rsidRPr="00C60A44">
        <w:t xml:space="preserve"> 2012; Keller</w:t>
      </w:r>
      <w:r w:rsidR="00C60A44" w:rsidRPr="00C60A44">
        <w:rPr>
          <w:i/>
        </w:rPr>
        <w:t xml:space="preserve"> et al.</w:t>
      </w:r>
      <w:r w:rsidR="00C60A44" w:rsidRPr="00C60A44">
        <w:t xml:space="preserve"> 2012; Konecny</w:t>
      </w:r>
      <w:r w:rsidR="00C60A44" w:rsidRPr="00C60A44">
        <w:rPr>
          <w:i/>
        </w:rPr>
        <w:t xml:space="preserve"> et al.</w:t>
      </w:r>
      <w:r w:rsidR="00C60A44" w:rsidRPr="00C60A44">
        <w:t xml:space="preserve"> 2013; Rius</w:t>
      </w:r>
      <w:r w:rsidR="00C60A44" w:rsidRPr="00C60A44">
        <w:rPr>
          <w:i/>
        </w:rPr>
        <w:t xml:space="preserve"> et al.</w:t>
      </w:r>
      <w:r w:rsidR="00C60A44" w:rsidRPr="00C60A44">
        <w:t xml:space="preserve"> 2012)</w:t>
      </w:r>
      <w:r w:rsidR="0054573D">
        <w:rPr>
          <w:lang w:val="en-GB"/>
        </w:rPr>
        <w:fldChar w:fldCharType="end"/>
      </w:r>
      <w:r w:rsidR="00C60A44" w:rsidRPr="00C60A44">
        <w:t xml:space="preserve">. </w:t>
      </w:r>
      <w:bookmarkStart w:id="17" w:name="OLE_LINK23"/>
      <w:r w:rsidR="0010144D" w:rsidRPr="00501B56">
        <w:rPr>
          <w:lang w:val="en-GB"/>
        </w:rPr>
        <w:t>This makes sense theoretically</w:t>
      </w:r>
      <w:r w:rsidRPr="00501B56">
        <w:rPr>
          <w:lang w:val="en-GB"/>
        </w:rPr>
        <w:t>,</w:t>
      </w:r>
      <w:r w:rsidR="0010144D" w:rsidRPr="00501B56">
        <w:rPr>
          <w:lang w:val="en-GB"/>
        </w:rPr>
        <w:t xml:space="preserve"> but</w:t>
      </w:r>
      <w:r w:rsidRPr="00501B56">
        <w:rPr>
          <w:lang w:val="en-GB"/>
        </w:rPr>
        <w:t xml:space="preserve"> the methods used to define consistent genetic groups are known to </w:t>
      </w:r>
      <w:r w:rsidR="0010144D" w:rsidRPr="00501B56">
        <w:rPr>
          <w:lang w:val="en-GB"/>
        </w:rPr>
        <w:t>perform poorly for determining the precise</w:t>
      </w:r>
      <w:r w:rsidRPr="00501B56">
        <w:rPr>
          <w:lang w:val="en-GB"/>
        </w:rPr>
        <w:t xml:space="preserve"> number and identity of the populations </w:t>
      </w:r>
      <w:bookmarkEnd w:id="17"/>
      <w:r w:rsidR="0054573D">
        <w:rPr>
          <w:lang w:val="en-GB"/>
        </w:rPr>
        <w:fldChar w:fldCharType="begin"/>
      </w:r>
      <w:r w:rsidR="00EA085B">
        <w:rPr>
          <w:lang w:val="en-GB"/>
        </w:rPr>
        <w:instrText xml:space="preserve"> ADDIN EN.CITE &lt;EndNote&gt;&lt;Cite&gt;&lt;Author&gt;Evanno&lt;/Author&gt;&lt;Year&gt;2005&lt;/Year&gt;&lt;RecNum&gt;710&lt;/RecNum&gt;&lt;Prefix&gt;Box 1, &lt;/Prefix&gt;&lt;record&gt;&lt;rec-number&gt;710&lt;/rec-number&gt;&lt;ref-type name="Journal Article"&gt;17&lt;/ref-type&gt;&lt;contributors&gt;&lt;authors&gt;&lt;author&gt;Evanno, G.&lt;/author&gt;&lt;author&gt;Regnaut, S.&lt;/author&gt;&lt;author&gt;Goudet, J.&lt;/author&gt;&lt;/authors&gt;&lt;/contributors&gt;&lt;auth-address&gt;Univ Lausanne, Dept Ecol &amp;amp; Evolut, CH-1015 Lausanne, Switzerland.&amp;#xD;Goudet, J, Univ Lausanne, Dept Ecol &amp;amp; Evolut, Biol Bldg, CH-1015 Lausanne, Switzerland.&amp;#xD;Jerome.goudet@unil.ch&lt;/auth-address&gt;&lt;titles&gt;&lt;title&gt;Detecting the number of clusters of individuals using the software STRUCTURE: a simulation study&lt;/title&gt;&lt;secondary-title&gt;Molecular Ecology&lt;/secondary-title&gt;&lt;alt-title&gt;Mol. Ecol.&lt;/alt-title&gt;&lt;/titles&gt;&lt;periodical&gt;&lt;full-title&gt;Molecular Ecology&lt;/full-title&gt;&lt;/periodical&gt;&lt;pages&gt;2611-2620&lt;/pages&gt;&lt;volume&gt;14&lt;/volume&gt;&lt;number&gt;8&lt;/number&gt;&lt;keywords&gt;&lt;keyword&gt;AFLP&lt;/keyword&gt;&lt;keyword&gt;hierarchical structure&lt;/keyword&gt;&lt;keyword&gt;microsatellite&lt;/keyword&gt;&lt;keyword&gt;simulations&lt;/keyword&gt;&lt;keyword&gt;STRUCTURE software&lt;/keyword&gt;&lt;keyword&gt;MULTILOCUS GENOTYPE DATA&lt;/keyword&gt;&lt;keyword&gt;POPULATION-STRUCTURE&lt;/keyword&gt;&lt;keyword&gt;MICROSATELLITE&lt;/keyword&gt;&lt;keyword&gt;ANALYSIS&lt;/keyword&gt;&lt;keyword&gt;GENETIC DIVERSITY&lt;/keyword&gt;&lt;keyword&gt;COMPUTER-PROGRAM&lt;/keyword&gt;&lt;keyword&gt;ASSIGNMENT TESTS&lt;/keyword&gt;&lt;keyword&gt;DISPERSAL&lt;/keyword&gt;&lt;keyword&gt;DIFFERENTIATION&lt;/keyword&gt;&lt;keyword&gt;MODEL&lt;/keyword&gt;&lt;keyword&gt;FLOW&lt;/keyword&gt;&lt;/keywords&gt;&lt;dates&gt;&lt;year&gt;2005&lt;/year&gt;&lt;pub-dates&gt;&lt;date&gt;Jul&lt;/date&gt;&lt;/pub-dates&gt;&lt;/dates&gt;&lt;isbn&gt;0962-1083&lt;/isbn&gt;&lt;accession-num&gt;ISI:000229961500029&lt;/accession-num&gt;&lt;label&gt;alpha&lt;/label&gt;&lt;work-type&gt;Article&lt;/work-type&gt;&lt;urls&gt;&lt;related-urls&gt;&lt;url&gt;&amp;lt;Go to ISI&amp;gt;://000229961500029 &lt;/url&gt;&lt;/related-urls&gt;&lt;pdf-urls&gt;&lt;url&gt;internal-pdf://el_367-0382267136/el_367.pdf&lt;/url&gt;&lt;/pdf-urls&gt;&lt;/urls&gt;&lt;custom1&gt;el&lt;/custom1&gt;&lt;custom2&gt;el_367&lt;/custom2&gt;&lt;electronic-resource-num&gt;10.1111/j.1365-294X.2005.02553.x&lt;/electronic-resource-num&gt;&lt;language&gt;English&lt;/language&gt;&lt;/record&gt;&lt;/Cite&gt;&lt;Cite&gt;&lt;Author&gt;Pritchard&lt;/Author&gt;&lt;Year&gt;2000&lt;/Year&gt;&lt;RecNum&gt;604&lt;/RecNum&gt;&lt;record&gt;&lt;rec-number&gt;604&lt;/rec-number&gt;&lt;ref-type name="Journal Article"&gt;17&lt;/ref-type&gt;&lt;contributors&gt;&lt;authors&gt;&lt;author&gt;Pritchard, J. K.&lt;/author&gt;&lt;author&gt;Stephens, M.&lt;/author&gt;&lt;author&gt;Donnelly, P.&lt;/author&gt;&lt;/authors&gt;&lt;/contributors&gt;&lt;auth-address&gt;Univ Oxford, Dept Stat, Oxford OX1 3TG, England.&amp;#xD;Pritchard, JK, Univ Oxford, Dept Stat, 1 S Parks Rd, Oxford OX1 3TG, England.&lt;/auth-address&gt;&lt;titles&gt;&lt;title&gt;Inference of population structure using multilocus genotype dat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945-959&lt;/pages&gt;&lt;volume&gt;155&lt;/volume&gt;&lt;number&gt;2&lt;/number&gt;&lt;keywords&gt;&lt;keyword&gt;BAYESIAN-ANALYSIS&lt;/keyword&gt;&lt;keyword&gt;MICROSATELLITES&lt;/keyword&gt;&lt;keyword&gt;STRATIFICATION&lt;/keyword&gt;&lt;keyword&gt;INDIVIDUALS&lt;/keyword&gt;&lt;keyword&gt;ADMIXTURE&lt;/keyword&gt;&lt;keyword&gt;HISTORY&lt;/keyword&gt;&lt;/keywords&gt;&lt;dates&gt;&lt;year&gt;2000&lt;/year&gt;&lt;pub-dates&gt;&lt;date&gt;Jun&lt;/date&gt;&lt;/pub-dates&gt;&lt;/dates&gt;&lt;isbn&gt;0016-6731&lt;/isbn&gt;&lt;accession-num&gt;ISI:000087475100039&lt;/accession-num&gt;&lt;work-type&gt;Article&lt;/work-type&gt;&lt;urls&gt;&lt;related-urls&gt;&lt;url&gt;&amp;lt;Go to ISI&amp;gt;://000087475100039 &lt;/url&gt;&lt;/related-urls&gt;&lt;pdf-urls&gt;&lt;url&gt;internal-pdf://el_281-0484847617/el_281.pdf&lt;/url&gt;&lt;/pdf-urls&gt;&lt;/urls&gt;&lt;custom1&gt;el&lt;/custom1&gt;&lt;custom2&gt;el_281&lt;/custom2&gt;&lt;language&gt;English&lt;/language&gt;&lt;/record&gt;&lt;/Cite&gt;&lt;Cite&gt;&lt;Author&gt;Waples&lt;/Author&gt;&lt;Year&gt;2006&lt;/Year&gt;&lt;RecNum&gt;606&lt;/RecNum&gt;&lt;record&gt;&lt;rec-number&gt;606&lt;/rec-number&gt;&lt;ref-type name="Journal Article"&gt;17&lt;/ref-type&gt;&lt;contributors&gt;&lt;authors&gt;&lt;author&gt;Waples, R. S.&lt;/author&gt;&lt;author&gt;Gaggiotti, O.&lt;/author&gt;&lt;/authors&gt;&lt;/contributors&gt;&lt;titles&gt;&lt;title&gt;What is a population? An empirical evaluation of some genetic methods for identifying the number of gene pools and their degree of connectivity&lt;/title&gt;&lt;secondary-title&gt;Molecular Ecology&lt;/secondary-title&gt;&lt;/titles&gt;&lt;periodical&gt;&lt;full-title&gt;Molecular Ecology&lt;/full-title&gt;&lt;/periodical&gt;&lt;pages&gt;1419-1439&lt;/pages&gt;&lt;volume&gt;15&lt;/volume&gt;&lt;number&gt;6&lt;/number&gt;&lt;keywords&gt;&lt;keyword&gt;assignment tests demographic independence&lt;/keyword&gt;&lt;keyword&gt;ecological paradigm&lt;/keyword&gt;&lt;keyword&gt;evolutionary paradigm&lt;/keyword&gt;&lt;keyword&gt;F-statistics&lt;/keyword&gt;&lt;keyword&gt;gene flow&lt;/keyword&gt;&lt;keyword&gt;genetic&lt;/keyword&gt;&lt;keyword&gt;differentiation&lt;/keyword&gt;&lt;keyword&gt;migration&lt;/keyword&gt;&lt;keyword&gt;FALSE DISCOVERY RATE&lt;/keyword&gt;&lt;keyword&gt;EVOLUTIONARILY-SIGNIFICANT-UNITS&lt;/keyword&gt;&lt;keyword&gt;MULTILOCUS&lt;/keyword&gt;&lt;keyword&gt;GENOTYPE DATA&lt;/keyword&gt;&lt;keyword&gt;ESTIMATING F-STATISTICS&lt;/keyword&gt;&lt;keyword&gt;ENDANGERED SPECIES ACT&lt;/keyword&gt;&lt;keyword&gt;PER-GENERATION RULE&lt;/keyword&gt;&lt;keyword&gt;MIGRATION RATES&lt;/keyword&gt;&lt;keyword&gt;UNSAMPLED POPULATIONS&lt;/keyword&gt;&lt;keyword&gt;SAMPLED&lt;/keyword&gt;&lt;keyword&gt;POPULATIONS&lt;/keyword&gt;&lt;keyword&gt;ASSIGNMENT METHODS&lt;/keyword&gt;&lt;/keywords&gt;&lt;dates&gt;&lt;year&gt;2006&lt;/year&gt;&lt;pub-dates&gt;&lt;date&gt;May&lt;/date&gt;&lt;/pub-dates&gt;&lt;/dates&gt;&lt;isbn&gt;0962-1083&lt;/isbn&gt;&lt;accession-num&gt;ISI:000236798200001&lt;/accession-num&gt;&lt;label&gt;alpha&lt;/label&gt;&lt;urls&gt;&lt;related-urls&gt;&lt;url&gt;&amp;lt;Go to ISI&amp;gt;://000236798200001 &lt;/url&gt;&lt;/related-urls&gt;&lt;pdf-urls&gt;&lt;url&gt;internal-pdf://el_283-0941038594/el_283.pdf&lt;/url&gt;&lt;/pdf-urls&gt;&lt;/urls&gt;&lt;custom1&gt;el&lt;/custom1&gt;&lt;custom2&gt;el_283&lt;/custom2&gt;&lt;electronic-resource-num&gt;10.1111/j.1365-294X.2006.02890.x&lt;/electronic-resource-num&gt;&lt;/record&gt;&lt;/Cite&gt;&lt;/EndNote&gt;</w:instrText>
      </w:r>
      <w:r w:rsidR="0054573D">
        <w:rPr>
          <w:lang w:val="en-GB"/>
        </w:rPr>
        <w:fldChar w:fldCharType="separate"/>
      </w:r>
      <w:r w:rsidR="00EA085B">
        <w:rPr>
          <w:lang w:val="en-GB"/>
        </w:rPr>
        <w:t>(</w:t>
      </w:r>
      <w:r w:rsidR="00C60A44" w:rsidRPr="00C60A44">
        <w:rPr>
          <w:color w:val="0099FF"/>
          <w:lang w:val="en-GB"/>
        </w:rPr>
        <w:t>Box 1</w:t>
      </w:r>
      <w:r w:rsidR="00EA085B">
        <w:rPr>
          <w:lang w:val="en-GB"/>
        </w:rPr>
        <w:t>, Evanno</w:t>
      </w:r>
      <w:r w:rsidR="00EA085B" w:rsidRPr="00EA085B">
        <w:rPr>
          <w:i/>
          <w:lang w:val="en-GB"/>
        </w:rPr>
        <w:t xml:space="preserve"> et al.</w:t>
      </w:r>
      <w:r w:rsidR="00EA085B">
        <w:rPr>
          <w:lang w:val="en-GB"/>
        </w:rPr>
        <w:t xml:space="preserve"> 2005; Pritchard</w:t>
      </w:r>
      <w:r w:rsidR="00EA085B" w:rsidRPr="00EA085B">
        <w:rPr>
          <w:i/>
          <w:lang w:val="en-GB"/>
        </w:rPr>
        <w:t xml:space="preserve"> et al.</w:t>
      </w:r>
      <w:r w:rsidR="00EA085B">
        <w:rPr>
          <w:lang w:val="en-GB"/>
        </w:rPr>
        <w:t xml:space="preserve"> 2000; Waples &amp; Gaggiotti 2006)</w:t>
      </w:r>
      <w:r w:rsidR="0054573D">
        <w:rPr>
          <w:lang w:val="en-GB"/>
        </w:rPr>
        <w:fldChar w:fldCharType="end"/>
      </w:r>
      <w:r w:rsidRPr="00501B56">
        <w:rPr>
          <w:lang w:val="en-GB"/>
        </w:rPr>
        <w:t xml:space="preserve">. However, while most ABC users are aware of the possibility that the sampling scheme may be incomplete </w:t>
      </w:r>
      <w:r w:rsidR="00A1388F">
        <w:rPr>
          <w:lang w:val="en-GB"/>
        </w:rPr>
        <w:t>(i.e. some important populations may have been missed)</w:t>
      </w:r>
      <w:r w:rsidRPr="00501B56">
        <w:rPr>
          <w:lang w:val="en-GB"/>
        </w:rPr>
        <w:t xml:space="preserve">, only </w:t>
      </w:r>
      <w:r w:rsidR="002C40C5" w:rsidRPr="00501B56">
        <w:rPr>
          <w:lang w:val="en-GB"/>
        </w:rPr>
        <w:t xml:space="preserve">a </w:t>
      </w:r>
      <w:r w:rsidRPr="00501B56">
        <w:rPr>
          <w:lang w:val="en-GB"/>
        </w:rPr>
        <w:t xml:space="preserve">few take into account </w:t>
      </w:r>
      <w:r w:rsidR="002C40C5" w:rsidRPr="00501B56">
        <w:rPr>
          <w:lang w:val="en-GB"/>
        </w:rPr>
        <w:t>the possibility of the</w:t>
      </w:r>
      <w:r w:rsidRPr="00501B56">
        <w:rPr>
          <w:lang w:val="en-GB"/>
        </w:rPr>
        <w:t xml:space="preserve"> clustering of samples </w:t>
      </w:r>
      <w:r w:rsidR="002C40C5" w:rsidRPr="00501B56">
        <w:rPr>
          <w:lang w:val="en-GB"/>
        </w:rPr>
        <w:t>being not entirely realistic and the potential qualitative impact on the results of the</w:t>
      </w:r>
      <w:r w:rsidRPr="00501B56">
        <w:rPr>
          <w:lang w:val="en-GB"/>
        </w:rPr>
        <w:t xml:space="preserve"> choice of samples used </w:t>
      </w:r>
      <w:r w:rsidR="002C40C5" w:rsidRPr="00501B56">
        <w:rPr>
          <w:lang w:val="en-GB"/>
        </w:rPr>
        <w:t>for</w:t>
      </w:r>
      <w:r w:rsidRPr="00501B56">
        <w:rPr>
          <w:lang w:val="en-GB"/>
        </w:rPr>
        <w:t xml:space="preserve"> ABC analyses </w:t>
      </w:r>
      <w:r w:rsidR="0054573D">
        <w:rPr>
          <w:lang w:val="en-GB"/>
        </w:rPr>
        <w:fldChar w:fldCharType="begin"/>
      </w:r>
      <w:r w:rsidR="00EA085B">
        <w:rPr>
          <w:lang w:val="en-GB"/>
        </w:rPr>
        <w:instrText xml:space="preserve"> ADDIN EN.CITE &lt;EndNote&gt;&lt;Cite&gt;&lt;Author&gt;Ascunce&lt;/Author&gt;&lt;Year&gt;2011&lt;/Year&gt;&lt;RecNum&gt;838&lt;/RecNum&gt;&lt;Prefix&gt;but see &lt;/Prefix&gt;&lt;record&gt;&lt;rec-number&gt;838&lt;/rec-number&gt;&lt;ref-type name="Journal Article"&gt;17&lt;/ref-type&gt;&lt;contributors&gt;&lt;authors&gt;&lt;author&gt;Ascunce, M. S.&lt;/author&gt;&lt;author&gt;Yang, C. C.&lt;/author&gt;&lt;author&gt;Oakey, J.&lt;/author&gt;&lt;author&gt;Calcaterra, L.&lt;/author&gt;&lt;author&gt;Wu, W. J.&lt;/author&gt;&lt;author&gt;Shih, C. J.&lt;/author&gt;&lt;author&gt;Goudet, J.&lt;/author&gt;&lt;author&gt;Ross, K. G.&lt;/author&gt;&lt;author&gt;Shoemaker, D.&lt;/author&gt;&lt;/authors&gt;&lt;/contributors&gt;&lt;titles&gt;&lt;title&gt;&lt;style face="normal" font="default" size="100%"&gt;Global Invasion History of the Fire Ant &lt;/style&gt;&lt;style face="italic" font="default" size="100%"&gt;Solenopsis invicta&lt;/style&gt;&lt;/title&gt;&lt;secondary-title&gt;Science&lt;/secondary-title&gt;&lt;/titles&gt;&lt;periodical&gt;&lt;full-title&gt;Science&lt;/full-title&gt;&lt;/periodical&gt;&lt;pages&gt;1066-1068&lt;/pages&gt;&lt;volume&gt;331&lt;/volume&gt;&lt;number&gt;6020&lt;/number&gt;&lt;keywords&gt;&lt;keyword&gt;POPULATION-GENETICS&lt;/keyword&gt;&lt;keyword&gt;UNITED-STATES&lt;/keyword&gt;&lt;keyword&gt;HYMENOPTERA&lt;/keyword&gt;&lt;keyword&gt;FORMICIDAE&lt;/keyword&gt;&lt;keyword&gt;TRANSPORT&lt;/keyword&gt;&lt;keyword&gt;PATHWAYS&lt;/keyword&gt;&lt;keyword&gt;ROUTES&lt;/keyword&gt;&lt;keyword&gt;TRADE&lt;/keyword&gt;&lt;keyword&gt;invasion routes&lt;/keyword&gt;&lt;keyword&gt;invasion pathways&lt;/keyword&gt;&lt;keyword&gt;bioinvasion&lt;/keyword&gt;&lt;keyword&gt;biological invasion&lt;/keyword&gt;&lt;keyword&gt;ABC&lt;/keyword&gt;&lt;keyword&gt;structure&lt;/keyword&gt;&lt;keyword&gt;bridgehead&lt;/keyword&gt;&lt;/keywords&gt;&lt;dates&gt;&lt;year&gt;2011&lt;/year&gt;&lt;pub-dates&gt;&lt;date&gt;Feb&lt;/date&gt;&lt;/pub-dates&gt;&lt;/dates&gt;&lt;isbn&gt;0036-8075&lt;/isbn&gt;&lt;accession-num&gt;ISI:000287699000063&lt;/accession-num&gt;&lt;label&gt;alpha&lt;/label&gt;&lt;urls&gt;&lt;related-urls&gt;&lt;url&gt;&amp;lt;Go to ISI&amp;gt;://000287699000063 &lt;/url&gt;&lt;/related-urls&gt;&lt;pdf-urls&gt;&lt;url&gt;internal-pdf://el_479-3978642177/el_479.pdf&lt;/url&gt;&lt;url&gt;internal-pdf://el_479appendix-0007134210/el_479appendix.pdf&lt;/url&gt;&lt;/pdf-urls&gt;&lt;/urls&gt;&lt;custom1&gt;el&lt;/custom1&gt;&lt;custom2&gt;el_479&lt;/custom2&gt;&lt;electronic-resource-num&gt;10.1126/science.1198734&lt;/electronic-resource-num&gt;&lt;/record&gt;&lt;/Cite&gt;&lt;Cite&gt;&lt;Author&gt;Pascual&lt;/Author&gt;&lt;Year&gt;2007&lt;/Year&gt;&lt;RecNum&gt;602&lt;/RecNum&gt;&lt;record&gt;&lt;rec-number&gt;602&lt;/rec-number&gt;&lt;ref-type name="Journal Article"&gt;17&lt;/ref-type&gt;&lt;contributors&gt;&lt;authors&gt;&lt;author&gt;Pascual, M.&lt;/author&gt;&lt;author&gt;Chapuis, M. P.&lt;/author&gt;&lt;author&gt;Mestres, F.&lt;/author&gt;&lt;author&gt;Balanya, J.&lt;/author&gt;&lt;author&gt;Huey, R. B.&lt;/author&gt;&lt;author&gt;Gilchrist, G. W.&lt;/author&gt;&lt;author&gt;Serra, L.&lt;/author&gt;&lt;author&gt;Estoup, A.&lt;/author&gt;&lt;/authors&gt;&lt;/contributors&gt;&lt;titles&gt;&lt;title&gt;&lt;style face="normal" font="default" size="100%"&gt;Introduction history of &lt;/style&gt;&lt;style face="italic" font="default" size="100%"&gt;Drosophila subobscura&lt;/style&gt;&lt;style face="normal" font="default" size="100%"&gt; in the New World: a microsatellite-based survey using ABC methods&lt;/style&gt;&lt;/title&gt;&lt;secondary-title&gt;Molecular Ecology&lt;/secondary-title&gt;&lt;/titles&gt;&lt;periodical&gt;&lt;full-title&gt;Molecular Ecology&lt;/full-title&gt;&lt;/periodical&gt;&lt;pages&gt;3069-3083&lt;/pages&gt;&lt;volume&gt;16&lt;/volume&gt;&lt;number&gt;15&lt;/number&gt;&lt;keywords&gt;&lt;keyword&gt;approximate Bayesian computation&lt;/keyword&gt;&lt;keyword&gt;colonization&lt;/keyword&gt;&lt;keyword&gt;Drosophila subobscura&lt;/keyword&gt;&lt;keyword&gt;microsatellites&lt;/keyword&gt;&lt;keyword&gt;number of founders&lt;/keyword&gt;&lt;keyword&gt;sequential invasions&lt;/keyword&gt;&lt;keyword&gt;GENETIC-VARIATION&lt;/keyword&gt;&lt;keyword&gt;NONEQUILIBRIUM POPULATION&lt;/keyword&gt;&lt;keyword&gt;NORTH-AMERICA&lt;/keyword&gt;&lt;keyword&gt;BUFO-MARINUS&lt;/keyword&gt;&lt;keyword&gt;TIME-SERIES&lt;/keyword&gt;&lt;keyword&gt;COLONIZATION&lt;/keyword&gt;&lt;keyword&gt;EVOLUTION&lt;/keyword&gt;&lt;keyword&gt;MELANOGASTER&lt;/keyword&gt;&lt;keyword&gt;EXPANSION&lt;/keyword&gt;&lt;keyword&gt;SIZE&lt;/keyword&gt;&lt;/keywords&gt;&lt;dates&gt;&lt;year&gt;2007&lt;/year&gt;&lt;pub-dates&gt;&lt;date&gt;Aug&lt;/date&gt;&lt;/pub-dates&gt;&lt;/dates&gt;&lt;isbn&gt;0962-1083&lt;/isbn&gt;&lt;accession-num&gt;ISI:000248847600003&lt;/accession-num&gt;&lt;label&gt;alpha&lt;/label&gt;&lt;urls&gt;&lt;related-urls&gt;&lt;url&gt;&amp;lt;Go to ISI&amp;gt;://000248847600003 &lt;/url&gt;&lt;/related-urls&gt;&lt;pdf-urls&gt;&lt;url&gt;internal-pdf://el_279-3583330560/el_279.pdf&lt;/url&gt;&lt;/pdf-urls&gt;&lt;/urls&gt;&lt;custom1&gt;el&lt;/custom1&gt;&lt;custom2&gt;el_279&lt;/custom2&gt;&lt;/record&gt;&lt;/Cite&gt;&lt;Cite&gt;&lt;Author&gt;Yalcindag&lt;/Author&gt;&lt;Year&gt;2012&lt;/Year&gt;&lt;RecNum&gt;1305&lt;/RecNum&gt;&lt;record&gt;&lt;rec-number&gt;1305&lt;/rec-number&gt;&lt;ref-type name="Journal Article"&gt;17&lt;/ref-type&gt;&lt;contributors&gt;&lt;authors&gt;&lt;author&gt;Yalcindag, E.&lt;/author&gt;&lt;author&gt;Elguero, E.&lt;/author&gt;&lt;author&gt;Arnathau, C.&lt;/author&gt;&lt;author&gt;Durand, P.&lt;/author&gt;&lt;author&gt;Akiana, J.&lt;/author&gt;&lt;author&gt;Anderson, T. J.&lt;/author&gt;&lt;author&gt;Aubouy, A.&lt;/author&gt;&lt;author&gt;Balloux, F.&lt;/author&gt;&lt;author&gt;Besnard, P.&lt;/author&gt;&lt;author&gt;Bogreau, H.&lt;/author&gt;&lt;author&gt;Carnevale, P.&lt;/author&gt;&lt;author&gt;D&amp;apos;Alessandro, U.&lt;/author&gt;&lt;author&gt;Fontenille, D.&lt;/author&gt;&lt;author&gt;Gamboa, D.&lt;/author&gt;&lt;author&gt;Jombart, T.&lt;/author&gt;&lt;author&gt;Le Mire, J.&lt;/author&gt;&lt;author&gt;Leroy, E.&lt;/author&gt;&lt;author&gt;Maestre, A.&lt;/author&gt;&lt;author&gt;Mayxay, M.&lt;/author&gt;&lt;author&gt;Menard, D.&lt;/author&gt;&lt;author&gt;Musset, L.&lt;/author&gt;&lt;author&gt;Newton, P. N.&lt;/author&gt;&lt;author&gt;Nkoghe, D.&lt;/author&gt;&lt;author&gt;Noya, O.&lt;/author&gt;&lt;author&gt;Ollomo, B.&lt;/author&gt;&lt;author&gt;Rogier, C.&lt;/author&gt;&lt;author&gt;Veron, V.&lt;/author&gt;&lt;author&gt;Wide, A.&lt;/author&gt;&lt;author&gt;Zakeri, S.&lt;/author&gt;&lt;author&gt;Carme, B.&lt;/author&gt;&lt;author&gt;Legrand, E.&lt;/author&gt;&lt;author&gt;Chevillon, C.&lt;/author&gt;&lt;author&gt;Ayala, F. J.&lt;/author&gt;&lt;author&gt;Renaud, F.&lt;/author&gt;&lt;author&gt;Prugnolle, F.&lt;/author&gt;&lt;/authors&gt;&lt;/contributors&gt;&lt;auth-address&gt;Univ Montpellier 2, Univ Montpellier 1, Lab Malad Infect &amp;amp; Vecteurs, CNRS,Inst Rech Dev,Unite Mixte Rech 5290 224, F-34394 Montpellier 5, France. Lab Natl Sante Publ, Dept Med Prevent &amp;amp; Essais Clin, Serv Epidemiol Mol &amp;amp; Parasitaire, Kinshasa 1, Zaire. Texas Biomed Res Inst, Dept Genet, San Antonio, TX 78245 USA. Univ Toulouse 3, Inst Rech Dev, UMR 152, F-31062 Toulouse, France. Univ London Imperial Coll Sci Technol &amp;amp; Med, Fac Med, Med Res Council Ctr Outbreak Anal &amp;amp; Modelling, Dept Infect Dis Epidemiol, London W2 1PG, England. Soc Natl Met Sonamet, Malaria Control Program, Lobito, Angola. French Army, Inst Biomed Res, Marseille 07, France. Unite Mixte Rech 6236, Unite Rech Malad Infect &amp;amp; Trop Emergentes, Marseille 07, France. Inst Trop Med, Dept Parasitol, B-2000 Antwerp, Belgium. Univ Peruana Cayetano Heredia, Inst Med Trop Alexander von Humboldt, Lima 100, Peru. Univ Aix Marseille 2, Inst Rech Dev, Ctr Int Rech Med, Unite Emergence Pathol Virales,UMR 190, Franceville, Gabon. Univ Antioquia, Fac Med, Grp Salud &amp;amp; Comunidad, Medellin, Colombia. Wellcome Trust Mahosot Hosp Oxford Trop Med Res C, Microbiol Lab, Mahosot Hosp, Viangchan, Laos. Pasteur Inst Cambodia, Mol Epidemiol Unit, Phnom Penh 12152, Cambodia. Inst Pasteur, Parasitol Unit, Cayenne 97306, French Guiana. Cent Univ Venezuela, Inst Trop Med, Caracas 2101, Venezuela. Cent Univ Venezuela, Minist Poder Popular Salud, Ctr Estudios Malaria, Inst Altos Estudios Salud Dr Arnoldo Gabaldon, Caracas 2101, Venezuela. Cayenne Gen Hosp, Ctr Invest Clin Epidemiol Clin Antilles, Cayenne 97306, French Guiana. Pasteur Inst Iran, Biotechnol Res Ctr, Malaria &amp;amp; Vector Res Grp, Tehran 13164, Iran. Univ Calif Irvine, Dept Ecol &amp;amp; Evolutionary Biol, Irvine, CA 92697 USA.&amp;#xD;Yalcindag, E (reprint author), Univ Montpellier 2, Univ Montpellier 1, Lab Malad Infect &amp;amp; Vecteurs, CNRS,Inst Rech Dev,Unite Mixte Rech 5290 224, F-34394 Montpellier 5, France.&amp;#xD;erhan.yalcindag@ird.fr; eric.elguero@ird.fr; francois.renaud@ird.fr; franck.prugnolle@ird.fr&lt;/auth-address&gt;&lt;titles&gt;&lt;title&gt;&lt;style face="normal" font="default" size="100%"&gt;Multiple independent introductions of &lt;/style&gt;&lt;style face="italic" font="default" size="100%"&gt;Plasmodium falciparum&lt;/style&gt;&lt;style face="n</w:instrText>
      </w:r>
      <w:r w:rsidR="005E2D6C" w:rsidRPr="005E2D6C">
        <w:instrText>ormal" font="default" size="100%"&gt; in South America&lt;/style&gt;&lt;/title&gt;&lt;secondary-title&gt;Proceedings of the National Academy of Sciences of the United States of America&lt;/secondary-title&gt;&lt;alt-title&gt;Proc. Natl. Acad. Sci. U. S. A.&lt;/alt-title&gt;&lt;/titles&gt;&lt;periodical&gt;&lt;full-title&gt;Proceedings of the National Academy of Sciences of the United States of America&lt;/full-title&gt;&lt;abbr-1&gt;Proc. Natl. Acad. Sci. U. S. A.&lt;/abbr-1&gt;&lt;/periodical&gt;&lt;alt-periodical&gt;&lt;full-title&gt;Proceedings of the National Academy of Sciences of the United States of America&lt;/full-title&gt;&lt;abbr-1&gt;Proc. Natl. Acad. Sci. U. S. A.&lt;/abbr-1&gt;&lt;/alt-periodical&gt;&lt;pages&gt;511-516&lt;/pages&gt;&lt;volume&gt;109&lt;/volume&gt;&lt;number&gt;2&lt;/number&gt;&lt;keywords&gt;&lt;keyword&gt;malaria origin&lt;/keyword&gt;&lt;keyword&gt;New World&lt;/keyword&gt;&lt;keyword&gt;human migrations&lt;/keyword&gt;&lt;keyword&gt;genetic diversity&lt;/keyword&gt;&lt;keyword&gt;POPULATION-STRUCTURE&lt;/keyword&gt;&lt;keyword&gt;MICROSATELLITE MARKERS&lt;/keyword&gt;&lt;keyword&gt;MALARIA&lt;/keyword&gt;&lt;keyword&gt;ORIGIN&lt;/keyword&gt;&lt;/keywords&gt;&lt;dates&gt;&lt;year&gt;2012&lt;/year&gt;&lt;pub-dates&gt;&lt;date&gt;Jan&lt;/date&gt;&lt;/pub-dates&gt;&lt;/dates&gt;&lt;isbn&gt;0027-8424&lt;/isbn&gt;&lt;accession-num&gt;WOS:000298950200038&lt;/accession-num&gt;&lt;label&gt;alpha&lt;/label&gt;&lt;work-type&gt;Article&lt;/work-type&gt;&lt;urls&gt;&lt;related-urls&gt;&lt;url&gt;&amp;lt;Go to ISI&amp;gt;://WOS:000298950200038 &lt;/url&gt;&lt;/related-urls&gt;&lt;pdf-urls&gt;&lt;url&gt;internal-pdf://el_900-2891227136/el_900.pdf&lt;/url&gt;&lt;/pdf-urls&gt;&lt;/urls&gt;&lt;custom1&gt;el&lt;/custom1&gt;&lt;custom2&gt;el_900 - pas imprimé&lt;/custom2&gt;&lt;electronic-resource-num&gt;10.1073/pnas.1119058109&lt;/electronic-resource-num&gt;&lt;language&gt;English&lt;/language&gt;&lt;/record&gt;&lt;/Cite&gt;&lt;/EndNote&gt;</w:instrText>
      </w:r>
      <w:r w:rsidR="0054573D">
        <w:rPr>
          <w:lang w:val="en-GB"/>
        </w:rPr>
        <w:fldChar w:fldCharType="separate"/>
      </w:r>
      <w:r w:rsidR="005E2D6C" w:rsidRPr="005E2D6C">
        <w:t>(but see Ascunce</w:t>
      </w:r>
      <w:r w:rsidR="005E2D6C" w:rsidRPr="005E2D6C">
        <w:rPr>
          <w:i/>
        </w:rPr>
        <w:t xml:space="preserve"> et al.</w:t>
      </w:r>
      <w:r w:rsidR="005E2D6C" w:rsidRPr="005E2D6C">
        <w:t xml:space="preserve"> 2011; Pascual</w:t>
      </w:r>
      <w:r w:rsidR="005E2D6C" w:rsidRPr="005E2D6C">
        <w:rPr>
          <w:i/>
        </w:rPr>
        <w:t xml:space="preserve"> et al.</w:t>
      </w:r>
      <w:r w:rsidR="005E2D6C" w:rsidRPr="005E2D6C">
        <w:t xml:space="preserve"> 2007; Yalcindag</w:t>
      </w:r>
      <w:r w:rsidR="005E2D6C" w:rsidRPr="005E2D6C">
        <w:rPr>
          <w:i/>
        </w:rPr>
        <w:t xml:space="preserve"> et al.</w:t>
      </w:r>
      <w:r w:rsidR="005E2D6C" w:rsidRPr="005E2D6C">
        <w:t xml:space="preserve"> 2012)</w:t>
      </w:r>
      <w:r w:rsidR="0054573D">
        <w:rPr>
          <w:lang w:val="en-GB"/>
        </w:rPr>
        <w:fldChar w:fldCharType="end"/>
      </w:r>
      <w:r w:rsidR="005E2D6C" w:rsidRPr="005E2D6C">
        <w:t xml:space="preserve">. </w:t>
      </w:r>
    </w:p>
    <w:p w:rsidR="00D947FD" w:rsidRPr="00501B56" w:rsidRDefault="0067036B" w:rsidP="00D947FD">
      <w:pPr>
        <w:spacing w:line="480" w:lineRule="auto"/>
        <w:ind w:firstLine="708"/>
        <w:rPr>
          <w:lang w:val="en-GB"/>
        </w:rPr>
      </w:pPr>
      <w:r w:rsidRPr="00501B56">
        <w:rPr>
          <w:lang w:val="en-GB"/>
        </w:rPr>
        <w:t>We</w:t>
      </w:r>
      <w:r w:rsidR="00B63762" w:rsidRPr="00501B56">
        <w:rPr>
          <w:lang w:val="en-GB"/>
        </w:rPr>
        <w:t xml:space="preserve"> used </w:t>
      </w:r>
      <w:r w:rsidR="00C2317F" w:rsidRPr="00501B56">
        <w:rPr>
          <w:lang w:val="en-GB"/>
        </w:rPr>
        <w:t>a set of statistical</w:t>
      </w:r>
      <w:r w:rsidR="00B63762" w:rsidRPr="00501B56">
        <w:rPr>
          <w:lang w:val="en-GB"/>
        </w:rPr>
        <w:t xml:space="preserve"> methods </w:t>
      </w:r>
      <w:r w:rsidR="00C2317F" w:rsidRPr="00501B56">
        <w:rPr>
          <w:lang w:val="en-GB"/>
        </w:rPr>
        <w:t xml:space="preserve">(including those </w:t>
      </w:r>
      <w:r w:rsidRPr="00501B56">
        <w:rPr>
          <w:lang w:val="en-GB"/>
        </w:rPr>
        <w:t>mentioned above</w:t>
      </w:r>
      <w:r w:rsidR="00C2317F" w:rsidRPr="00501B56">
        <w:rPr>
          <w:lang w:val="en-GB"/>
        </w:rPr>
        <w:t xml:space="preserve">) </w:t>
      </w:r>
      <w:r w:rsidR="00B63762" w:rsidRPr="00501B56">
        <w:rPr>
          <w:lang w:val="en-GB"/>
        </w:rPr>
        <w:t xml:space="preserve">to make inferences about the invasion history of the Asian ladybird </w:t>
      </w:r>
      <w:r w:rsidR="00B63762" w:rsidRPr="00501B56">
        <w:rPr>
          <w:i/>
          <w:lang w:val="en-GB"/>
        </w:rPr>
        <w:t>Ha</w:t>
      </w:r>
      <w:r w:rsidR="00B63762" w:rsidRPr="00501B56">
        <w:rPr>
          <w:i/>
          <w:iCs/>
          <w:lang w:val="en-GB"/>
        </w:rPr>
        <w:t>rmonia axyridis</w:t>
      </w:r>
      <w:r w:rsidR="00B63762" w:rsidRPr="00501B56">
        <w:rPr>
          <w:lang w:val="en-GB"/>
        </w:rPr>
        <w:t xml:space="preserve"> (HA) from a large number of genotyped samples distributed over most of the areas invaded by this species.</w:t>
      </w:r>
      <w:r w:rsidR="00C2317F" w:rsidRPr="00501B56">
        <w:rPr>
          <w:lang w:val="en-GB"/>
        </w:rPr>
        <w:t xml:space="preserve"> </w:t>
      </w:r>
      <w:r w:rsidR="00D947FD" w:rsidRPr="00501B56">
        <w:rPr>
          <w:lang w:val="en-GB"/>
        </w:rPr>
        <w:t xml:space="preserve">The native area of HA covers a large part of Asia </w:t>
      </w:r>
      <w:r w:rsidR="0054573D">
        <w:rPr>
          <w:lang w:val="en-GB"/>
        </w:rPr>
        <w:fldChar w:fldCharType="begin"/>
      </w:r>
      <w:r w:rsidR="00EA085B">
        <w:rPr>
          <w:lang w:val="en-GB"/>
        </w:rPr>
        <w:instrText xml:space="preserve"> ADDIN EN.CITE &lt;EndNote&gt;&lt;Cite&gt;&lt;Author&gt;Brown&lt;/Author&gt;&lt;Year&gt;2011&lt;/Year&gt;&lt;RecNum&gt;891&lt;/RecNum&gt;&lt;Prefix&gt;Kazakhstan, southern Siberia, Mongolia, China, Korea and Japan, reviewed in &lt;/Prefix&gt;&lt;record&gt;&lt;rec-number&gt;891&lt;/rec-number&gt;&lt;ref-type name="Journal Article"&gt;17&lt;/ref-type&gt;&lt;contributors&gt;&lt;authors&gt;&lt;author&gt;Brown, Peter&lt;/author&gt;&lt;author&gt;Thomas, Cathleen&lt;/author&gt;&lt;author&gt;Lombaert, Eric&lt;/author&gt;&lt;author&gt;Jeffries, Daniel&lt;/author&gt;&lt;author&gt;Estoup, Arnaud&lt;/author&gt;&lt;author&gt;Lawson Handley, Lori-Jayne&lt;/author&gt;&lt;/authors&gt;&lt;/contributors&gt;&lt;titles&gt;&lt;title&gt;&lt;style face="normal" font="default" size="100%"&gt;The global spread of &lt;/style&gt;&lt;style face="italic" font="default" size="100%"&gt;Harmonia axyridis&lt;/style&gt;&lt;style face="normal" font="default" size="100%"&gt; (Coleoptera: Coccinellidae): distribution, dispersal and routes of invasion&lt;/style&gt;&lt;/title&gt;&lt;secondary-title&gt;BioControl&lt;/secondary-title&gt;&lt;/titles&gt;&lt;periodical&gt;&lt;full-title&gt;Biocontrol&lt;/full-title&gt;&lt;/periodical&gt;&lt;pages&gt;623-641&lt;/pages&gt;&lt;volume&gt;56&lt;/volume&gt;&lt;number&gt;4&lt;/number&gt;&lt;keywords&gt;&lt;keyword&gt;Biomedical and Life Sciences&lt;/keyword&gt;&lt;keyword&gt;Alien species&lt;/keyword&gt;&lt;keyword&gt;Biological control&lt;/keyword&gt;&lt;keyword&gt;Coccinellidae&lt;/keyword&gt;&lt;keyword&gt;Coleoptera&lt;/keyword&gt;&lt;keyword&gt;Dispersal mechanism&lt;/keyword&gt;&lt;keyword&gt;Harlequin ladybird&lt;/keyword&gt;&lt;keyword&gt;Invasive species&lt;/keyword&gt;&lt;keyword&gt;Multicolored Asian lady beetle&lt;/keyword&gt;&lt;keyword&gt;Range expansion&lt;/keyword&gt;&lt;keyword&gt;bioinvasion&lt;/keyword&gt;&lt;keyword&gt;biological invasion&lt;/keyword&gt;&lt;/keywords&gt;&lt;dates&gt;&lt;year&gt;2011&lt;/year&gt;&lt;/dates&gt;&lt;publisher&gt;Springer Netherlands&lt;/publisher&gt;&lt;label&gt;alpha&lt;/label&gt;&lt;urls&gt;&lt;related-urls&gt;&lt;url&gt;http://dx.doi.org/10.1007/s10526-011-9379-1 &lt;/url&gt;&lt;/related-urls&gt;&lt;pdf-urls&gt;&lt;url&gt;internal-pdf://el_528-0153321216/el_528.pdf&lt;/url&gt;&lt;/pdf-urls&gt;&lt;/urls&gt;&lt;custom1&gt;el&lt;/custom1&gt;&lt;custom2&gt;el_528&lt;/custom2&gt;&lt;/record&gt;&lt;/Cite&gt;&lt;/EndNote&gt;</w:instrText>
      </w:r>
      <w:r w:rsidR="0054573D">
        <w:rPr>
          <w:lang w:val="en-GB"/>
        </w:rPr>
        <w:fldChar w:fldCharType="separate"/>
      </w:r>
      <w:r w:rsidR="00EA085B">
        <w:rPr>
          <w:lang w:val="en-GB"/>
        </w:rPr>
        <w:t>(Kazakhstan, southern Siberia, Mongolia, China, Korea and Japan, reviewed in Brown</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 with</w:t>
      </w:r>
      <w:r w:rsidR="00D947FD" w:rsidRPr="00501B56">
        <w:rPr>
          <w:lang w:val="en-GB"/>
        </w:rPr>
        <w:t xml:space="preserve"> two distinct geographic East/West clusters</w:t>
      </w:r>
      <w:r w:rsidRPr="00501B56">
        <w:rPr>
          <w:lang w:val="en-GB"/>
        </w:rPr>
        <w:t>,</w:t>
      </w:r>
      <w:r w:rsidR="00D947FD" w:rsidRPr="00501B56">
        <w:rPr>
          <w:lang w:val="en-GB"/>
        </w:rPr>
        <w:t xml:space="preserve"> as demonstrated </w:t>
      </w:r>
      <w:r w:rsidRPr="00501B56">
        <w:rPr>
          <w:lang w:val="en-GB"/>
        </w:rPr>
        <w:t xml:space="preserve">by </w:t>
      </w:r>
      <w:r w:rsidR="00D947FD" w:rsidRPr="00501B56">
        <w:rPr>
          <w:lang w:val="en-GB"/>
        </w:rPr>
        <w:t xml:space="preserve">genetic and phenotypic analyses </w:t>
      </w:r>
      <w:r w:rsidR="0054573D">
        <w:rPr>
          <w:lang w:val="en-GB"/>
        </w:rPr>
        <w:fldChar w:fldCharType="begin"/>
      </w:r>
      <w:r w:rsidR="00EA085B">
        <w:rPr>
          <w:lang w:val="en-GB"/>
        </w:rPr>
        <w:instrText xml:space="preserve"> ADDIN EN.CITE &lt;EndNote&gt;&lt;Cite&gt;&lt;Author&gt;Lombaert&lt;/Author&gt;&lt;Year&gt;2011&lt;/Year&gt;&lt;RecNum&gt;1171&lt;/RecNum&gt;&lt;record&gt;&lt;rec-number&gt;1171&lt;/rec-number&gt;&lt;ref-type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Cite&gt;&lt;Author&gt;Dobzhansky&lt;/Author&gt;&lt;Year&gt;1933&lt;/Year&gt;&lt;RecNum&gt;489&lt;/RecNum&gt;&lt;record&gt;&lt;rec-number&gt;489&lt;/rec-number&gt;&lt;ref-type name="Journal Article"&gt;17&lt;/ref-type&gt;&lt;contributors&gt;&lt;authors&gt;&lt;author&gt;Dobzhansky, Th.&lt;/author&gt;&lt;/authors&gt;&lt;/contributors&gt;&lt;titles&gt;&lt;title&gt;Geographical variation in lady-beetles&lt;/title&gt;&lt;secondary-title&gt;The American Naturalist&lt;/secondary-title&gt;&lt;/titles&gt;&lt;pages&gt;97-126&lt;/pages&gt;&lt;volume&gt;67&lt;/volume&gt;&lt;number&gt;709&lt;/number&gt;&lt;keywords&gt;&lt;keyword&gt;Harmonia axyridis&lt;/keyword&gt;&lt;keyword&gt;bioinvasion&lt;/keyword&gt;&lt;keyword&gt;biological invasion&lt;/keyword&gt;&lt;keyword&gt;phenotype-genotype&lt;/keyword&gt;&lt;keyword&gt;morph&lt;/keyword&gt;&lt;/keywords&gt;&lt;dates&gt;&lt;year&gt;1933&lt;/year&gt;&lt;/dates&gt;&lt;label&gt;alpha&lt;/label&gt;&lt;urls&gt;&lt;pdf-urls&gt;&lt;url&gt;internal-pdf://el_197-4031164928/el_197.pdf&lt;/url&gt;&lt;/pdf-urls&gt;&lt;/urls&gt;&lt;custom1&gt;el&lt;/custom1&gt;&lt;custom2&gt;el_197 - pas imprimé&lt;/custom2&gt;&lt;/record&gt;&lt;/Cite&gt;&lt;Cite&gt;&lt;Author&gt;Blekhman&lt;/Author&gt;&lt;Year&gt;2010&lt;/Year&gt;&lt;RecNum&gt;810&lt;/RecNum&gt;&lt;record&gt;&lt;rec-number&gt;810&lt;/rec-number&gt;&lt;ref-type name="Journal Article"&gt;17&lt;/ref-type&gt;&lt;contributors&gt;&lt;authors&gt;&lt;author&gt;Blekhman, A. V.&lt;/author&gt;&lt;author&gt;Goryacheva, I. I. &lt;/author&gt;&lt;author&gt;Zakharov, I. A.&lt;/author&gt;&lt;/authors&gt;&lt;/contributors&gt;&lt;titles&gt;&lt;title&gt;&lt;style face="normal" font="default" size="100%"&gt;Differentiation of &lt;/style&gt;&lt;style face="italic" font="default" size="100%"&gt;Harmonia axyridis&lt;/style&gt;&lt;style face="normal" font="default" size="100%"&gt; Pall. according to polymorphic morphological traits and variability of the mitochondrial COI gene&lt;/style&gt;&lt;/title&gt;&lt;secondary-title&gt;Moscow University Biological Sciences Bulletin&lt;/secondary-title&gt;&lt;/titles&gt;&lt;periodical&gt;&lt;full-title&gt;Moscow University Biological Sciences Bulletin&lt;/full-title&gt;&lt;/periodical&gt;&lt;pages&gt;174-176&lt;/pages&gt;&lt;volume&gt;65&lt;/volume&gt;&lt;number&gt;4&lt;/number&gt;&lt;keywords&gt;&lt;keyword&gt;Harmonia axyridis&lt;/keyword&gt;&lt;keyword&gt;geographic variability&lt;/keyword&gt;&lt;keyword&gt;polymorphism&lt;/keyword&gt;&lt;keyword&gt;MtDNA&lt;/keyword&gt;&lt;keyword&gt;bioinvasion&lt;/keyword&gt;&lt;keyword&gt;biological invasion&lt;/keyword&gt;&lt;keyword&gt;native area&lt;/keyword&gt;&lt;/keywords&gt;&lt;dates&gt;&lt;year&gt;2010&lt;/year&gt;&lt;/dates&gt;&lt;urls&gt;&lt;pdf-urls&gt;&lt;url&gt;internal-pdf://el_456-1773178625/el_456.pdf&lt;/url&gt;&lt;/pdf-urls&gt;&lt;/urls&gt;&lt;custom1&gt;el&lt;/custom1&gt;&lt;custom2&gt;el_456&lt;/custom2&gt;&lt;/record&gt;&lt;/Cite&gt;&lt;/EndNote&gt;</w:instrText>
      </w:r>
      <w:r w:rsidR="0054573D">
        <w:rPr>
          <w:lang w:val="en-GB"/>
        </w:rPr>
        <w:fldChar w:fldCharType="separate"/>
      </w:r>
      <w:r w:rsidR="00EA085B">
        <w:rPr>
          <w:lang w:val="en-GB"/>
        </w:rPr>
        <w:t>(Blekhman</w:t>
      </w:r>
      <w:r w:rsidR="00EA085B" w:rsidRPr="00EA085B">
        <w:rPr>
          <w:i/>
          <w:lang w:val="en-GB"/>
        </w:rPr>
        <w:t xml:space="preserve"> et al.</w:t>
      </w:r>
      <w:r w:rsidR="00EA085B">
        <w:rPr>
          <w:lang w:val="en-GB"/>
        </w:rPr>
        <w:t xml:space="preserve"> 2010; Dobzhansky 1933; Lombaert</w:t>
      </w:r>
      <w:r w:rsidR="00EA085B" w:rsidRPr="00EA085B">
        <w:rPr>
          <w:i/>
          <w:lang w:val="en-GB"/>
        </w:rPr>
        <w:t xml:space="preserve"> et al.</w:t>
      </w:r>
      <w:r w:rsidR="00EA085B">
        <w:rPr>
          <w:lang w:val="en-GB"/>
        </w:rPr>
        <w:t xml:space="preserve"> 2011)</w:t>
      </w:r>
      <w:r w:rsidR="0054573D">
        <w:rPr>
          <w:lang w:val="en-GB"/>
        </w:rPr>
        <w:fldChar w:fldCharType="end"/>
      </w:r>
      <w:r w:rsidR="00D947FD" w:rsidRPr="00501B56">
        <w:rPr>
          <w:lang w:val="en-GB"/>
        </w:rPr>
        <w:t>. After a long</w:t>
      </w:r>
      <w:r w:rsidR="00CF085D" w:rsidRPr="00501B56">
        <w:rPr>
          <w:lang w:val="en-GB"/>
        </w:rPr>
        <w:t xml:space="preserve"> period of</w:t>
      </w:r>
      <w:r w:rsidR="00D947FD" w:rsidRPr="00501B56">
        <w:rPr>
          <w:lang w:val="en-GB"/>
        </w:rPr>
        <w:t xml:space="preserve"> use as a biocontrol agent against aphids during the 20</w:t>
      </w:r>
      <w:r w:rsidR="00D947FD" w:rsidRPr="00501B56">
        <w:rPr>
          <w:vertAlign w:val="superscript"/>
          <w:lang w:val="en-GB"/>
        </w:rPr>
        <w:t>th</w:t>
      </w:r>
      <w:r w:rsidR="00D947FD" w:rsidRPr="00501B56">
        <w:rPr>
          <w:lang w:val="en-GB"/>
        </w:rPr>
        <w:t xml:space="preserve"> century, th</w:t>
      </w:r>
      <w:r w:rsidR="00CF085D" w:rsidRPr="00501B56">
        <w:rPr>
          <w:lang w:val="en-GB"/>
        </w:rPr>
        <w:t>is</w:t>
      </w:r>
      <w:r w:rsidR="00D947FD" w:rsidRPr="00501B56">
        <w:rPr>
          <w:lang w:val="en-GB"/>
        </w:rPr>
        <w:t xml:space="preserve"> species has recently become invasive on </w:t>
      </w:r>
      <w:r w:rsidR="00256673">
        <w:rPr>
          <w:lang w:val="en-GB"/>
        </w:rPr>
        <w:t>most</w:t>
      </w:r>
      <w:r w:rsidR="008B67FF">
        <w:rPr>
          <w:lang w:val="en-GB"/>
        </w:rPr>
        <w:t xml:space="preserve"> </w:t>
      </w:r>
      <w:r w:rsidR="00D947FD" w:rsidRPr="00501B56">
        <w:rPr>
          <w:lang w:val="en-GB"/>
        </w:rPr>
        <w:t xml:space="preserve">continents. Invasive feral populations were first recorded in Eastern </w:t>
      </w:r>
      <w:r w:rsidR="0054573D">
        <w:rPr>
          <w:lang w:val="en-GB"/>
        </w:rPr>
        <w:fldChar w:fldCharType="begin"/>
      </w:r>
      <w:r w:rsidR="00EA085B">
        <w:rPr>
          <w:lang w:val="en-GB"/>
        </w:rPr>
        <w:instrText xml:space="preserve"> ADDIN EN.CITE &lt;EndNote&gt;&lt;Cite&gt;&lt;Author&gt;Chapin&lt;/Author&gt;&lt;Year&gt;1991&lt;/Year&gt;&lt;RecNum&gt;362&lt;/RecNum&gt;&lt;Prefix&gt;Louisiana, USA, &lt;/Prefix&gt;&lt;record&gt;&lt;rec-number&gt;362&lt;/rec-number&gt;&lt;ref-type name="Journal Article"&gt;17&lt;/ref-type&gt;&lt;contributors&gt;&lt;authors&gt;&lt;author&gt;Chapin, J.&lt;/author&gt;&lt;author&gt;Brou, V.&lt;/author&gt;&lt;/authors&gt;&lt;/contributors&gt;&lt;titles&gt;&lt;title&gt;&lt;style face="italic" font="default" size="100%"&gt;Harmonia axyridis&lt;/style&gt;&lt;style face="normal" font="default" size="100%"&gt; (Pallas), the third species of the genus to be found in the United States (Coleoptera: Coccinellidae)&lt;/style&gt;&lt;/title&gt;&lt;secondary-title&gt;Proceedings of the Entomological Society of Washington&lt;/secondary-title&gt;&lt;/titles&gt;&lt;pages&gt;630-635&lt;/pages&gt;&lt;volume&gt;93&lt;/volume&gt;&lt;keywords&gt;&lt;keyword&gt;invasives, bioinvasion, establishment&lt;/keyword&gt;&lt;/keywords&gt;&lt;dates&gt;&lt;year&gt;1991&lt;/year&gt;&lt;/dates&gt;&lt;label&gt;alpha&lt;/label&gt;&lt;urls&gt;&lt;pdf-urls&gt;&lt;url&gt;internal-pdf://el_453-2301460736/el_453.pdf&lt;/url&gt;&lt;/pdf-urls&gt;&lt;/urls&gt;&lt;custom1&gt;el&lt;/custom1&gt;&lt;custom2&gt;el_453 - pas imprimé&lt;/custom2&gt;&lt;/record&gt;&lt;/Cite&gt;&lt;/EndNote&gt;</w:instrText>
      </w:r>
      <w:r w:rsidR="0054573D">
        <w:rPr>
          <w:lang w:val="en-GB"/>
        </w:rPr>
        <w:fldChar w:fldCharType="separate"/>
      </w:r>
      <w:r w:rsidR="00EA085B">
        <w:rPr>
          <w:lang w:val="en-GB"/>
        </w:rPr>
        <w:t>(Louisiana, USA, Chapin &amp; Brou 1991)</w:t>
      </w:r>
      <w:r w:rsidR="0054573D">
        <w:rPr>
          <w:lang w:val="en-GB"/>
        </w:rPr>
        <w:fldChar w:fldCharType="end"/>
      </w:r>
      <w:r w:rsidR="00D947FD" w:rsidRPr="00501B56">
        <w:rPr>
          <w:lang w:val="en-GB"/>
        </w:rPr>
        <w:t xml:space="preserve"> and Western </w:t>
      </w:r>
      <w:r w:rsidR="0054573D">
        <w:rPr>
          <w:lang w:val="en-GB"/>
        </w:rPr>
        <w:fldChar w:fldCharType="begin"/>
      </w:r>
      <w:r w:rsidR="00EA085B">
        <w:rPr>
          <w:lang w:val="en-GB"/>
        </w:rPr>
        <w:instrText xml:space="preserve"> ADDIN EN.CITE &lt;EndNote&gt;&lt;Cite&gt;&lt;Author&gt;LaMana&lt;/Author&gt;&lt;Year&gt;1996&lt;/Year&gt;&lt;RecNum&gt;633&lt;/RecNum&gt;&lt;Prefix&gt;Oregon, USA, &lt;/Prefix&gt;&lt;record&gt;&lt;rec-number&gt;633&lt;/rec-number&gt;&lt;ref-type name="Journal Article"&gt;17&lt;/ref-type&gt;&lt;contributors&gt;&lt;authors&gt;&lt;author&gt;LaMana, M. L.&lt;/author&gt;&lt;author&gt;Miller, J. C.&lt;/author&gt;&lt;/authors&gt;&lt;/contributors&gt;&lt;titles&gt;&lt;title&gt;&lt;style face="normal" font="default" size="100%"&gt;Field observations on &lt;/style&gt;&lt;style face="italic" font="default" size="100%"&gt;Harmonia axyridis&lt;/style&gt;&lt;style face="normal" font="default" size="100%"&gt; Pallas (Coleoptera: Coccinellidae) in Oregon&lt;/style&gt;&lt;/title&gt;&lt;secondary-title&gt;Biological Control&lt;/secondary-title&gt;&lt;/titles&gt;&lt;periodical&gt;&lt;full-title&gt;Biological Control&lt;/full-title&gt;&lt;/periodical&gt;&lt;pages&gt;232-237&lt;/pages&gt;&lt;volume&gt;6&lt;/volume&gt;&lt;number&gt;2&lt;/number&gt;&lt;keywords&gt;&lt;keyword&gt;insecta&lt;/keyword&gt;&lt;keyword&gt;coccinellidae&lt;/keyword&gt;&lt;keyword&gt;Harmonia axyridis&lt;/keyword&gt;&lt;keyword&gt;Dinocampus&lt;/keyword&gt;&lt;keyword&gt;guild&lt;/keyword&gt;&lt;keyword&gt;biocontrol&lt;/keyword&gt;&lt;keyword&gt;polymorphism&lt;/keyword&gt;&lt;keyword&gt;HIPPODAMIA-VARIEGATA&lt;/keyword&gt;&lt;keyword&gt;UNITED-STATES&lt;/keyword&gt;&lt;keyword&gt;RECORDS&lt;/keyword&gt;&lt;/keywords&gt;&lt;dates&gt;&lt;year&gt;1996&lt;/year&gt;&lt;pub-dates&gt;&lt;date&gt;Apr&lt;/date&gt;&lt;/pub-dates&gt;&lt;/dates&gt;&lt;isbn&gt;1049-9644&lt;/isbn&gt;&lt;accession-num&gt;ISI:A1996UC68700012&lt;/accession-num&gt;&lt;label&gt;alpha&lt;/label&gt;&lt;urls&gt;&lt;related-urls&gt;&lt;url&gt;&amp;lt;Go to ISI&amp;gt;://A1996UC68700012 &lt;/url&gt;&lt;/related-urls&gt;&lt;pdf-urls&gt;&lt;url&gt;internal-pdf://el_305-2000848385/el_305.pdf&lt;/url&gt;&lt;/pdf-urls&gt;&lt;/urls&gt;&lt;custom1&gt;el&lt;/custom1&gt;&lt;custom2&gt;el_305 - pas imprimé&lt;/custom2&gt;&lt;/record&gt;&lt;/Cite&gt;&lt;/EndNote&gt;</w:instrText>
      </w:r>
      <w:r w:rsidR="0054573D">
        <w:rPr>
          <w:lang w:val="en-GB"/>
        </w:rPr>
        <w:fldChar w:fldCharType="separate"/>
      </w:r>
      <w:r w:rsidR="00EA085B">
        <w:rPr>
          <w:lang w:val="en-GB"/>
        </w:rPr>
        <w:t>(Oregon, USA, LaMana &amp; Miller 1996)</w:t>
      </w:r>
      <w:r w:rsidR="0054573D">
        <w:rPr>
          <w:lang w:val="en-GB"/>
        </w:rPr>
        <w:fldChar w:fldCharType="end"/>
      </w:r>
      <w:r w:rsidR="00D947FD" w:rsidRPr="00501B56">
        <w:rPr>
          <w:lang w:val="en-GB"/>
        </w:rPr>
        <w:t xml:space="preserve"> North America</w:t>
      </w:r>
      <w:r w:rsidR="00CF085D" w:rsidRPr="00501B56">
        <w:rPr>
          <w:lang w:val="en-GB"/>
        </w:rPr>
        <w:t>,</w:t>
      </w:r>
      <w:r w:rsidR="00D947FD" w:rsidRPr="00501B56">
        <w:rPr>
          <w:lang w:val="en-GB"/>
        </w:rPr>
        <w:t xml:space="preserve"> in 1988 and 1991, respectively. </w:t>
      </w:r>
      <w:r w:rsidR="009A2D57" w:rsidRPr="00501B56">
        <w:rPr>
          <w:lang w:val="en-GB"/>
        </w:rPr>
        <w:t>P</w:t>
      </w:r>
      <w:r w:rsidR="00CF085D" w:rsidRPr="00501B56">
        <w:rPr>
          <w:lang w:val="en-GB"/>
        </w:rPr>
        <w:t xml:space="preserve">opulations </w:t>
      </w:r>
      <w:r w:rsidR="00D947FD" w:rsidRPr="00501B56">
        <w:rPr>
          <w:lang w:val="en-GB"/>
        </w:rPr>
        <w:t xml:space="preserve">were then recorded in Europe </w:t>
      </w:r>
      <w:r w:rsidR="0054573D">
        <w:rPr>
          <w:lang w:val="en-GB"/>
        </w:rPr>
        <w:fldChar w:fldCharType="begin"/>
      </w:r>
      <w:r w:rsidR="00EA085B">
        <w:rPr>
          <w:lang w:val="en-GB"/>
        </w:rPr>
        <w:instrText xml:space="preserve"> ADDIN EN.CITE &lt;EndNote&gt;&lt;Cite&gt;&lt;Author&gt;Adriaens&lt;/Author&gt;&lt;Year&gt;2003&lt;/Year&gt;&lt;RecNum&gt;363&lt;/RecNum&gt;&lt;Prefix&gt;Belgium, &lt;/Prefix&gt;&lt;record&gt;&lt;rec-number&gt;363&lt;/rec-number&gt;&lt;ref-type name="Journal Article"&gt;17&lt;/ref-type&gt;&lt;contributors&gt;&lt;authors&gt;&lt;author&gt;Adriaens, T.&lt;/author&gt;&lt;author&gt;Branquart, E.&lt;/author&gt;&lt;author&gt;Maes, D.&lt;/author&gt;&lt;/authors&gt;&lt;/contributors&gt;&lt;titles&gt;&lt;title&gt;&lt;style face="normal" font="default" size="100%"&gt;The Multicoloured Asian Ladybird &lt;/style&gt;&lt;style face="italic" font="default" size="100%"&gt;Harmonia axyridis&lt;/style&gt;&lt;style face="normal" font="default" size="100%"&gt; Pallas (Coleoptera : Coccinellidae), a threat for native aphid predators in Belgium?&lt;/style&gt;&lt;/title&gt;&lt;secondary-title&gt;Belgian Journal of Zoology&lt;/secondary-title&gt;&lt;/titles&gt;&lt;pages&gt;195-196&lt;/pages&gt;&lt;volume&gt;133&lt;/volume&gt;&lt;number&gt;2&lt;/number&gt;&lt;keywords&gt;&lt;keyword&gt;Multicoloured Asian Ladybird&lt;/keyword&gt;&lt;keyword&gt;Harmonia axyridis&lt;/keyword&gt;&lt;keyword&gt;invasive alien&lt;/keyword&gt;&lt;keyword&gt;species&lt;/keyword&gt;&lt;keyword&gt;biological control&lt;/keyword&gt;&lt;keyword&gt;Belgium&lt;/keyword&gt;&lt;keyword&gt;biological-control&lt;/keyword&gt;&lt;keyword&gt;intraguild predation&lt;/keyword&gt;&lt;keyword&gt;beetle&lt;/keyword&gt;&lt;keyword&gt;landscape&lt;/keyword&gt;&lt;keyword&gt;establishment&lt;/keyword&gt;&lt;keyword&gt;population&lt;/keyword&gt;&lt;keyword&gt;larvae&lt;/keyword&gt;&lt;/keywords&gt;&lt;dates&gt;&lt;year&gt;2003&lt;/year&gt;&lt;pub-dates&gt;&lt;date&gt;Jul&lt;/date&gt;&lt;/pub-dates&gt;&lt;/dates&gt;&lt;accession-num&gt;ISI:000185278700015&lt;/accession-num&gt;&lt;label&gt;alpha&lt;/label&gt;&lt;urls&gt;&lt;related-urls&gt;&lt;url&gt;&amp;lt;Go to ISI&amp;gt;://000185278700015&lt;/url&gt;&lt;/related-urls&gt;&lt;pdf-urls&gt;&lt;url&gt;internal-pdf://el_115-0575033345/el_115.pdf&lt;/url&gt;&lt;/pdf-urls&gt;&lt;/urls&gt;&lt;custom1&gt;el&lt;/custom1&gt;&lt;custom2&gt;el_115&lt;/custom2&gt;&lt;/record&gt;&lt;/Cite&gt;&lt;/EndNote&gt;</w:instrText>
      </w:r>
      <w:r w:rsidR="0054573D">
        <w:rPr>
          <w:lang w:val="en-GB"/>
        </w:rPr>
        <w:fldChar w:fldCharType="separate"/>
      </w:r>
      <w:r w:rsidR="00EA085B">
        <w:rPr>
          <w:lang w:val="en-GB"/>
        </w:rPr>
        <w:t>(Belgium, Adriaens</w:t>
      </w:r>
      <w:r w:rsidR="00EA085B" w:rsidRPr="00EA085B">
        <w:rPr>
          <w:i/>
          <w:lang w:val="en-GB"/>
        </w:rPr>
        <w:t xml:space="preserve"> et al.</w:t>
      </w:r>
      <w:r w:rsidR="00EA085B">
        <w:rPr>
          <w:lang w:val="en-GB"/>
        </w:rPr>
        <w:t xml:space="preserve"> 2003)</w:t>
      </w:r>
      <w:r w:rsidR="0054573D">
        <w:rPr>
          <w:lang w:val="en-GB"/>
        </w:rPr>
        <w:fldChar w:fldCharType="end"/>
      </w:r>
      <w:r w:rsidR="00D947FD" w:rsidRPr="00501B56">
        <w:rPr>
          <w:lang w:val="en-GB"/>
        </w:rPr>
        <w:t xml:space="preserve">, South America </w:t>
      </w:r>
      <w:r w:rsidR="0054573D">
        <w:rPr>
          <w:lang w:val="en-GB"/>
        </w:rPr>
        <w:fldChar w:fldCharType="begin"/>
      </w:r>
      <w:r w:rsidR="00EA085B">
        <w:rPr>
          <w:lang w:val="en-GB"/>
        </w:rPr>
        <w:instrText xml:space="preserve"> ADDIN EN.CITE &lt;EndNote&gt;&lt;Cite&gt;&lt;Author&gt;Saini&lt;/Author&gt;&lt;Year&gt;2004&lt;/Year&gt;&lt;RecNum&gt;634&lt;/RecNum&gt;&lt;Prefix&gt;Argentina, &lt;/Prefix&gt;&lt;record&gt;&lt;rec-number&gt;634&lt;/rec-number&gt;&lt;ref-type name="Journal Article"&gt;17&lt;/ref-type&gt;&lt;contributors&gt;&lt;authors&gt;&lt;author&gt;Saini, E.&lt;/author&gt;&lt;/authors&gt;&lt;/contributors&gt;&lt;titles&gt;&lt;title&gt;&lt;style face="normal" font="default" size="100%"&gt;Presencia de &lt;/style&gt;&lt;style face="italic" font="default" size="100%"&gt;Harmonia axyridis&lt;/style&gt;&lt;style face="normal" font="default" size="100%"&gt; (Pallas) (Coleoptera: coccinellidae) en la provincia de Buenos aires. Aspectos biologicos y morfologicos&lt;/style&gt;&lt;/title&gt;&lt;secondary-title&gt;RIA&lt;/secondary-title&gt;&lt;/titles&gt;&lt;periodical&gt;&lt;full-title&gt;RIA&lt;/full-title&gt;&lt;/periodical&gt;&lt;pages&gt;151-160&lt;/pages&gt;&lt;volume&gt;33&lt;/volume&gt;&lt;number&gt;1&lt;/number&gt;&lt;keywords&gt;&lt;keyword&gt;biological invasion&lt;/keyword&gt;&lt;keyword&gt;argentina&lt;/keyword&gt;&lt;keyword&gt;bioinvasion&lt;/keyword&gt;&lt;/keywords&gt;&lt;dates&gt;&lt;year&gt;2004&lt;/year&gt;&lt;/dates&gt;&lt;label&gt;alpha&lt;/label&gt;&lt;urls&gt;&lt;pdf-urls&gt;&lt;url&gt;internal-pdf://el_306-0307323905/el_306.pdf&lt;/url&gt;&lt;/pdf-urls&gt;&lt;/urls&gt;&lt;custom1&gt;el&lt;/custom1&gt;&lt;custom2&gt;el_306&lt;/custom2&gt;&lt;/record&gt;&lt;/Cite&gt;&lt;/EndNote&gt;</w:instrText>
      </w:r>
      <w:r w:rsidR="0054573D">
        <w:rPr>
          <w:lang w:val="en-GB"/>
        </w:rPr>
        <w:fldChar w:fldCharType="separate"/>
      </w:r>
      <w:r w:rsidR="00EA085B">
        <w:rPr>
          <w:lang w:val="en-GB"/>
        </w:rPr>
        <w:t>(Argentina, Saini 2004)</w:t>
      </w:r>
      <w:r w:rsidR="0054573D">
        <w:rPr>
          <w:lang w:val="en-GB"/>
        </w:rPr>
        <w:fldChar w:fldCharType="end"/>
      </w:r>
      <w:r w:rsidR="00D947FD" w:rsidRPr="00501B56">
        <w:rPr>
          <w:lang w:val="en-GB"/>
        </w:rPr>
        <w:t xml:space="preserve"> and Africa </w:t>
      </w:r>
      <w:r w:rsidR="0054573D">
        <w:rPr>
          <w:lang w:val="en-GB"/>
        </w:rPr>
        <w:fldChar w:fldCharType="begin"/>
      </w:r>
      <w:r w:rsidR="00EA085B">
        <w:rPr>
          <w:lang w:val="en-GB"/>
        </w:rPr>
        <w:instrText xml:space="preserve"> ADDIN EN.CITE &lt;EndNote&gt;&lt;Cite&gt;&lt;Author&gt;Stals&lt;/Author&gt;&lt;Year&gt;2010&lt;/Year&gt;&lt;RecNum&gt;1164&lt;/RecNum&gt;&lt;Prefix&gt;South Africa, &lt;/Prefix&gt;&lt;record&gt;&lt;rec-number&gt;1164&lt;/rec-number&gt;&lt;ref-type name="Journal Article"&gt;17&lt;/ref-type&gt;&lt;contributors&gt;&lt;authors&gt;&lt;author&gt;Stals, R.&lt;/author&gt;&lt;/authors&gt;&lt;/contributors&gt;&lt;titles&gt;&lt;title&gt;The establishment and rapid spread of an alien invasive lady beetle: Harmonia axyridis (Coleoptera: Coccinellidae) in southern Africa, 2001-2009&lt;/title&gt;&lt;secondary-title&gt;IOBC/WPRS Bulletin&lt;/secondary-title&gt;&lt;/titles&gt;&lt;periodical&gt;&lt;full-title&gt;IOBC/WPRS Bulletin&lt;/full-title&gt;&lt;/periodical&gt;&lt;pages&gt;125-132&lt;/pages&gt;&lt;volume&gt;58&lt;/volume&gt;&lt;keywords&gt;&lt;keyword&gt;Harmonia axyridis&lt;/keyword&gt;&lt;keyword&gt;South Africa&lt;/keyword&gt;&lt;keyword&gt;Lesotho&lt;/keyword&gt;&lt;keyword&gt;alien invasive species&lt;/keyword&gt;&lt;keyword&gt;range expansion&lt;/keyword&gt;&lt;keyword&gt;citizen science&lt;/keyword&gt;&lt;/keywords&gt;&lt;dates&gt;&lt;year&gt;2010&lt;/year&gt;&lt;pub-dates&gt;&lt;date&gt;2010&lt;/date&gt;&lt;/pub-dates&gt;&lt;/dates&gt;&lt;accession-num&gt;CABI:20113134458&lt;/accession-num&gt;&lt;label&gt;alpha&lt;/label&gt;&lt;urls&gt;&lt;related-urls&gt;&lt;url&gt;&amp;lt;Go to ISI&amp;gt;://CABI:20113134458 &lt;/url&gt;&lt;/related-urls&gt;&lt;pdf-urls&gt;&lt;url&gt;internal-pdf://el_889-4157167115/el_889.pdf&lt;/url&gt;&lt;/pdf-urls&gt;&lt;/urls&gt;&lt;custom1&gt;el&lt;/custom1&gt;&lt;custom2&gt;el_889 - pas imprimé&lt;/custom2&gt;&lt;/record&gt;&lt;/Cite&gt;&lt;/EndNote&gt;</w:instrText>
      </w:r>
      <w:r w:rsidR="0054573D">
        <w:rPr>
          <w:lang w:val="en-GB"/>
        </w:rPr>
        <w:fldChar w:fldCharType="separate"/>
      </w:r>
      <w:r w:rsidR="00EA085B">
        <w:rPr>
          <w:lang w:val="en-GB"/>
        </w:rPr>
        <w:t>(South Africa, Stals 2010)</w:t>
      </w:r>
      <w:r w:rsidR="0054573D">
        <w:rPr>
          <w:lang w:val="en-GB"/>
        </w:rPr>
        <w:fldChar w:fldCharType="end"/>
      </w:r>
      <w:r w:rsidR="00D947FD" w:rsidRPr="00501B56">
        <w:rPr>
          <w:lang w:val="en-GB"/>
        </w:rPr>
        <w:t xml:space="preserve"> in 2001. </w:t>
      </w:r>
      <w:r w:rsidR="00CF085D" w:rsidRPr="00501B56">
        <w:rPr>
          <w:lang w:val="en-GB"/>
        </w:rPr>
        <w:t>This species has spread over large areas</w:t>
      </w:r>
      <w:r w:rsidR="00D947FD" w:rsidRPr="00501B56">
        <w:rPr>
          <w:lang w:val="en-GB"/>
        </w:rPr>
        <w:t xml:space="preserve"> and is still spreading in these </w:t>
      </w:r>
      <w:r w:rsidR="00CF085D" w:rsidRPr="00501B56">
        <w:rPr>
          <w:lang w:val="en-GB"/>
        </w:rPr>
        <w:t>regions, in which</w:t>
      </w:r>
      <w:r w:rsidR="00D947FD" w:rsidRPr="00501B56">
        <w:rPr>
          <w:lang w:val="en-GB"/>
        </w:rPr>
        <w:t xml:space="preserve"> it has become a </w:t>
      </w:r>
      <w:r w:rsidR="007D12AC" w:rsidRPr="00501B56">
        <w:rPr>
          <w:lang w:val="en-GB"/>
        </w:rPr>
        <w:t>nuisance</w:t>
      </w:r>
      <w:r w:rsidR="00D947FD" w:rsidRPr="00501B56">
        <w:rPr>
          <w:lang w:val="en-GB"/>
        </w:rPr>
        <w:t xml:space="preserve"> </w:t>
      </w:r>
      <w:r w:rsidR="0054573D">
        <w:rPr>
          <w:lang w:val="en-GB"/>
        </w:rPr>
        <w:fldChar w:fldCharType="begin"/>
      </w:r>
      <w:r w:rsidR="00EA085B">
        <w:rPr>
          <w:lang w:val="en-GB"/>
        </w:rPr>
        <w:instrText xml:space="preserve"> ADDIN EN.CITE &lt;EndNote&gt;&lt;Cite&gt;&lt;Author&gt;Koch&lt;/Author&gt;&lt;Year&gt;2003&lt;/Year&gt;&lt;RecNum&gt;344&lt;/RecNum&gt;&lt;record&gt;&lt;rec-number&gt;344&lt;/rec-number&gt;&lt;ref-type name="Journal Article"&gt;17&lt;/ref-type&gt;&lt;contributors&gt;&lt;authors&gt;&lt;author&gt;Koch, R. L.&lt;/author&gt;&lt;/authors&gt;&lt;/contributors&gt;&lt;titles&gt;&lt;title&gt;&lt;style face="normal" font="default" size="100%"&gt;The multicolored Asian lady beetle, &lt;/style&gt;&lt;style face="italic" font="default" size="100%"&gt;Harmonia axyridis&lt;/style&gt;&lt;style face="normal" font="default" size="100%"&gt;: A review of its biology, uses in biological control, and non-target impacts.&lt;/style&gt;&lt;/title&gt;&lt;secondary-title&gt;Journal of Insect Science&lt;/secondary-title&gt;&lt;/titles&gt;&lt;pages&gt;1-16&lt;/pages&gt;&lt;volume&gt;3&lt;/volume&gt;&lt;number&gt;32&lt;/number&gt;&lt;keywords&gt;&lt;keyword&gt;Harmonia axyridis, classical biological control, augmentative biological control, conservation biological control, non-target effects, bioinvaion, invasion biology, allergies, intraguild predation&lt;/keyword&gt;&lt;/keywords&gt;&lt;dates&gt;&lt;year&gt;2003&lt;/year&gt;&lt;/dates&gt;&lt;label&gt;alpha&lt;/label&gt;&lt;urls&gt;&lt;pdf-urls&gt;&lt;url&gt;internal-pdf://el_105-1614110721/el_105.pdf&lt;/url&gt;&lt;/pdf-urls&gt;&lt;/urls&gt;&lt;custom1&gt;el&lt;/custom1&gt;&lt;custom2&gt;el_105&lt;/custom2&gt;&lt;/record&gt;&lt;/Cite&gt;&lt;Cite&gt;&lt;Author&gt;Roy&lt;/Author&gt;&lt;Year&gt;2012&lt;/Year&gt;&lt;RecNum&gt;1295&lt;/RecNum&gt;&lt;record&gt;&lt;rec-number&gt;1295&lt;/rec-number&gt;&lt;ref-type name="Journal Article"&gt;17&lt;/ref-type&gt;&lt;contributors&gt;&lt;authors&gt;&lt;author&gt;Roy, H. E.&lt;/author&gt;&lt;author&gt;Adriaens, T.&lt;/author&gt;&lt;author&gt;Isaac, N. J. B.&lt;/author&gt;&lt;author&gt;Kenis, M.&lt;/author&gt;&lt;author&gt;Onkelinx, T.&lt;/author&gt;&lt;author&gt;San Martin, G.&lt;/author&gt;&lt;author&gt;Brown, P. M. J.&lt;/author&gt;&lt;author&gt;Hautier, L.&lt;/author&gt;&lt;author&gt;Poland, R.&lt;/author&gt;&lt;author&gt;Roy, D. B.&lt;/author&gt;&lt;author&gt;Comont, R.&lt;/author&gt;&lt;author&gt;Eschen, R.&lt;/author&gt;&lt;author&gt;Frost, R.&lt;/author&gt;&lt;author&gt;Zindel, R.&lt;/author&gt;&lt;author&gt;Van Vlaenderen, J.&lt;/author&gt;&lt;author&gt;Nedved, O.&lt;/author&gt;&lt;author&gt;Ravn, H. P.&lt;/author&gt;&lt;author&gt;Gregoire, J. C.&lt;/author&gt;&lt;author&gt;de Biseau, J. C.&lt;/author&gt;&lt;author&gt;Maes, D.&lt;/author&gt;&lt;/authors&gt;&lt;/contributors&gt;&lt;auth-address&gt;NERC Ctr Ecol &amp;amp; Hydrol, Crowmarsh Gifford OX10 8BB, Oxon, England. Res Inst Nat &amp;amp; Forest INBO, B-1070 Brussels, Belgium. CABI Europe Switzerland, CH-2800 Delemont, Switzerland. Catholic Univ Louvain, Biodivers Res Ctr, Earth &amp;amp; Life Inst, Behav Ecol &amp;amp; Conservat Grp, B-1348 Louvain, Belgium. Anglia Ruskin Univ, Dept Life Sci, Anim &amp;amp; Environm Res Grp, Cambridge CB1 1PT, England. Ctr Wallon Rech Agron, Dept Sci Vivant, Unite Protect Plantes &amp;amp; Ecotoxicol, B-5030 Gembloux, Belgium. Univ Libre Brussels, Biol Control &amp;amp; Spatial Ecol Lab, B-1050 Brussels, Belgium. Clifton Coll, Bristol BS8 3JH, Avon, England. Univ Fribourg, Dept Biol, CH-1700 Fribourg, Switzerland. Univ S Bohemia, Acad Sci Czech Republ, Fac Biol Sci, CZ-37005 Ceske Budejovice, Czech Republic. Univ S Bohemia, Acad Sci Czech Republ, Inst Entomol, CZ-37005 Ceske Budejovice, Czech Republic. Univ Copenhagen, DK-1958 Frederiksberg C, Denmark.&amp;#xD;Roy, HE (reprint author), NERC Ctr Ecol &amp;amp; Hydrol, Benson Lane, Crowmarsh Gifford OX10 8BB, Oxon, England.&amp;#xD;hele@ceh.ac.uk; tim.adriaens@inbo.be&lt;/auth-address&gt;&lt;titles&gt;&lt;title&gt;Invasive alien predator causes rapid declines of native European ladybirds&lt;/title&gt;&lt;secondary-title&gt;Diversity and Distributions&lt;/secondary-title&gt;&lt;alt-title&gt;Divers. Distrib.&lt;/alt-title&gt;&lt;/titles&gt;&lt;periodical&gt;&lt;full-title&gt;Diversity and Distributions&lt;/full-title&gt;&lt;/periodical&gt;&lt;pages&gt;717-725&lt;/pages&gt;&lt;volume&gt;18&lt;/volume&gt;&lt;number&gt;7&lt;/number&gt;&lt;keywords&gt;&lt;keyword&gt;Biological control&lt;/keyword&gt;&lt;keyword&gt;biological invasions&lt;/keyword&gt;&lt;keyword&gt;citizen science&lt;/keyword&gt;&lt;keyword&gt;Coccinellidae&lt;/keyword&gt;&lt;keyword&gt;Harmonia axyridis&lt;/keyword&gt;&lt;keyword&gt;population decline&lt;/keyword&gt;&lt;keyword&gt;HARMONIA-AXYRIDIS PALLAS&lt;/keyword&gt;&lt;keyword&gt;INTRAGUILD PREDATION&lt;/keyword&gt;&lt;keyword&gt;CURRENT KNOWLEDGE&lt;/keyword&gt;&lt;keyword&gt;UNITED-STATES&lt;/keyword&gt;&lt;keyword&gt;COCCINELLIDAE&lt;/keyword&gt;&lt;keyword&gt;BIODIVERSITY&lt;/keyword&gt;&lt;keyword&gt;EXTINCTIONS&lt;/keyword&gt;&lt;keyword&gt;COLEOPTERA&lt;/keyword&gt;&lt;keyword&gt;ECOSYSTEMS&lt;/keyword&gt;&lt;keyword&gt;BRITAIN&lt;/keyword&gt;&lt;/keywords&gt;&lt;dates&gt;&lt;year&gt;2012&lt;/year&gt;&lt;pub-dates&gt;&lt;date&gt;Jul&lt;/date&gt;&lt;/pub-dates&gt;&lt;/dates&gt;&lt;isbn&gt;1366-9516&lt;/isbn&gt;&lt;accession-num&gt;WOS:000304901700007&lt;/accession-num&gt;&lt;label&gt;alpha&lt;/label&gt;&lt;work-type&gt;Article&lt;/work-type&gt;&lt;urls&gt;&lt;related-urls&gt;&lt;url&gt;&amp;lt;Go to ISI&amp;gt;://WOS:000304901700007 &lt;/url&gt;&lt;/related-urls&gt;&lt;pdf-urls&gt;&lt;url&gt;internal-pdf://el_891-0193191681/el_891.pdf&lt;/url&gt;&lt;/pdf-urls&gt;&lt;/urls&gt;&lt;custom1&gt;el&lt;/custom1&gt;&lt;custom2&gt;el_891 - pas imprimé&lt;/custom2&gt;&lt;electronic-resource-num&gt;10.1111/j.1472-4642.2012.00883.x&lt;/electronic-resource-num&gt;&lt;language&gt;English&lt;/language&gt;&lt;/record&gt;&lt;/Cite&gt;&lt;/EndNote&gt;</w:instrText>
      </w:r>
      <w:r w:rsidR="0054573D">
        <w:rPr>
          <w:lang w:val="en-GB"/>
        </w:rPr>
        <w:fldChar w:fldCharType="separate"/>
      </w:r>
      <w:r w:rsidR="00EA085B">
        <w:rPr>
          <w:lang w:val="en-GB"/>
        </w:rPr>
        <w:t>(Koch 2003; Roy</w:t>
      </w:r>
      <w:r w:rsidR="00EA085B" w:rsidRPr="00EA085B">
        <w:rPr>
          <w:i/>
          <w:lang w:val="en-GB"/>
        </w:rPr>
        <w:t xml:space="preserve"> et al.</w:t>
      </w:r>
      <w:r w:rsidR="00EA085B">
        <w:rPr>
          <w:lang w:val="en-GB"/>
        </w:rPr>
        <w:t xml:space="preserve"> 2012)</w:t>
      </w:r>
      <w:r w:rsidR="0054573D">
        <w:rPr>
          <w:lang w:val="en-GB"/>
        </w:rPr>
        <w:fldChar w:fldCharType="end"/>
      </w:r>
      <w:r w:rsidR="00D947FD" w:rsidRPr="00501B56">
        <w:rPr>
          <w:lang w:val="en-GB"/>
        </w:rPr>
        <w:t xml:space="preserve">. </w:t>
      </w:r>
      <w:r w:rsidR="00CF085D" w:rsidRPr="00501B56">
        <w:rPr>
          <w:lang w:val="en-GB"/>
        </w:rPr>
        <w:t>By applying</w:t>
      </w:r>
      <w:r w:rsidR="00D947FD" w:rsidRPr="00501B56">
        <w:rPr>
          <w:lang w:val="en-GB"/>
        </w:rPr>
        <w:t xml:space="preserve"> ABC methods </w:t>
      </w:r>
      <w:r w:rsidR="00CF085D" w:rsidRPr="00501B56">
        <w:rPr>
          <w:lang w:val="en-GB"/>
        </w:rPr>
        <w:t xml:space="preserve">to </w:t>
      </w:r>
      <w:r w:rsidR="00D947FD" w:rsidRPr="00501B56">
        <w:rPr>
          <w:lang w:val="en-GB"/>
        </w:rPr>
        <w:t xml:space="preserve">microsatellite and historical data, Lombaert </w:t>
      </w:r>
      <w:r w:rsidR="00D947FD" w:rsidRPr="00501B56">
        <w:rPr>
          <w:i/>
          <w:iCs/>
          <w:lang w:val="en-GB"/>
        </w:rPr>
        <w:t>et al.</w:t>
      </w:r>
      <w:r w:rsidR="00D947FD" w:rsidRPr="00501B56">
        <w:rPr>
          <w:lang w:val="en-GB"/>
        </w:rPr>
        <w:t xml:space="preserve"> </w:t>
      </w:r>
      <w:r w:rsidR="0054573D">
        <w:rPr>
          <w:lang w:val="en-GB"/>
        </w:rPr>
        <w:fldChar w:fldCharType="begin"/>
      </w:r>
      <w:r w:rsidR="00EA085B">
        <w:rPr>
          <w:lang w:val="en-GB"/>
        </w:rPr>
        <w:instrText xml:space="preserve"> ADDIN EN.CITE &lt;EndNote&gt;&lt;Cite ExcludeAuth="1"&gt;&lt;Year&gt;2010&lt;/Year&gt;&lt;RecNum&gt;719&lt;/RecNum&gt;&lt;record&gt;&lt;rec-number&gt;719&lt;/rec-number&gt;&lt;ref-type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EndNote&gt;</w:instrText>
      </w:r>
      <w:r w:rsidR="0054573D">
        <w:rPr>
          <w:lang w:val="en-GB"/>
        </w:rPr>
        <w:fldChar w:fldCharType="separate"/>
      </w:r>
      <w:r w:rsidR="00EA085B">
        <w:rPr>
          <w:lang w:val="en-GB"/>
        </w:rPr>
        <w:t>(2010)</w:t>
      </w:r>
      <w:r w:rsidR="0054573D">
        <w:rPr>
          <w:lang w:val="en-GB"/>
        </w:rPr>
        <w:fldChar w:fldCharType="end"/>
      </w:r>
      <w:r w:rsidR="00D947FD" w:rsidRPr="00501B56">
        <w:rPr>
          <w:lang w:val="en-GB"/>
        </w:rPr>
        <w:t xml:space="preserve"> have shown that the two North American outbreaks </w:t>
      </w:r>
      <w:r w:rsidR="00CF085D" w:rsidRPr="00501B56">
        <w:rPr>
          <w:lang w:val="en-GB"/>
        </w:rPr>
        <w:t>originated</w:t>
      </w:r>
      <w:r w:rsidR="00D947FD" w:rsidRPr="00501B56">
        <w:rPr>
          <w:lang w:val="en-GB"/>
        </w:rPr>
        <w:t xml:space="preserve"> from two independent introductions from the native area. They also found that the eastern</w:t>
      </w:r>
      <w:r w:rsidR="00CF085D" w:rsidRPr="00501B56">
        <w:rPr>
          <w:lang w:val="en-GB"/>
        </w:rPr>
        <w:t xml:space="preserve"> North</w:t>
      </w:r>
      <w:r w:rsidR="00D947FD" w:rsidRPr="00501B56">
        <w:rPr>
          <w:lang w:val="en-GB"/>
        </w:rPr>
        <w:t xml:space="preserve"> American population acted as a bridgehead </w:t>
      </w:r>
      <w:r w:rsidR="00CF085D" w:rsidRPr="00501B56">
        <w:rPr>
          <w:lang w:val="en-GB"/>
        </w:rPr>
        <w:t xml:space="preserve">for </w:t>
      </w:r>
      <w:r w:rsidR="00D947FD" w:rsidRPr="00501B56">
        <w:rPr>
          <w:lang w:val="en-GB"/>
        </w:rPr>
        <w:t>the worldwide invasion</w:t>
      </w:r>
      <w:r w:rsidR="00CF085D" w:rsidRPr="00501B56">
        <w:rPr>
          <w:lang w:val="en-GB"/>
        </w:rPr>
        <w:t>, serving as the source population for the</w:t>
      </w:r>
      <w:r w:rsidR="00D947FD" w:rsidRPr="00501B56">
        <w:rPr>
          <w:lang w:val="en-GB"/>
        </w:rPr>
        <w:t xml:space="preserve"> European, South American and African outbreaks, </w:t>
      </w:r>
      <w:r w:rsidR="00CF085D" w:rsidRPr="00501B56">
        <w:rPr>
          <w:lang w:val="en-GB"/>
        </w:rPr>
        <w:t>and displaying admixture with a European biocontrol strain in Europe</w:t>
      </w:r>
      <w:r w:rsidR="00D947FD" w:rsidRPr="00501B56">
        <w:rPr>
          <w:lang w:val="en-GB"/>
        </w:rPr>
        <w:t>. However, these results were obtained with a limited number of population sample</w:t>
      </w:r>
      <w:r w:rsidR="00B128CA" w:rsidRPr="00501B56">
        <w:rPr>
          <w:lang w:val="en-GB"/>
        </w:rPr>
        <w:t xml:space="preserve">s, </w:t>
      </w:r>
      <w:r w:rsidR="00CF085D" w:rsidRPr="00501B56">
        <w:rPr>
          <w:lang w:val="en-GB"/>
        </w:rPr>
        <w:t>particularly for the</w:t>
      </w:r>
      <w:r w:rsidR="00D947FD" w:rsidRPr="00501B56">
        <w:rPr>
          <w:lang w:val="en-GB"/>
        </w:rPr>
        <w:t xml:space="preserve"> invaded areas (</w:t>
      </w:r>
      <w:r w:rsidR="00613E05" w:rsidRPr="00501B56">
        <w:rPr>
          <w:lang w:val="en-GB"/>
        </w:rPr>
        <w:t xml:space="preserve">i.e. </w:t>
      </w:r>
      <w:r w:rsidR="00D947FD" w:rsidRPr="00501B56">
        <w:rPr>
          <w:lang w:val="en-GB"/>
        </w:rPr>
        <w:t>only one population sample per invaded area was used)</w:t>
      </w:r>
      <w:r w:rsidR="00613E05" w:rsidRPr="00501B56">
        <w:rPr>
          <w:lang w:val="en-GB"/>
        </w:rPr>
        <w:t>. This i</w:t>
      </w:r>
      <w:r w:rsidR="005E44DF" w:rsidRPr="00501B56">
        <w:rPr>
          <w:lang w:val="en-GB"/>
        </w:rPr>
        <w:t>s unfortunate</w:t>
      </w:r>
      <w:r w:rsidR="00CF085D" w:rsidRPr="00501B56">
        <w:rPr>
          <w:lang w:val="en-GB"/>
        </w:rPr>
        <w:t>, because the invaded areas are large</w:t>
      </w:r>
      <w:r w:rsidR="00D947FD" w:rsidRPr="00501B56">
        <w:rPr>
          <w:lang w:val="en-GB"/>
        </w:rPr>
        <w:t xml:space="preserve"> and </w:t>
      </w:r>
      <w:r w:rsidR="005E44DF" w:rsidRPr="00501B56">
        <w:rPr>
          <w:lang w:val="en-GB"/>
        </w:rPr>
        <w:t xml:space="preserve">their </w:t>
      </w:r>
      <w:r w:rsidR="00D947FD" w:rsidRPr="00501B56">
        <w:rPr>
          <w:lang w:val="en-GB"/>
        </w:rPr>
        <w:t xml:space="preserve">spatial genetic structure </w:t>
      </w:r>
      <w:r w:rsidR="005E44DF" w:rsidRPr="00501B56">
        <w:rPr>
          <w:lang w:val="en-GB"/>
        </w:rPr>
        <w:t>remains</w:t>
      </w:r>
      <w:r w:rsidR="00D947FD" w:rsidRPr="00501B56">
        <w:rPr>
          <w:lang w:val="en-GB"/>
        </w:rPr>
        <w:t xml:space="preserve"> unknown.</w:t>
      </w:r>
    </w:p>
    <w:p w:rsidR="00B63762" w:rsidRPr="00501B56" w:rsidRDefault="00B63762" w:rsidP="00D947FD">
      <w:pPr>
        <w:spacing w:line="480" w:lineRule="auto"/>
        <w:ind w:firstLine="708"/>
        <w:rPr>
          <w:lang w:val="en-GB"/>
        </w:rPr>
      </w:pPr>
      <w:r w:rsidRPr="00501B56">
        <w:rPr>
          <w:lang w:val="en-GB"/>
        </w:rPr>
        <w:t xml:space="preserve">In </w:t>
      </w:r>
      <w:r w:rsidR="00CF085D" w:rsidRPr="00501B56">
        <w:rPr>
          <w:lang w:val="en-GB"/>
        </w:rPr>
        <w:t>this</w:t>
      </w:r>
      <w:r w:rsidRPr="00501B56">
        <w:rPr>
          <w:lang w:val="en-GB"/>
        </w:rPr>
        <w:t xml:space="preserve"> study, we made inferences about the invasion history of HA </w:t>
      </w:r>
      <w:r w:rsidR="00CF085D" w:rsidRPr="00501B56">
        <w:rPr>
          <w:lang w:val="en-GB"/>
        </w:rPr>
        <w:t>from a</w:t>
      </w:r>
      <w:r w:rsidRPr="00501B56">
        <w:rPr>
          <w:lang w:val="en-GB"/>
        </w:rPr>
        <w:t xml:space="preserve"> large set of sampl</w:t>
      </w:r>
      <w:r w:rsidR="00CF085D" w:rsidRPr="00501B56">
        <w:rPr>
          <w:lang w:val="en-GB"/>
        </w:rPr>
        <w:t>ing</w:t>
      </w:r>
      <w:r w:rsidRPr="00501B56">
        <w:rPr>
          <w:lang w:val="en-GB"/>
        </w:rPr>
        <w:t xml:space="preserve"> sites distributed over most of the native and invaded areas of the species. We had three goals in mind. First, we aimed </w:t>
      </w:r>
      <w:r w:rsidR="00CF085D" w:rsidRPr="00501B56">
        <w:rPr>
          <w:lang w:val="en-GB"/>
        </w:rPr>
        <w:t>to provide new insight into</w:t>
      </w:r>
      <w:r w:rsidRPr="00501B56">
        <w:rPr>
          <w:lang w:val="en-GB"/>
        </w:rPr>
        <w:t xml:space="preserve"> the invasion routes and processes associated </w:t>
      </w:r>
      <w:r w:rsidR="00CF085D" w:rsidRPr="00501B56">
        <w:rPr>
          <w:lang w:val="en-GB"/>
        </w:rPr>
        <w:t xml:space="preserve">with </w:t>
      </w:r>
      <w:r w:rsidRPr="00501B56">
        <w:rPr>
          <w:lang w:val="en-GB"/>
        </w:rPr>
        <w:t xml:space="preserve">the </w:t>
      </w:r>
      <w:r w:rsidR="00800BCD">
        <w:rPr>
          <w:lang w:val="en-GB"/>
        </w:rPr>
        <w:t xml:space="preserve">worldwide </w:t>
      </w:r>
      <w:r w:rsidRPr="00501B56">
        <w:rPr>
          <w:lang w:val="en-GB"/>
        </w:rPr>
        <w:t xml:space="preserve">spread of HA, </w:t>
      </w:r>
      <w:r w:rsidR="00CF085D" w:rsidRPr="00501B56">
        <w:rPr>
          <w:lang w:val="en-GB"/>
        </w:rPr>
        <w:t>focusing particularly on detection of</w:t>
      </w:r>
      <w:r w:rsidR="008A5D69" w:rsidRPr="00501B56">
        <w:rPr>
          <w:lang w:val="en-GB"/>
        </w:rPr>
        <w:t xml:space="preserve"> the presence </w:t>
      </w:r>
      <w:r w:rsidRPr="00501B56">
        <w:rPr>
          <w:lang w:val="en-GB"/>
        </w:rPr>
        <w:t>of bridgehead population</w:t>
      </w:r>
      <w:r w:rsidR="00CF085D" w:rsidRPr="00501B56">
        <w:rPr>
          <w:lang w:val="en-GB"/>
        </w:rPr>
        <w:t>s</w:t>
      </w:r>
      <w:r w:rsidR="008A5D69" w:rsidRPr="00501B56">
        <w:rPr>
          <w:lang w:val="en-GB"/>
        </w:rPr>
        <w:t xml:space="preserve"> and genetic admixture</w:t>
      </w:r>
      <w:ins w:id="18" w:author="Arnaud Estoup" w:date="2014-05-15T16:23:00Z">
        <w:r w:rsidR="00F579D2">
          <w:rPr>
            <w:lang w:val="en-GB"/>
          </w:rPr>
          <w:t xml:space="preserve"> between differen</w:t>
        </w:r>
      </w:ins>
      <w:ins w:id="19" w:author="Arnaud Estoup" w:date="2014-05-15T16:24:00Z">
        <w:r w:rsidR="00F579D2">
          <w:rPr>
            <w:lang w:val="en-GB"/>
          </w:rPr>
          <w:t>t</w:t>
        </w:r>
      </w:ins>
      <w:ins w:id="20" w:author="Arnaud Estoup" w:date="2014-05-15T16:23:00Z">
        <w:r w:rsidR="00F579D2">
          <w:rPr>
            <w:lang w:val="en-GB"/>
          </w:rPr>
          <w:t>iated sources</w:t>
        </w:r>
      </w:ins>
      <w:r w:rsidR="008D44FF" w:rsidRPr="00501B56">
        <w:rPr>
          <w:lang w:val="en-GB"/>
        </w:rPr>
        <w:t xml:space="preserve">, two potential important drivers of colonisation success </w:t>
      </w:r>
      <w:r w:rsidR="0054573D">
        <w:rPr>
          <w:lang w:val="en-GB"/>
        </w:rPr>
        <w:fldChar w:fldCharType="begin"/>
      </w:r>
      <w:r w:rsidR="00EA085B">
        <w:rPr>
          <w:lang w:val="en-GB"/>
        </w:rPr>
        <w:instrText xml:space="preserve"> ADDIN EN.CITE &lt;EndNote&gt;&lt;Cite&gt;&lt;Author&gt;Guillemaud&lt;/Author&gt;&lt;Year&gt;2011&lt;/Year&gt;&lt;RecNum&gt;849&lt;/RecNum&gt;&lt;record&gt;&lt;rec-number&gt;849&lt;/rec-number&gt;&lt;ref-type name="Journal Article"&gt;17&lt;/ref-type&gt;&lt;contributors&gt;&lt;authors&gt;&lt;author&gt;Guillemaud, T.&lt;/author&gt;&lt;author&gt;Ciosi, M.&lt;/author&gt;&lt;author&gt;Lombaert, E.&lt;/author&gt;&lt;author&gt;Estoup, A.&lt;/author&gt;&lt;/authors&gt;&lt;/contributors&gt;&lt;titles&gt;&lt;title&gt;Biological invasions in agricultural settings: Insights from evolutionary biology and population genetics&lt;/title&gt;&lt;secondary-title&gt;Comptes Rendus Biologies&lt;/secondary-title&gt;&lt;/titles&gt;&lt;periodical&gt;&lt;full-title&gt;Comptes Rendus Biologies&lt;/full-title&gt;&lt;/periodical&gt;&lt;pages&gt;237-246&lt;/pages&gt;&lt;volume&gt;334&lt;/volume&gt;&lt;number&gt;3&lt;/number&gt;&lt;keywords&gt;&lt;keyword&gt;Invasive species&lt;/keyword&gt;&lt;keyword&gt;Alien species&lt;/keyword&gt;&lt;keyword&gt;Biological control&lt;/keyword&gt;&lt;keyword&gt;Bridgehead&lt;/keyword&gt;&lt;keyword&gt;Multiple introductions&lt;/keyword&gt;&lt;keyword&gt;Diabrotica virgifera virgifera&lt;/keyword&gt;&lt;keyword&gt;Harmonia&lt;/keyword&gt;&lt;keyword&gt;axyridis&lt;/keyword&gt;&lt;keyword&gt;WESTERN CORN-ROOTWORM&lt;/keyword&gt;&lt;keyword&gt;MULTIPLE TRANSATLANTIC INTRODUCTIONS&lt;/keyword&gt;&lt;keyword&gt;APPROXIMATE BAYESIAN COMPUTATION&lt;/keyword&gt;&lt;keyword&gt;SPECIES INVASIONS&lt;/keyword&gt;&lt;keyword&gt;NORTH-AMERICA&lt;/keyword&gt;&lt;keyword&gt;ADAPTIVE EVOLUTION&lt;/keyword&gt;&lt;keyword&gt;GRAPE PHYLLOXERA&lt;/keyword&gt;&lt;keyword&gt;APHIS-GOSSYPII&lt;/keyword&gt;&lt;keyword&gt;DNA-SEQUENCES&lt;/keyword&gt;&lt;keyword&gt;NEW-WORLD&lt;/keyword&gt;&lt;/keywords&gt;&lt;dates&gt;&lt;year&gt;2011&lt;/year&gt;&lt;pub-dates&gt;&lt;date&gt;Mar&lt;/date&gt;&lt;/pub-dates&gt;&lt;/dates&gt;&lt;isbn&gt;1631-0691&lt;/isbn&gt;&lt;accession-num&gt;ISI:000288577400010&lt;/accession-num&gt;&lt;label&gt;alpha&lt;/label&gt;&lt;urls&gt;&lt;related-urls&gt;&lt;url&gt;&amp;lt;Go to ISI&amp;gt;://000288577400010 &lt;/url&gt;&lt;/related-urls&gt;&lt;pdf-urls&gt;&lt;url&gt;internal-pdf://el_490-0405407488/el_490.pdf&lt;/url&gt;&lt;/pdf-urls&gt;&lt;/urls&gt;&lt;custom1&gt;el&lt;/custom1&gt;&lt;custom2&gt;el_490&lt;/custom2&gt;&lt;electronic-resource-num&gt;10.1016/j.crvi.2010.12.008&lt;/electronic-resource-num&gt;&lt;/record&gt;&lt;/Cite&gt;&lt;Cite&gt;&lt;Author&gt;Rius&lt;/Author&gt;&lt;Year&gt;2014&lt;/Year&gt;&lt;RecNum&gt;1413&lt;/RecNum&gt;&lt;record&gt;&lt;rec-number&gt;1413&lt;/rec-number&gt;&lt;ref-type name="Journal Article"&gt;17&lt;/ref-type&gt;&lt;contributors&gt;&lt;authors&gt;&lt;author&gt;Rius, Marc&lt;/author&gt;&lt;author&gt;Darling, John A.&lt;/author&gt;&lt;/authors&gt;&lt;/contributors&gt;&lt;titles&gt;&lt;title&gt;How important is intraspecific genetic admixture to the success of colonising populations?&lt;/title&gt;&lt;secondary-title&gt;Trends in Ecology &amp;amp; Evolution&lt;/secondary-title&gt;&lt;/titles&gt;&lt;periodical&gt;&lt;full-title&gt;Trends in Ecology &amp;amp; Evolution&lt;/full-title&gt;&lt;/periodical&gt;&lt;pages&gt;233-242&lt;/pages&gt;&lt;volume&gt;29&lt;/volume&gt;&lt;number&gt;4&lt;/number&gt;&lt;dates&gt;&lt;year&gt;2014&lt;/year&gt;&lt;/dates&gt;&lt;call-num&gt;alpha&lt;/call-num&gt;&lt;urls&gt;&lt;related-urls&gt;&lt;url&gt;http://www.sciencedirect.com/science/article/pii/S0169534714000408 &lt;/url&gt;&lt;/related-urls&gt;&lt;pdf-urls&gt;&lt;url&gt;internal-pdf://el_1006-1809582096/el_1006.pdf&lt;/url&gt;&lt;/pdf-urls&gt;&lt;/urls&gt;&lt;custom1&gt;el&lt;/custom1&gt;&lt;custom2&gt;el_1006 - pas imprimé&lt;/custom2&gt;&lt;/record&gt;&lt;/Cite&gt;&lt;/EndNote&gt;</w:instrText>
      </w:r>
      <w:r w:rsidR="0054573D">
        <w:rPr>
          <w:lang w:val="en-GB"/>
        </w:rPr>
        <w:fldChar w:fldCharType="separate"/>
      </w:r>
      <w:r w:rsidR="00EA085B">
        <w:rPr>
          <w:lang w:val="en-GB"/>
        </w:rPr>
        <w:t>(Guillemaud</w:t>
      </w:r>
      <w:r w:rsidR="00EA085B" w:rsidRPr="00EA085B">
        <w:rPr>
          <w:i/>
          <w:lang w:val="en-GB"/>
        </w:rPr>
        <w:t xml:space="preserve"> et al.</w:t>
      </w:r>
      <w:r w:rsidR="00EA085B">
        <w:rPr>
          <w:lang w:val="en-GB"/>
        </w:rPr>
        <w:t xml:space="preserve"> 2011; Rius &amp; Darling 2014)</w:t>
      </w:r>
      <w:r w:rsidR="0054573D">
        <w:rPr>
          <w:lang w:val="en-GB"/>
        </w:rPr>
        <w:fldChar w:fldCharType="end"/>
      </w:r>
      <w:r w:rsidRPr="00501B56">
        <w:rPr>
          <w:lang w:val="en-GB"/>
        </w:rPr>
        <w:t xml:space="preserve">. Second, we </w:t>
      </w:r>
      <w:r w:rsidR="00CF085D" w:rsidRPr="00501B56">
        <w:rPr>
          <w:lang w:val="en-GB"/>
        </w:rPr>
        <w:t>assessed the complementarity of</w:t>
      </w:r>
      <w:r w:rsidRPr="00501B56">
        <w:rPr>
          <w:lang w:val="en-GB"/>
        </w:rPr>
        <w:t xml:space="preserve"> a number of statistical methods </w:t>
      </w:r>
      <w:r w:rsidR="00CF085D" w:rsidRPr="00501B56">
        <w:rPr>
          <w:lang w:val="en-GB"/>
        </w:rPr>
        <w:t>and</w:t>
      </w:r>
      <w:r w:rsidRPr="00501B56">
        <w:rPr>
          <w:lang w:val="en-GB"/>
        </w:rPr>
        <w:t xml:space="preserve"> the consequences of using different sets of population samples </w:t>
      </w:r>
      <w:r w:rsidR="00CF085D" w:rsidRPr="00501B56">
        <w:rPr>
          <w:lang w:val="en-GB"/>
        </w:rPr>
        <w:t xml:space="preserve">for </w:t>
      </w:r>
      <w:r w:rsidRPr="00501B56">
        <w:rPr>
          <w:lang w:val="en-GB"/>
        </w:rPr>
        <w:t xml:space="preserve">ABC inferences. Third, we </w:t>
      </w:r>
      <w:r w:rsidR="00CF085D" w:rsidRPr="00501B56">
        <w:rPr>
          <w:lang w:val="en-GB"/>
        </w:rPr>
        <w:t>aimed to provide biologists without expertise in this field with</w:t>
      </w:r>
      <w:r w:rsidRPr="00501B56">
        <w:rPr>
          <w:lang w:val="en-GB"/>
        </w:rPr>
        <w:t xml:space="preserve"> detailed methodological and conceptual guideline</w:t>
      </w:r>
      <w:r w:rsidR="00CF085D" w:rsidRPr="00501B56">
        <w:rPr>
          <w:lang w:val="en-GB"/>
        </w:rPr>
        <w:t>s about</w:t>
      </w:r>
      <w:r w:rsidRPr="00501B56">
        <w:rPr>
          <w:lang w:val="en-GB"/>
        </w:rPr>
        <w:t xml:space="preserve"> how to make inferences</w:t>
      </w:r>
      <w:r w:rsidR="00CF085D" w:rsidRPr="00501B56">
        <w:rPr>
          <w:lang w:val="en-GB"/>
        </w:rPr>
        <w:t xml:space="preserve"> about invasion routes,</w:t>
      </w:r>
      <w:r w:rsidRPr="00501B56">
        <w:rPr>
          <w:lang w:val="en-GB"/>
        </w:rPr>
        <w:t xml:space="preserve"> using recent</w:t>
      </w:r>
      <w:r w:rsidR="00CF085D" w:rsidRPr="00501B56">
        <w:rPr>
          <w:lang w:val="en-GB"/>
        </w:rPr>
        <w:t>ly developed</w:t>
      </w:r>
      <w:r w:rsidRPr="00501B56">
        <w:rPr>
          <w:lang w:val="en-GB"/>
        </w:rPr>
        <w:t xml:space="preserve"> Bayesian methods</w:t>
      </w:r>
      <w:r w:rsidR="00CF085D" w:rsidRPr="00501B56">
        <w:rPr>
          <w:lang w:val="en-GB"/>
        </w:rPr>
        <w:t>,</w:t>
      </w:r>
      <w:r w:rsidRPr="00501B56">
        <w:rPr>
          <w:lang w:val="en-GB"/>
        </w:rPr>
        <w:t xml:space="preserve"> when dealing with a large number of </w:t>
      </w:r>
      <w:r w:rsidR="00CF085D" w:rsidRPr="00501B56">
        <w:rPr>
          <w:lang w:val="en-GB"/>
        </w:rPr>
        <w:t>sampling sites</w:t>
      </w:r>
      <w:r w:rsidR="008A5D69" w:rsidRPr="00501B56">
        <w:rPr>
          <w:lang w:val="en-GB"/>
        </w:rPr>
        <w:t xml:space="preserve"> and </w:t>
      </w:r>
      <w:r w:rsidR="00CF085D" w:rsidRPr="00501B56">
        <w:rPr>
          <w:lang w:val="en-GB"/>
        </w:rPr>
        <w:t xml:space="preserve">a </w:t>
      </w:r>
      <w:r w:rsidR="008A5D69" w:rsidRPr="00501B56">
        <w:rPr>
          <w:lang w:val="en-GB"/>
        </w:rPr>
        <w:t>complex population genetic structure</w:t>
      </w:r>
      <w:r w:rsidRPr="00501B56">
        <w:rPr>
          <w:lang w:val="en-GB"/>
        </w:rPr>
        <w:t xml:space="preserve"> (hence</w:t>
      </w:r>
      <w:ins w:id="21" w:author="Arnaud Estoup" w:date="2014-05-15T16:24:00Z">
        <w:r w:rsidR="00492546">
          <w:rPr>
            <w:lang w:val="en-GB"/>
          </w:rPr>
          <w:t xml:space="preserve"> the presence of </w:t>
        </w:r>
        <w:r w:rsidR="005E2D6C" w:rsidRPr="005E2D6C">
          <w:rPr>
            <w:color w:val="3399FF"/>
            <w:lang w:val="en-GB"/>
          </w:rPr>
          <w:t xml:space="preserve">Box 1 </w:t>
        </w:r>
        <w:r w:rsidR="00492546">
          <w:rPr>
            <w:lang w:val="en-GB"/>
          </w:rPr>
          <w:t>as well as of</w:t>
        </w:r>
      </w:ins>
      <w:r w:rsidRPr="00501B56">
        <w:rPr>
          <w:lang w:val="en-GB"/>
        </w:rPr>
        <w:t xml:space="preserve"> the </w:t>
      </w:r>
      <w:r w:rsidR="00CF085D" w:rsidRPr="00501B56">
        <w:rPr>
          <w:lang w:val="en-GB"/>
        </w:rPr>
        <w:t>extensive</w:t>
      </w:r>
      <w:r w:rsidRPr="00501B56">
        <w:rPr>
          <w:lang w:val="en-GB"/>
        </w:rPr>
        <w:t xml:space="preserve"> Supplementary Materials</w:t>
      </w:r>
      <w:r w:rsidR="00CF085D" w:rsidRPr="00501B56">
        <w:rPr>
          <w:lang w:val="en-GB"/>
        </w:rPr>
        <w:t xml:space="preserve"> section</w:t>
      </w:r>
      <w:r w:rsidRPr="00501B56">
        <w:rPr>
          <w:lang w:val="en-GB"/>
        </w:rPr>
        <w:t>).</w:t>
      </w:r>
    </w:p>
    <w:p w:rsidR="00D947FD" w:rsidRPr="00501B56" w:rsidRDefault="00D947FD" w:rsidP="00D947FD">
      <w:pPr>
        <w:spacing w:line="480" w:lineRule="auto"/>
        <w:rPr>
          <w:lang w:val="en-GB"/>
        </w:rPr>
      </w:pPr>
    </w:p>
    <w:p w:rsidR="00D947FD" w:rsidRPr="00501B56" w:rsidRDefault="00D947FD" w:rsidP="00D947FD">
      <w:pPr>
        <w:spacing w:line="480" w:lineRule="auto"/>
        <w:rPr>
          <w:b/>
          <w:bCs/>
          <w:sz w:val="32"/>
          <w:szCs w:val="32"/>
          <w:lang w:val="en-GB"/>
        </w:rPr>
      </w:pPr>
      <w:r w:rsidRPr="00501B56">
        <w:rPr>
          <w:b/>
          <w:bCs/>
          <w:sz w:val="32"/>
          <w:szCs w:val="32"/>
          <w:lang w:val="en-GB"/>
        </w:rPr>
        <w:t>Methods</w:t>
      </w:r>
    </w:p>
    <w:p w:rsidR="00D947FD" w:rsidRPr="00501B56" w:rsidRDefault="00D947FD" w:rsidP="00D947FD">
      <w:pPr>
        <w:spacing w:line="480" w:lineRule="auto"/>
        <w:rPr>
          <w:lang w:val="en-GB"/>
        </w:rPr>
      </w:pPr>
    </w:p>
    <w:p w:rsidR="00D947FD" w:rsidRPr="00501B56" w:rsidRDefault="00D947FD" w:rsidP="00D947FD">
      <w:pPr>
        <w:spacing w:line="480" w:lineRule="auto"/>
        <w:rPr>
          <w:i/>
          <w:iCs/>
          <w:lang w:val="en-GB"/>
        </w:rPr>
      </w:pPr>
      <w:r w:rsidRPr="00501B56">
        <w:rPr>
          <w:i/>
          <w:iCs/>
          <w:lang w:val="en-GB"/>
        </w:rPr>
        <w:t>Sampling and genotyping</w:t>
      </w:r>
    </w:p>
    <w:p w:rsidR="00D947FD" w:rsidRPr="00501B56" w:rsidRDefault="00D947FD" w:rsidP="00D947FD">
      <w:pPr>
        <w:spacing w:line="480" w:lineRule="auto"/>
        <w:rPr>
          <w:lang w:val="en-GB"/>
        </w:rPr>
      </w:pPr>
    </w:p>
    <w:p w:rsidR="00D947FD" w:rsidRPr="00501B56" w:rsidRDefault="003C5B45" w:rsidP="00D947FD">
      <w:pPr>
        <w:spacing w:line="480" w:lineRule="auto"/>
        <w:rPr>
          <w:lang w:val="en-GB"/>
        </w:rPr>
      </w:pPr>
      <w:r w:rsidRPr="00501B56">
        <w:rPr>
          <w:lang w:val="en-GB"/>
        </w:rPr>
        <w:t xml:space="preserve">We sampled </w:t>
      </w:r>
      <w:r w:rsidR="00D947FD" w:rsidRPr="00501B56">
        <w:rPr>
          <w:lang w:val="en-GB"/>
        </w:rPr>
        <w:t>HA</w:t>
      </w:r>
      <w:r w:rsidR="00043984" w:rsidRPr="00501B56">
        <w:rPr>
          <w:lang w:val="en-GB"/>
        </w:rPr>
        <w:t xml:space="preserve"> at a total of 47 sites. </w:t>
      </w:r>
      <w:r w:rsidR="004275A6" w:rsidRPr="00501B56">
        <w:rPr>
          <w:lang w:val="en-GB"/>
        </w:rPr>
        <w:t>Samples were collected from</w:t>
      </w:r>
      <w:r w:rsidR="00043984" w:rsidRPr="00501B56">
        <w:rPr>
          <w:lang w:val="en-GB"/>
        </w:rPr>
        <w:t xml:space="preserve"> </w:t>
      </w:r>
      <w:r w:rsidR="00D947FD" w:rsidRPr="00501B56">
        <w:rPr>
          <w:lang w:val="en-GB"/>
        </w:rPr>
        <w:t xml:space="preserve">33 sites </w:t>
      </w:r>
      <w:r w:rsidR="004275A6" w:rsidRPr="00501B56">
        <w:rPr>
          <w:lang w:val="en-GB"/>
        </w:rPr>
        <w:t xml:space="preserve">in </w:t>
      </w:r>
      <w:r w:rsidR="00D947FD" w:rsidRPr="00501B56">
        <w:rPr>
          <w:lang w:val="en-GB"/>
        </w:rPr>
        <w:t xml:space="preserve">the invaded </w:t>
      </w:r>
      <w:r w:rsidR="006267D0">
        <w:rPr>
          <w:lang w:val="en-GB"/>
        </w:rPr>
        <w:t>areas</w:t>
      </w:r>
      <w:r w:rsidR="00D947FD" w:rsidRPr="00501B56">
        <w:rPr>
          <w:lang w:val="en-GB"/>
        </w:rPr>
        <w:t xml:space="preserve"> </w:t>
      </w:r>
      <w:r w:rsidR="0054573D">
        <w:rPr>
          <w:lang w:val="en-GB"/>
        </w:rPr>
        <w:fldChar w:fldCharType="begin"/>
      </w:r>
      <w:r w:rsidR="00EA085B">
        <w:rPr>
          <w:lang w:val="en-GB"/>
        </w:rPr>
        <w:instrText xml:space="preserve"> ADDIN EN.CITE &lt;EndNote&gt;&lt;Cite&gt;&lt;Author&gt;Lombaert&lt;/Author&gt;&lt;Year&gt;2011&lt;/Year&gt;&lt;RecNum&gt;1171&lt;/RecNum&gt;&lt;Prefix&gt;five of these samples were previously used by &lt;/Prefix&gt;&lt;record&gt;&lt;rec-number&gt;1171&lt;/rec-number&gt;&lt;ref-type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(five of these samples were previously used by Lombaert</w:t>
      </w:r>
      <w:r w:rsidR="00EA085B" w:rsidRPr="00EA085B">
        <w:rPr>
          <w:i/>
          <w:lang w:val="en-GB"/>
        </w:rPr>
        <w:t xml:space="preserve"> et al.</w:t>
      </w:r>
      <w:r w:rsidR="00EA085B">
        <w:rPr>
          <w:lang w:val="en-GB"/>
        </w:rPr>
        <w:t xml:space="preserve"> 2011)</w:t>
      </w:r>
      <w:r w:rsidR="0054573D">
        <w:rPr>
          <w:lang w:val="en-GB"/>
        </w:rPr>
        <w:fldChar w:fldCharType="end"/>
      </w:r>
      <w:r w:rsidR="00D947FD" w:rsidRPr="00501B56">
        <w:rPr>
          <w:lang w:val="en-GB"/>
        </w:rPr>
        <w:t xml:space="preserve">: 9 </w:t>
      </w:r>
      <w:r w:rsidR="004275A6" w:rsidRPr="00501B56">
        <w:rPr>
          <w:lang w:val="en-GB"/>
        </w:rPr>
        <w:t xml:space="preserve">sites in </w:t>
      </w:r>
      <w:r w:rsidR="00D947FD" w:rsidRPr="00501B56">
        <w:rPr>
          <w:lang w:val="en-GB"/>
        </w:rPr>
        <w:t xml:space="preserve">North America (30 to 42 individuals per sample), 4 </w:t>
      </w:r>
      <w:r w:rsidR="004275A6" w:rsidRPr="00501B56">
        <w:rPr>
          <w:lang w:val="en-GB"/>
        </w:rPr>
        <w:t xml:space="preserve">sites </w:t>
      </w:r>
      <w:r w:rsidR="00D947FD" w:rsidRPr="00501B56">
        <w:rPr>
          <w:lang w:val="en-GB"/>
        </w:rPr>
        <w:t xml:space="preserve">in South America (30 to 42 individuals per sample), 16 </w:t>
      </w:r>
      <w:r w:rsidR="004275A6" w:rsidRPr="00501B56">
        <w:rPr>
          <w:lang w:val="en-GB"/>
        </w:rPr>
        <w:t xml:space="preserve">sites </w:t>
      </w:r>
      <w:r w:rsidR="00D947FD" w:rsidRPr="00501B56">
        <w:rPr>
          <w:lang w:val="en-GB"/>
        </w:rPr>
        <w:t xml:space="preserve">in Europe (20 to 42 individuals per sample) and 4 </w:t>
      </w:r>
      <w:r w:rsidR="004275A6" w:rsidRPr="00501B56">
        <w:rPr>
          <w:lang w:val="en-GB"/>
        </w:rPr>
        <w:t xml:space="preserve">sites </w:t>
      </w:r>
      <w:r w:rsidR="00D947FD" w:rsidRPr="00501B56">
        <w:rPr>
          <w:lang w:val="en-GB"/>
        </w:rPr>
        <w:t xml:space="preserve">in Africa (31 individuals per sample). We also </w:t>
      </w:r>
      <w:r w:rsidR="000169BB" w:rsidRPr="00501B56">
        <w:rPr>
          <w:lang w:val="en-GB"/>
        </w:rPr>
        <w:t xml:space="preserve">included </w:t>
      </w:r>
      <w:r w:rsidR="00D947FD" w:rsidRPr="00501B56">
        <w:rPr>
          <w:lang w:val="en-GB"/>
        </w:rPr>
        <w:t xml:space="preserve">in our analyses </w:t>
      </w:r>
      <w:r w:rsidR="004275A6" w:rsidRPr="00501B56">
        <w:rPr>
          <w:lang w:val="en-GB"/>
        </w:rPr>
        <w:t xml:space="preserve">the nine </w:t>
      </w:r>
      <w:r w:rsidR="00D947FD" w:rsidRPr="00501B56">
        <w:rPr>
          <w:lang w:val="en-GB"/>
        </w:rPr>
        <w:t xml:space="preserve">samples collected in the native range (26 to 36 individuals per sample) and </w:t>
      </w:r>
      <w:r w:rsidR="004275A6" w:rsidRPr="00501B56">
        <w:rPr>
          <w:lang w:val="en-GB"/>
        </w:rPr>
        <w:t>five</w:t>
      </w:r>
      <w:r w:rsidR="00D947FD" w:rsidRPr="00501B56">
        <w:rPr>
          <w:lang w:val="en-GB"/>
        </w:rPr>
        <w:t xml:space="preserve"> European biocontrol samples (18 to 29 individuals per sample) previously used by Lombaert </w:t>
      </w:r>
      <w:r w:rsidR="00D947FD" w:rsidRPr="00501B56">
        <w:rPr>
          <w:i/>
          <w:iCs/>
          <w:lang w:val="en-GB"/>
        </w:rPr>
        <w:t>et al.</w:t>
      </w:r>
      <w:r w:rsidR="00D947FD" w:rsidRPr="00501B56">
        <w:rPr>
          <w:lang w:val="en-GB"/>
        </w:rPr>
        <w:t xml:space="preserve"> </w:t>
      </w:r>
      <w:r w:rsidR="0054573D">
        <w:rPr>
          <w:lang w:val="en-GB"/>
        </w:rPr>
        <w:fldChar w:fldCharType="begin"/>
      </w:r>
      <w:r w:rsidR="00EA085B">
        <w:rPr>
          <w:lang w:val="en-GB"/>
        </w:rPr>
        <w:instrText xml:space="preserve"> ADDIN EN.CITE &lt;EndNote&gt;&lt;Cite ExcludeAuth="1"&gt;&lt;Year&gt;2011&lt;/Year&gt;&lt;RecNum&gt;1171&lt;/RecNum&gt;&lt;record&gt;&lt;rec-number&gt;1171&lt;/rec-number&gt;&lt;ref-type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(2011)</w:t>
      </w:r>
      <w:r w:rsidR="0054573D">
        <w:rPr>
          <w:lang w:val="en-GB"/>
        </w:rPr>
        <w:fldChar w:fldCharType="end"/>
      </w:r>
      <w:r w:rsidR="00D947FD" w:rsidRPr="00501B56">
        <w:rPr>
          <w:lang w:val="en-GB"/>
        </w:rPr>
        <w:t xml:space="preserve">. Complete </w:t>
      </w:r>
      <w:r w:rsidR="004275A6" w:rsidRPr="00501B56">
        <w:rPr>
          <w:lang w:val="en-GB"/>
        </w:rPr>
        <w:t>information about the samples is provided</w:t>
      </w:r>
      <w:r w:rsidR="00D947FD" w:rsidRPr="00501B56">
        <w:rPr>
          <w:lang w:val="en-GB"/>
        </w:rPr>
        <w:t xml:space="preserve"> in </w:t>
      </w:r>
      <w:r w:rsidR="00D947FD" w:rsidRPr="00501B56">
        <w:rPr>
          <w:color w:val="0000FF"/>
          <w:lang w:val="en-GB"/>
        </w:rPr>
        <w:t xml:space="preserve">Fig. 1 </w:t>
      </w:r>
      <w:r w:rsidR="00D947FD" w:rsidRPr="00501B56">
        <w:rPr>
          <w:lang w:val="en-GB"/>
        </w:rPr>
        <w:t xml:space="preserve">and </w:t>
      </w:r>
      <w:r w:rsidR="00D947FD" w:rsidRPr="00501B56">
        <w:rPr>
          <w:color w:val="0000FF"/>
          <w:lang w:val="en-GB"/>
        </w:rPr>
        <w:t>Table S1</w:t>
      </w:r>
      <w:r w:rsidR="00D947FD" w:rsidRPr="00501B56">
        <w:rPr>
          <w:lang w:val="en-GB"/>
        </w:rPr>
        <w:t xml:space="preserve">. </w:t>
      </w:r>
      <w:r w:rsidR="004275A6" w:rsidRPr="00501B56">
        <w:rPr>
          <w:lang w:val="en-GB"/>
        </w:rPr>
        <w:t>Genotyping</w:t>
      </w:r>
      <w:r w:rsidR="00D947FD" w:rsidRPr="00501B56">
        <w:rPr>
          <w:lang w:val="en-GB"/>
        </w:rPr>
        <w:t xml:space="preserve"> at 18 microsatellite markers</w:t>
      </w:r>
      <w:r w:rsidR="004275A6" w:rsidRPr="00501B56">
        <w:rPr>
          <w:lang w:val="en-GB"/>
        </w:rPr>
        <w:t xml:space="preserve"> was carried out for all 47 samples,</w:t>
      </w:r>
      <w:r w:rsidR="00D947FD" w:rsidRPr="00501B56">
        <w:rPr>
          <w:lang w:val="en-GB"/>
        </w:rPr>
        <w:t xml:space="preserve"> as described by Loiseau </w:t>
      </w:r>
      <w:r w:rsidR="00D947FD" w:rsidRPr="00501B56">
        <w:rPr>
          <w:i/>
          <w:iCs/>
          <w:lang w:val="en-GB"/>
        </w:rPr>
        <w:t>et al.</w:t>
      </w:r>
      <w:r w:rsidR="00D947FD" w:rsidRPr="00501B56">
        <w:rPr>
          <w:lang w:val="en-GB"/>
        </w:rPr>
        <w:t xml:space="preserve"> </w:t>
      </w:r>
      <w:r w:rsidR="0054573D">
        <w:rPr>
          <w:lang w:val="en-GB"/>
        </w:rPr>
        <w:fldChar w:fldCharType="begin"/>
      </w:r>
      <w:r w:rsidR="00EA085B">
        <w:rPr>
          <w:lang w:val="en-GB"/>
        </w:rPr>
        <w:instrText xml:space="preserve"> ADDIN EN.CITE &lt;EndNote&gt;&lt;Cite ExcludeAuth="1"&gt;&lt;Year&gt;2009&lt;/Year&gt;&lt;RecNum&gt;678&lt;/RecNum&gt;&lt;record&gt;&lt;rec-number&gt;678&lt;/rec-number&gt;&lt;ref-type name="Journal Article"&gt;17&lt;/ref-type&gt;&lt;contributors&gt;&lt;authors&gt;&lt;author&gt;Loiseau, A.&lt;/author&gt;&lt;author&gt;Malausa, T.&lt;/author&gt;&lt;author&gt;Lombaert, E.&lt;/author&gt;&lt;author&gt;Martin, J. F.&lt;/author&gt;&lt;author&gt;Estoup, A.&lt;/author&gt;&lt;/authors&gt;&lt;/contributors&gt;&lt;titles&gt;&lt;title&gt;&lt;style face="normal" font="default" size="100%"&gt;Isolation and characterization of microsatellites in the harlequin ladybird, &lt;/style&gt;&lt;style face="italic" font="default" size="100%"&gt;Harmonia axyridis&lt;/style&gt;&lt;style face="normal" font="default" size="100%"&gt; (Coleoptera, Coccinellidae), and cross-species amplification within the family Coccinellidae&lt;/style&gt;&lt;/title&gt;&lt;secondary-title&gt;Molecular Ecology Resources&lt;/secondary-title&gt;&lt;/titles&gt;&lt;periodical&gt;&lt;full-title&gt;Molecular Ecology Resources&lt;/full-title&gt;&lt;/periodical&gt;&lt;pages&gt;934-937&lt;/pages&gt;&lt;volume&gt;9&lt;/volume&gt;&lt;number&gt;3&lt;/number&gt;&lt;keywords&gt;&lt;keyword&gt;Biological invasion&lt;/keyword&gt;&lt;keyword&gt;Insect&lt;/keyword&gt;&lt;keyword&gt;Invasive Species&lt;/keyword&gt;&lt;keyword&gt;Microsatellites&lt;/keyword&gt;&lt;keyword&gt;Nuclear&lt;/keyword&gt;&lt;keyword&gt;marker&lt;/keyword&gt;&lt;/keywords&gt;&lt;dates&gt;&lt;year&gt;2009&lt;/year&gt;&lt;pub-dates&gt;&lt;date&gt;May&lt;/date&gt;&lt;/pub-dates&gt;&lt;/dates&gt;&lt;isbn&gt;1755-098X&lt;/isbn&gt;&lt;accession-num&gt;ISI:000265897200072&lt;/accession-num&gt;&lt;label&gt;alpha&lt;/label&gt;&lt;urls&gt;&lt;related-urls&gt;&lt;url&gt;&amp;lt;Go to ISI&amp;gt;://000265897200072 &lt;/url&gt;&lt;/related-urls&gt;&lt;pdf-urls&gt;&lt;url&gt;internal-pdf://el_340-3390444546/el_340.pdf&lt;/url&gt;&lt;/pdf-urls&gt;&lt;/urls&gt;&lt;custom1&gt;el&lt;/custom1&gt;&lt;custom2&gt;el_340&lt;/custom2&gt;&lt;electronic-resource-num&gt;10.1111/j.1755-0998.2009.02517.x&lt;/electronic-resource-num&gt;&lt;/record&gt;&lt;/Cite&gt;&lt;/EndNote&gt;</w:instrText>
      </w:r>
      <w:r w:rsidR="0054573D">
        <w:rPr>
          <w:lang w:val="en-GB"/>
        </w:rPr>
        <w:fldChar w:fldCharType="separate"/>
      </w:r>
      <w:r w:rsidR="00EA085B">
        <w:rPr>
          <w:lang w:val="en-GB"/>
        </w:rPr>
        <w:t>(2009)</w:t>
      </w:r>
      <w:r w:rsidR="0054573D">
        <w:rPr>
          <w:lang w:val="en-GB"/>
        </w:rPr>
        <w:fldChar w:fldCharType="end"/>
      </w:r>
      <w:r w:rsidR="00D947FD" w:rsidRPr="00501B56">
        <w:rPr>
          <w:lang w:val="en-GB"/>
        </w:rPr>
        <w:t>.</w:t>
      </w:r>
    </w:p>
    <w:p w:rsidR="00D947FD" w:rsidRPr="00501B56" w:rsidRDefault="00D947FD" w:rsidP="00D947FD">
      <w:pPr>
        <w:spacing w:line="480" w:lineRule="auto"/>
        <w:rPr>
          <w:lang w:val="en-GB"/>
        </w:rPr>
      </w:pPr>
    </w:p>
    <w:p w:rsidR="00D947FD" w:rsidRPr="00501B56" w:rsidRDefault="00D947FD" w:rsidP="00D947FD">
      <w:pPr>
        <w:spacing w:line="480" w:lineRule="auto"/>
        <w:rPr>
          <w:i/>
          <w:iCs/>
          <w:lang w:val="en-GB"/>
        </w:rPr>
      </w:pPr>
      <w:r w:rsidRPr="00501B56">
        <w:rPr>
          <w:i/>
          <w:iCs/>
          <w:lang w:val="en-GB"/>
        </w:rPr>
        <w:t>Genetic variation within and between populations</w:t>
      </w:r>
      <w:r w:rsidR="004275A6" w:rsidRPr="00501B56">
        <w:rPr>
          <w:i/>
          <w:iCs/>
          <w:lang w:val="en-GB"/>
        </w:rPr>
        <w:t>,</w:t>
      </w:r>
      <w:r w:rsidRPr="00501B56">
        <w:rPr>
          <w:i/>
          <w:iCs/>
          <w:lang w:val="en-GB"/>
        </w:rPr>
        <w:t xml:space="preserve"> and tree construction</w:t>
      </w:r>
    </w:p>
    <w:p w:rsidR="00D947FD" w:rsidRPr="00501B56" w:rsidRDefault="00D947FD" w:rsidP="00D947FD">
      <w:pPr>
        <w:spacing w:line="480" w:lineRule="auto"/>
        <w:rPr>
          <w:lang w:val="en-GB"/>
        </w:rPr>
      </w:pPr>
    </w:p>
    <w:p w:rsidR="00D947FD" w:rsidRPr="00501B56" w:rsidRDefault="00D947FD" w:rsidP="00D947FD">
      <w:pPr>
        <w:spacing w:line="480" w:lineRule="auto"/>
        <w:rPr>
          <w:lang w:val="en-GB"/>
        </w:rPr>
      </w:pPr>
      <w:r w:rsidRPr="00501B56">
        <w:rPr>
          <w:lang w:val="en-GB"/>
        </w:rPr>
        <w:t xml:space="preserve">Genetic variation within samples was quantified by </w:t>
      </w:r>
      <w:r w:rsidR="004275A6" w:rsidRPr="00501B56">
        <w:rPr>
          <w:lang w:val="en-GB"/>
        </w:rPr>
        <w:t xml:space="preserve">calculating </w:t>
      </w:r>
      <w:r w:rsidRPr="00501B56">
        <w:rPr>
          <w:lang w:val="en-GB"/>
        </w:rPr>
        <w:t xml:space="preserve">the mean expected heterozygosity </w:t>
      </w:r>
      <w:r w:rsidRPr="00501B56">
        <w:rPr>
          <w:i/>
          <w:iCs/>
          <w:lang w:val="en-GB"/>
        </w:rPr>
        <w:t>H</w:t>
      </w:r>
      <w:r w:rsidRPr="00501B56">
        <w:rPr>
          <w:i/>
          <w:iCs/>
          <w:vertAlign w:val="subscript"/>
          <w:lang w:val="en-GB"/>
        </w:rPr>
        <w:t>e</w:t>
      </w:r>
      <w:r w:rsidRPr="00501B56">
        <w:rPr>
          <w:lang w:val="en-GB"/>
        </w:rPr>
        <w:t xml:space="preserve"> </w:t>
      </w:r>
      <w:r w:rsidR="0054573D">
        <w:rPr>
          <w:lang w:val="en-GB"/>
        </w:rPr>
        <w:fldChar w:fldCharType="begin"/>
      </w:r>
      <w:r w:rsidR="00EA085B">
        <w:rPr>
          <w:lang w:val="en-GB"/>
        </w:rPr>
        <w:instrText xml:space="preserve"> ADDIN EN.CITE &lt;EndNote&gt;&lt;Cite&gt;&lt;Author&gt;Nei&lt;/Author&gt;&lt;Year&gt;1987&lt;/Year&gt;&lt;RecNum&gt;738&lt;/RecNum&gt;&lt;record&gt;&lt;rec-number&gt;738&lt;/rec-number&gt;&lt;ref-type name="Book"&gt;6&lt;/ref-type&gt;&lt;contributors&gt;&lt;authors&gt;&lt;author&gt;Nei, M&lt;/author&gt;&lt;/authors&gt;&lt;/contributors&gt;&lt;titles&gt;&lt;title&gt;Molecular Evolutionary Genetics&lt;/title&gt;&lt;/titles&gt;&lt;dates&gt;&lt;year&gt;1987&lt;/year&gt;&lt;/dates&gt;&lt;pub-location&gt;New York&lt;/pub-location&gt;&lt;publisher&gt;Columbia University Press&lt;/publisher&gt;&lt;label&gt;764&lt;/label&gt;&lt;urls&gt;&lt;pdf-urls&gt;&lt;url&gt;internal-pdf://Nei 1987-3276762112/Nei 1987.pdf&lt;/url&gt;&lt;/pdf-urls&gt;&lt;/urls&gt;&lt;custom1&gt;el&lt;/custom1&gt;&lt;custom2&gt;el_390 - pas imprimé&lt;/custom2&gt;&lt;/record&gt;&lt;/Cite&gt;&lt;/EndNote&gt;</w:instrText>
      </w:r>
      <w:r w:rsidR="0054573D">
        <w:rPr>
          <w:lang w:val="en-GB"/>
        </w:rPr>
        <w:fldChar w:fldCharType="separate"/>
      </w:r>
      <w:r w:rsidR="00EA085B">
        <w:rPr>
          <w:lang w:val="en-GB"/>
        </w:rPr>
        <w:t>(Nei 1987)</w:t>
      </w:r>
      <w:r w:rsidR="0054573D">
        <w:rPr>
          <w:lang w:val="en-GB"/>
        </w:rPr>
        <w:fldChar w:fldCharType="end"/>
      </w:r>
      <w:r w:rsidRPr="00501B56">
        <w:rPr>
          <w:lang w:val="en-GB"/>
        </w:rPr>
        <w:t xml:space="preserve"> and the mean allelic richness </w:t>
      </w:r>
      <w:r w:rsidR="004275A6" w:rsidRPr="00501B56">
        <w:rPr>
          <w:lang w:val="en-GB"/>
        </w:rPr>
        <w:t>(</w:t>
      </w:r>
      <w:r w:rsidRPr="00501B56">
        <w:rPr>
          <w:i/>
          <w:iCs/>
          <w:lang w:val="en-GB"/>
        </w:rPr>
        <w:t>AR</w:t>
      </w:r>
      <w:r w:rsidR="004275A6" w:rsidRPr="00501B56">
        <w:rPr>
          <w:iCs/>
          <w:lang w:val="en-GB"/>
        </w:rPr>
        <w:t>), by</w:t>
      </w:r>
      <w:r w:rsidRPr="00501B56">
        <w:rPr>
          <w:lang w:val="en-GB"/>
        </w:rPr>
        <w:t xml:space="preserve"> the rarefaction method of Leberg </w:t>
      </w:r>
      <w:r w:rsidR="0054573D">
        <w:rPr>
          <w:lang w:val="en-GB"/>
        </w:rPr>
        <w:fldChar w:fldCharType="begin"/>
      </w:r>
      <w:r w:rsidR="00EA085B">
        <w:rPr>
          <w:lang w:val="en-GB"/>
        </w:rPr>
        <w:instrText xml:space="preserve"> ADDIN EN.CITE &lt;EndNote&gt;&lt;Cite ExcludeAuth="1"&gt;&lt;Year&gt;2002&lt;/Year&gt;&lt;RecNum&gt;613&lt;/RecNum&gt;&lt;record&gt;&lt;rec-number&gt;613&lt;/rec-number&gt;&lt;ref-type name="Journal Article"&gt;17&lt;/ref-type&gt;&lt;contributors&gt;&lt;authors&gt;&lt;author&gt;Leberg, P. L.&lt;/author&gt;&lt;/authors&gt;&lt;/contributors&gt;&lt;titles&gt;&lt;title&gt;Estimating allelic richness: Effects of sample size and bottlenecks&lt;/title&gt;&lt;secondary-title&gt;Molecular Ecology&lt;/secondary-title&gt;&lt;/titles&gt;&lt;periodical&gt;&lt;full-title&gt;Molecular Ecology&lt;/full-title&gt;&lt;/periodical&gt;&lt;pages&gt;2445-2449&lt;/pages&gt;&lt;volume&gt;11&lt;/volume&gt;&lt;number&gt;11&lt;/number&gt;&lt;keywords&gt;&lt;keyword&gt;alleles per locus&lt;/keyword&gt;&lt;keyword&gt;allelic diversity&lt;/keyword&gt;&lt;keyword&gt;bottleneck&lt;/keyword&gt;&lt;keyword&gt;randomization&lt;/keyword&gt;&lt;keyword&gt;rarefaction&lt;/keyword&gt;&lt;keyword&gt;simulation&lt;/keyword&gt;&lt;keyword&gt;POPULATION BOTTLENECKS&lt;/keyword&gt;&lt;keyword&gt;TEMPORAL CHANGES&lt;/keyword&gt;&lt;keyword&gt;MICROSATELLITE DNA&lt;/keyword&gt;&lt;keyword&gt;MOLECULAR&lt;/keyword&gt;&lt;keyword&gt;MARKERS&lt;/keyword&gt;&lt;keyword&gt;GENETIC DIVERSITY&lt;/keyword&gt;&lt;keyword&gt;CONSERVATION&lt;/keyword&gt;&lt;keyword&gt;FREQUENCIES&lt;/keyword&gt;&lt;/keywords&gt;&lt;dates&gt;&lt;year&gt;2002&lt;/year&gt;&lt;pub-dates&gt;&lt;date&gt;Nov&lt;/date&gt;&lt;/pub-dates&gt;&lt;/dates&gt;&lt;isbn&gt;0962-1083&lt;/isbn&gt;&lt;accession-num&gt;ISI:000178962500022&lt;/accession-num&gt;&lt;label&gt;alpha&lt;/label&gt;&lt;urls&gt;&lt;related-urls&gt;&lt;url&gt;&amp;lt;Go to ISI&amp;gt;://000178962500022 &lt;/url&gt;&lt;/related-urls&gt;&lt;pdf-urls&gt;&lt;url&gt;internal-pdf://el_290-1677174273/el_290.pdf&lt;/url&gt;&lt;/pdf-urls&gt;&lt;/urls&gt;&lt;custom1&gt;el&lt;/custom1&gt;&lt;custom2&gt;el_290&lt;/custom2&gt;&lt;/record&gt;&lt;/Cite&gt;&lt;/EndNote&gt;</w:instrText>
      </w:r>
      <w:r w:rsidR="0054573D">
        <w:rPr>
          <w:lang w:val="en-GB"/>
        </w:rPr>
        <w:fldChar w:fldCharType="separate"/>
      </w:r>
      <w:r w:rsidR="00EA085B">
        <w:rPr>
          <w:lang w:val="en-GB"/>
        </w:rPr>
        <w:t>(2002)</w:t>
      </w:r>
      <w:r w:rsidR="0054573D">
        <w:rPr>
          <w:lang w:val="en-GB"/>
        </w:rPr>
        <w:fldChar w:fldCharType="end"/>
      </w:r>
      <w:r w:rsidR="004275A6" w:rsidRPr="00501B56">
        <w:rPr>
          <w:lang w:val="en-GB"/>
        </w:rPr>
        <w:t>, with</w:t>
      </w:r>
      <w:r w:rsidRPr="00501B56">
        <w:rPr>
          <w:lang w:val="en-GB"/>
        </w:rPr>
        <w:t xml:space="preserve"> FSTAT </w:t>
      </w:r>
      <w:r w:rsidR="0054573D">
        <w:rPr>
          <w:lang w:val="en-GB"/>
        </w:rPr>
        <w:fldChar w:fldCharType="begin"/>
      </w:r>
      <w:r w:rsidR="00EA085B">
        <w:rPr>
          <w:lang w:val="en-GB"/>
        </w:rPr>
        <w:instrText xml:space="preserve"> ADDIN EN.CITE &lt;EndNote&gt;&lt;Cite&gt;&lt;Author&gt;Goudet&lt;/Author&gt;&lt;Year&gt;2002&lt;/Year&gt;&lt;RecNum&gt;739&lt;/RecNum&gt;&lt;Prefix&gt;version 2.9.3.2, &lt;/Prefix&gt;&lt;record&gt;&lt;rec-number&gt;739&lt;/rec-number&gt;&lt;ref-type name="Web Page"&gt;12&lt;/ref-type&gt;&lt;contributors&gt;&lt;authors&gt;&lt;author&gt;Goudet, J.&lt;/author&gt;&lt;/authors&gt;&lt;/contributors&gt;&lt;titles&gt;&lt;title&gt;FSTAT, a program to estimate and test gene diversities and fixation indices (version 2.9.3.2)&lt;/title&gt;&lt;/titles&gt;&lt;dates&gt;&lt;year&gt;2002&lt;/year&gt;&lt;/dates&gt;&lt;publisher&gt;Updated from Goudet (1995)&lt;/publisher&gt;&lt;urls&gt;&lt;related-urls&gt;&lt;url&gt;http://www2.unil.ch/popgen/softwares/fstat.htm&lt;/url&gt;&lt;/related-urls&gt;&lt;/urls&gt;&lt;custom1&gt;MC&lt;/custom1&gt;&lt;/record&gt;&lt;/Cite&gt;&lt;/EndNote&gt;</w:instrText>
      </w:r>
      <w:r w:rsidR="0054573D">
        <w:rPr>
          <w:lang w:val="en-GB"/>
        </w:rPr>
        <w:fldChar w:fldCharType="separate"/>
      </w:r>
      <w:r w:rsidR="00EA085B">
        <w:rPr>
          <w:lang w:val="en-GB"/>
        </w:rPr>
        <w:t>(version 2.9.3.2, Goudet 2002)</w:t>
      </w:r>
      <w:r w:rsidR="0054573D">
        <w:rPr>
          <w:lang w:val="en-GB"/>
        </w:rPr>
        <w:fldChar w:fldCharType="end"/>
      </w:r>
      <w:r w:rsidRPr="00501B56">
        <w:rPr>
          <w:lang w:val="en-GB"/>
        </w:rPr>
        <w:t xml:space="preserve">. Three of the five biocontrol samples were not used in this analysis because they were originally stored dry and </w:t>
      </w:r>
      <w:r w:rsidR="004275A6" w:rsidRPr="00501B56">
        <w:rPr>
          <w:lang w:val="en-GB"/>
        </w:rPr>
        <w:t>amplification was, therefore, difficult for</w:t>
      </w:r>
      <w:r w:rsidRPr="00501B56">
        <w:rPr>
          <w:lang w:val="en-GB"/>
        </w:rPr>
        <w:t xml:space="preserve"> eight of the 18 microsatellite loci </w:t>
      </w:r>
      <w:r w:rsidR="0054573D">
        <w:rPr>
          <w:lang w:val="en-GB"/>
        </w:rPr>
        <w:fldChar w:fldCharType="begin"/>
      </w:r>
      <w:r w:rsidR="00EA085B">
        <w:rPr>
          <w:lang w:val="en-GB"/>
        </w:rPr>
        <w:instrText xml:space="preserve"> ADDIN EN.CITE &lt;EndNote&gt;&lt;Cite&gt;&lt;Author&gt;Lombaert&lt;/Author&gt;&lt;Year&gt;2011&lt;/Year&gt;&lt;RecNum&gt;1171&lt;/RecNum&gt;&lt;record&gt;&lt;rec-number&gt;1171&lt;/rec-number&gt;&lt;ref-type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(Lombaert</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w:t>
      </w:r>
    </w:p>
    <w:p w:rsidR="00D947FD" w:rsidRPr="00501B56" w:rsidRDefault="00360EC3" w:rsidP="00D947FD">
      <w:pPr>
        <w:spacing w:line="480" w:lineRule="auto"/>
        <w:ind w:firstLine="708"/>
        <w:rPr>
          <w:lang w:val="en-GB"/>
        </w:rPr>
      </w:pPr>
      <w:r w:rsidRPr="00501B56">
        <w:rPr>
          <w:lang w:val="en-GB"/>
        </w:rPr>
        <w:t>The level of g</w:t>
      </w:r>
      <w:r w:rsidR="00D947FD" w:rsidRPr="00501B56">
        <w:rPr>
          <w:lang w:val="en-GB"/>
        </w:rPr>
        <w:t xml:space="preserve">enetic variation between populations was </w:t>
      </w:r>
      <w:r w:rsidRPr="00501B56">
        <w:rPr>
          <w:lang w:val="en-GB"/>
        </w:rPr>
        <w:t xml:space="preserve">measured </w:t>
      </w:r>
      <w:r w:rsidR="00D947FD" w:rsidRPr="00501B56">
        <w:rPr>
          <w:lang w:val="en-GB"/>
        </w:rPr>
        <w:t xml:space="preserve">by </w:t>
      </w:r>
      <w:r w:rsidR="004275A6" w:rsidRPr="00501B56">
        <w:rPr>
          <w:lang w:val="en-GB"/>
        </w:rPr>
        <w:t xml:space="preserve">calculating </w:t>
      </w:r>
      <w:r w:rsidR="00D947FD" w:rsidRPr="00501B56">
        <w:rPr>
          <w:lang w:val="en-GB"/>
        </w:rPr>
        <w:t xml:space="preserve">pairwise </w:t>
      </w:r>
      <w:r w:rsidR="00D947FD" w:rsidRPr="00501B56">
        <w:rPr>
          <w:i/>
          <w:iCs/>
          <w:lang w:val="en-GB"/>
        </w:rPr>
        <w:t>F</w:t>
      </w:r>
      <w:r w:rsidR="00D947FD" w:rsidRPr="00501B56">
        <w:rPr>
          <w:vertAlign w:val="subscript"/>
          <w:lang w:val="en-GB"/>
        </w:rPr>
        <w:t>ST</w:t>
      </w:r>
      <w:r w:rsidR="00D947FD" w:rsidRPr="00501B56">
        <w:rPr>
          <w:lang w:val="en-GB"/>
        </w:rPr>
        <w:t xml:space="preserve"> estimates </w:t>
      </w:r>
      <w:r w:rsidR="004275A6" w:rsidRPr="00501B56">
        <w:rPr>
          <w:lang w:val="en-GB"/>
        </w:rPr>
        <w:t xml:space="preserve">as described by </w:t>
      </w:r>
      <w:r w:rsidR="00D947FD" w:rsidRPr="00501B56">
        <w:rPr>
          <w:lang w:val="en-GB"/>
        </w:rPr>
        <w:t xml:space="preserve">Weir and Cockerham </w:t>
      </w:r>
      <w:r w:rsidR="0054573D">
        <w:rPr>
          <w:lang w:val="en-GB"/>
        </w:rPr>
        <w:fldChar w:fldCharType="begin"/>
      </w:r>
      <w:r w:rsidR="00EA085B">
        <w:rPr>
          <w:lang w:val="en-GB"/>
        </w:rPr>
        <w:instrText xml:space="preserve"> ADDIN EN.CITE &lt;EndNote&gt;&lt;Cite ExcludeAuth="1"&gt;&lt;Year&gt;1984&lt;/Year&gt;&lt;RecNum&gt;740&lt;/RecNum&gt;&lt;record&gt;&lt;rec-number&gt;740&lt;/rec-number&gt;&lt;ref-type name="Journal Article"&gt;17&lt;/ref-type&gt;&lt;contributors&gt;&lt;authors&gt;&lt;author&gt;Weir, B S&lt;/author&gt;&lt;author&gt;Cockerham, C&lt;/author&gt;&lt;/authors&gt;&lt;/contributors&gt;&lt;titles&gt;&lt;title&gt;&lt;style face="normal" font="default" size="100%"&gt;Estimating &lt;/style&gt;&lt;style face="italic" font="default" size="100%"&gt;F&lt;/style&gt;&lt;style face="normal" font="default" size="100%"&gt;-statistics for the analysis of population structure&lt;/style&gt;&lt;/title&gt;&lt;secondary-title&gt;Evolution&lt;/secondary-title&gt;&lt;/titles&gt;&lt;periodical&gt;&lt;full-title&gt;Evolution&lt;/full-title&gt;&lt;/periodical&gt;&lt;pages&gt;1358-1370&lt;/pages&gt;&lt;volume&gt;38&lt;/volume&gt;&lt;keywords&gt;&lt;keyword&gt;Fst, Fis, Fit, theta, variance analysis, estimators, model&lt;/keyword&gt;&lt;/keywords&gt;&lt;dates&gt;&lt;year&gt;1984&lt;/year&gt;&lt;/dates&gt;&lt;urls&gt;&lt;/urls&gt;&lt;custom1&gt;ai pas&lt;/custom1&gt;&lt;/record&gt;&lt;/Cite&gt;&lt;/EndNote&gt;</w:instrText>
      </w:r>
      <w:r w:rsidR="0054573D">
        <w:rPr>
          <w:lang w:val="en-GB"/>
        </w:rPr>
        <w:fldChar w:fldCharType="separate"/>
      </w:r>
      <w:r w:rsidR="00EA085B">
        <w:rPr>
          <w:lang w:val="en-GB"/>
        </w:rPr>
        <w:t>(1984)</w:t>
      </w:r>
      <w:r w:rsidR="0054573D">
        <w:rPr>
          <w:lang w:val="en-GB"/>
        </w:rPr>
        <w:fldChar w:fldCharType="end"/>
      </w:r>
      <w:r w:rsidR="00D947FD" w:rsidRPr="00501B56">
        <w:rPr>
          <w:lang w:val="en-GB"/>
        </w:rPr>
        <w:t xml:space="preserve"> and </w:t>
      </w:r>
      <w:r w:rsidR="004275A6" w:rsidRPr="00501B56">
        <w:rPr>
          <w:lang w:val="en-GB"/>
        </w:rPr>
        <w:t xml:space="preserve">carrying out </w:t>
      </w:r>
      <w:r w:rsidR="00D947FD" w:rsidRPr="00501B56">
        <w:rPr>
          <w:lang w:val="en-GB"/>
        </w:rPr>
        <w:t xml:space="preserve">exact tests for population genotypic differentiation </w:t>
      </w:r>
      <w:r w:rsidR="0054573D">
        <w:rPr>
          <w:lang w:val="en-GB"/>
        </w:rPr>
        <w:fldChar w:fldCharType="begin"/>
      </w:r>
      <w:r w:rsidR="00EA085B">
        <w:rPr>
          <w:lang w:val="en-GB"/>
        </w:rPr>
        <w:instrText xml:space="preserve"> ADDIN EN.CITE &lt;EndNote&gt;&lt;Cite&gt;&lt;Author&gt;Raymond&lt;/Author&gt;&lt;Year&gt;1995&lt;/Year&gt;&lt;RecNum&gt;741&lt;/RecNum&gt;&lt;record&gt;&lt;rec-number&gt;741&lt;/rec-number&gt;&lt;ref-type name="Journal Article"&gt;17&lt;/ref-type&gt;&lt;contributors&gt;&lt;authors&gt;&lt;author&gt;Raymond, M.&lt;/author&gt;&lt;author&gt;Rousset, F.&lt;/author&gt;&lt;/authors&gt;&lt;/contributors&gt;&lt;titles&gt;&lt;title&gt;An exact test for population differentiation&lt;/title&gt;&lt;secondary-title&gt;Evolution&lt;/secondary-title&gt;&lt;/titles&gt;&lt;periodical&gt;&lt;full-title&gt;Evolution&lt;/full-title&gt;&lt;/periodical&gt;&lt;pages&gt;1280-1283&lt;/pages&gt;&lt;volume&gt;49&lt;/volume&gt;&lt;dates&gt;&lt;year&gt;1995&lt;/year&gt;&lt;/dates&gt;&lt;label&gt;alpha&lt;/label&gt;&lt;urls&gt;&lt;pdf-urls&gt;&lt;url&gt;internal-pdf://el_391-1887710720/el_391.pdf&lt;/url&gt;&lt;/pdf-urls&gt;&lt;/urls&gt;&lt;custom1&gt;el&lt;/custom1&gt;&lt;custom2&gt;el_391 - pas imprimé&lt;/custom2&gt;&lt;/record&gt;&lt;/Cite&gt;&lt;/EndNote&gt;</w:instrText>
      </w:r>
      <w:r w:rsidR="0054573D">
        <w:rPr>
          <w:lang w:val="en-GB"/>
        </w:rPr>
        <w:fldChar w:fldCharType="separate"/>
      </w:r>
      <w:r w:rsidR="00EA085B">
        <w:rPr>
          <w:lang w:val="en-GB"/>
        </w:rPr>
        <w:t>(Raymond &amp; Rousset 1995a)</w:t>
      </w:r>
      <w:r w:rsidR="0054573D">
        <w:rPr>
          <w:lang w:val="en-GB"/>
        </w:rPr>
        <w:fldChar w:fldCharType="end"/>
      </w:r>
      <w:r w:rsidR="00D947FD" w:rsidRPr="00501B56">
        <w:rPr>
          <w:lang w:val="en-GB"/>
        </w:rPr>
        <w:t xml:space="preserve"> for all pairs of populations</w:t>
      </w:r>
      <w:r w:rsidR="004275A6" w:rsidRPr="00501B56">
        <w:rPr>
          <w:lang w:val="en-GB"/>
        </w:rPr>
        <w:t>, with</w:t>
      </w:r>
      <w:r w:rsidR="00D947FD" w:rsidRPr="00501B56">
        <w:rPr>
          <w:lang w:val="en-GB"/>
        </w:rPr>
        <w:t xml:space="preserve"> Genepop </w:t>
      </w:r>
      <w:r w:rsidR="0054573D">
        <w:rPr>
          <w:lang w:val="en-GB"/>
        </w:rPr>
        <w:fldChar w:fldCharType="begin"/>
      </w:r>
      <w:r w:rsidR="00EA085B">
        <w:rPr>
          <w:lang w:val="en-GB"/>
        </w:rPr>
        <w:instrText xml:space="preserve"> ADDIN EN.CITE &lt;EndNote&gt;&lt;Cite&gt;&lt;Author&gt;Raymond&lt;/Author&gt;&lt;Year&gt;1995&lt;/Year&gt;&lt;RecNum&gt;683&lt;/RecNum&gt;&lt;record&gt;&lt;rec-number&gt;683&lt;/rec-number&gt;&lt;ref-type name="Journal Article"&gt;17&lt;/ref-type&gt;&lt;contributors&gt;&lt;authors&gt;&lt;author&gt;Raymond, M&lt;/author&gt;&lt;author&gt;Rousset, F&lt;/author&gt;&lt;/authors&gt;&lt;/contributors&gt;&lt;titles&gt;&lt;title&gt;Genepop (version. 1.2), a population genetics software for exact tests and ecumenicism&lt;/title&gt;&lt;secondary-title&gt;Journal of Heredity&lt;/secondary-title&gt;&lt;/titles&gt;&lt;periodical&gt;&lt;full-title&gt;Journal of Heredity&lt;/full-title&gt;&lt;/periodical&gt;&lt;pages&gt;248-249&lt;/pages&gt;&lt;volume&gt;86&lt;/volume&gt;&lt;dates&gt;&lt;year&gt;1995&lt;/year&gt;&lt;/dates&gt;&lt;label&gt;me demander&lt;/label&gt;&lt;urls&gt;&lt;/urls&gt;&lt;custom1&gt;tg&lt;/custom1&gt;&lt;/record&gt;&lt;/Cite&gt;&lt;/EndNote&gt;</w:instrText>
      </w:r>
      <w:r w:rsidR="0054573D">
        <w:rPr>
          <w:lang w:val="en-GB"/>
        </w:rPr>
        <w:fldChar w:fldCharType="separate"/>
      </w:r>
      <w:r w:rsidR="00EA085B">
        <w:rPr>
          <w:lang w:val="en-GB"/>
        </w:rPr>
        <w:t>(Raymond &amp; Rousset 1995b)</w:t>
      </w:r>
      <w:r w:rsidR="0054573D">
        <w:rPr>
          <w:lang w:val="en-GB"/>
        </w:rPr>
        <w:fldChar w:fldCharType="end"/>
      </w:r>
      <w:r w:rsidR="00D947FD" w:rsidRPr="00501B56">
        <w:rPr>
          <w:lang w:val="en-GB"/>
        </w:rPr>
        <w:t xml:space="preserve">. </w:t>
      </w:r>
      <w:r w:rsidR="004275A6" w:rsidRPr="00501B56">
        <w:rPr>
          <w:lang w:val="en-GB"/>
        </w:rPr>
        <w:t>As these</w:t>
      </w:r>
      <w:r w:rsidR="00D947FD" w:rsidRPr="00501B56">
        <w:rPr>
          <w:lang w:val="en-GB"/>
        </w:rPr>
        <w:t xml:space="preserve"> tests involved non-orthogonal and multiple comparisons, we corrected significance levels </w:t>
      </w:r>
      <w:r w:rsidR="004275A6" w:rsidRPr="00501B56">
        <w:rPr>
          <w:lang w:val="en-GB"/>
        </w:rPr>
        <w:t xml:space="preserve">by the </w:t>
      </w:r>
      <w:r w:rsidR="00D947FD" w:rsidRPr="00501B56">
        <w:rPr>
          <w:lang w:val="en-GB"/>
        </w:rPr>
        <w:t>false discovery rate procedure</w:t>
      </w:r>
      <w:r w:rsidR="008E706B" w:rsidRPr="00501B56">
        <w:rPr>
          <w:lang w:val="en-GB"/>
        </w:rPr>
        <w:t xml:space="preserve"> </w:t>
      </w:r>
      <w:r w:rsidR="0054573D">
        <w:rPr>
          <w:lang w:val="en-GB"/>
        </w:rPr>
        <w:fldChar w:fldCharType="begin"/>
      </w:r>
      <w:r w:rsidR="00EA085B">
        <w:rPr>
          <w:lang w:val="en-GB"/>
        </w:rPr>
        <w:instrText xml:space="preserve"> ADDIN EN.CITE &lt;EndNote&gt;&lt;Cite&gt;&lt;Author&gt;Benjamini&lt;/Author&gt;&lt;Year&gt;1995&lt;/Year&gt;&lt;RecNum&gt;742&lt;/RecNum&gt;&lt;record&gt;&lt;rec-number&gt;742&lt;/rec-number&gt;&lt;ref-type name="Journal Article"&gt;17&lt;/ref-type&gt;&lt;contributors&gt;&lt;authors&gt;&lt;author&gt;Benjamini, Y.&lt;/author&gt;&lt;author&gt;Hochberg, Y.&lt;/author&gt;&lt;/authors&gt;&lt;/contributors&gt;&lt;titles&gt;&lt;title&gt;Controlling the false discovery rate - a practical and powerful approach to multiple testing&lt;/title&gt;&lt;secondary-title&gt;Journal of the Royal Statistical Society Series B-Methodological&lt;/secondary-title&gt;&lt;/titles&gt;&lt;periodical&gt;&lt;full-title&gt;Journal of the Royal Statistical Society Series B-Methodological&lt;/full-title&gt;&lt;/periodical&gt;&lt;pages&gt;289-300&lt;/pages&gt;&lt;volume&gt;57&lt;/volume&gt;&lt;number&gt;1&lt;/number&gt;&lt;keywords&gt;&lt;keyword&gt;fdr&lt;/keyword&gt;&lt;keyword&gt;multiple comparisons&lt;/keyword&gt;&lt;/keywords&gt;&lt;dates&gt;&lt;year&gt;1995&lt;/year&gt;&lt;/dates&gt;&lt;isbn&gt;0035-9246&lt;/isbn&gt;&lt;accession-num&gt;ISI:A1995QE45300017&lt;/accession-num&gt;&lt;label&gt;alpha&lt;/label&gt;&lt;urls&gt;&lt;related-urls&gt;&lt;url&gt;&amp;lt;Go to ISI&amp;gt;://A1995QE45300017 &lt;/url&gt;&lt;/related-urls&gt;&lt;pdf-urls&gt;&lt;url&gt;internal-pdf://Benjamini and Hochberg_1995_J of the Roy Statl Soc Series B-Methodo-0237693185/Benjamini and Hochberg_1995_J of the Roy Statl Soc Series B-Methodo.pdf&lt;/url&gt;&lt;/pdf-urls&gt;&lt;/urls&gt;&lt;custom1&gt;el&lt;/custom1&gt;&lt;custom2&gt;el_392 - pas imprimé&lt;/custom2&gt;&lt;/record&gt;&lt;/Cite&gt;&lt;/EndNote&gt;</w:instrText>
      </w:r>
      <w:r w:rsidR="0054573D">
        <w:rPr>
          <w:lang w:val="en-GB"/>
        </w:rPr>
        <w:fldChar w:fldCharType="separate"/>
      </w:r>
      <w:r w:rsidR="00EA085B">
        <w:rPr>
          <w:lang w:val="en-GB"/>
        </w:rPr>
        <w:t>(Benjamini &amp; Hochberg 1995)</w:t>
      </w:r>
      <w:r w:rsidR="0054573D">
        <w:rPr>
          <w:lang w:val="en-GB"/>
        </w:rPr>
        <w:fldChar w:fldCharType="end"/>
      </w:r>
      <w:r w:rsidR="00D947FD" w:rsidRPr="00501B56">
        <w:rPr>
          <w:lang w:val="en-GB"/>
        </w:rPr>
        <w:t>. We buil</w:t>
      </w:r>
      <w:r w:rsidR="004275A6" w:rsidRPr="00501B56">
        <w:rPr>
          <w:lang w:val="en-GB"/>
        </w:rPr>
        <w:t>t</w:t>
      </w:r>
      <w:r w:rsidR="00D947FD" w:rsidRPr="00501B56">
        <w:rPr>
          <w:lang w:val="en-GB"/>
        </w:rPr>
        <w:t xml:space="preserve"> a neighbor-joining (NJ) tree </w:t>
      </w:r>
      <w:r w:rsidR="0054573D">
        <w:rPr>
          <w:lang w:val="en-GB"/>
        </w:rPr>
        <w:fldChar w:fldCharType="begin"/>
      </w:r>
      <w:r w:rsidR="00EA085B">
        <w:rPr>
          <w:lang w:val="en-GB"/>
        </w:rPr>
        <w:instrText xml:space="preserve"> ADDIN EN.CITE &lt;EndNote&gt;&lt;Cite&gt;&lt;Author&gt;Saitou&lt;/Author&gt;&lt;Year&gt;1987&lt;/Year&gt;&lt;RecNum&gt;743&lt;/RecNum&gt;&lt;record&gt;&lt;rec-number&gt;743&lt;/rec-number&gt;&lt;ref-type name="Journal Article"&gt;17&lt;/ref-type&gt;&lt;contributors&gt;&lt;authors&gt;&lt;author&gt;Saitou, N.&lt;/author&gt;&lt;author&gt;Nei, M.&lt;/author&gt;&lt;/authors&gt;&lt;/contributors&gt;&lt;titles&gt;&lt;title&gt;The neighbor-joining method - a new method for reconstructing phylogenetic trees&lt;/title&gt;&lt;secondary-title&gt;Molecular Biology and Evolution&lt;/secondary-title&gt;&lt;/titles&gt;&lt;periodical&gt;&lt;full-title&gt;Molecular Biology and Evolution&lt;/full-title&gt;&lt;abbr-1&gt;Mol. Biol. Evol.&lt;/abbr-1&gt;&lt;/periodical&gt;&lt;pages&gt;406-425&lt;/pages&gt;&lt;volume&gt;4&lt;/volume&gt;&lt;number&gt;4&lt;/number&gt;&lt;dates&gt;&lt;year&gt;1987&lt;/year&gt;&lt;pub-dates&gt;&lt;date&gt;Jul&lt;/date&gt;&lt;/pub-dates&gt;&lt;/dates&gt;&lt;isbn&gt;0737-4038&lt;/isbn&gt;&lt;accession-num&gt;ISI:A1987J406700007&lt;/accession-num&gt;&lt;urls&gt;&lt;related-urls&gt;&lt;url&gt;&amp;lt;Go to ISI&amp;gt;://A1987J406700007 &lt;/url&gt;&lt;/related-urls&gt;&lt;/urls&gt;&lt;custom1&gt;ai pas&lt;/custom1&gt;&lt;/record&gt;&lt;/Cite&gt;&lt;/EndNote&gt;</w:instrText>
      </w:r>
      <w:r w:rsidR="0054573D">
        <w:rPr>
          <w:lang w:val="en-GB"/>
        </w:rPr>
        <w:fldChar w:fldCharType="separate"/>
      </w:r>
      <w:r w:rsidR="00EA085B">
        <w:rPr>
          <w:lang w:val="en-GB"/>
        </w:rPr>
        <w:t>(Saitou &amp; Nei 1987)</w:t>
      </w:r>
      <w:r w:rsidR="0054573D">
        <w:rPr>
          <w:lang w:val="en-GB"/>
        </w:rPr>
        <w:fldChar w:fldCharType="end"/>
      </w:r>
      <w:r w:rsidR="00D947FD" w:rsidRPr="00501B56">
        <w:rPr>
          <w:lang w:val="en-GB"/>
        </w:rPr>
        <w:t xml:space="preserve"> </w:t>
      </w:r>
      <w:r w:rsidR="004275A6" w:rsidRPr="00501B56">
        <w:rPr>
          <w:lang w:val="en-GB"/>
        </w:rPr>
        <w:t>with the pairwise genetic distances between populations</w:t>
      </w:r>
      <w:r w:rsidR="00D947FD" w:rsidRPr="00501B56">
        <w:rPr>
          <w:lang w:val="en-GB"/>
        </w:rPr>
        <w:t xml:space="preserve"> described by Cavalli-Sforza &amp; Edwards </w:t>
      </w:r>
      <w:r w:rsidR="0054573D">
        <w:rPr>
          <w:lang w:val="en-GB"/>
        </w:rPr>
        <w:fldChar w:fldCharType="begin"/>
      </w:r>
      <w:r w:rsidR="00EA085B">
        <w:rPr>
          <w:lang w:val="en-GB"/>
        </w:rPr>
        <w:instrText xml:space="preserve"> ADDIN EN.CITE &lt;EndNote&gt;&lt;Cite ExcludeAuth="1"&gt;&lt;Year&gt;1967&lt;/Year&gt;&lt;RecNum&gt;667&lt;/RecNum&gt;&lt;record&gt;&lt;rec-number&gt;667&lt;/rec-number&gt;&lt;ref-type name="Journal Article"&gt;17&lt;/ref-type&gt;&lt;contributors&gt;&lt;authors&gt;&lt;author&gt;Cavalli-Sforza, L.L.&lt;/author&gt;&lt;author&gt;Edwards, A. W. F.&lt;/author&gt;&lt;/authors&gt;&lt;/contributors&gt;&lt;titles&gt;&lt;title&gt;Phylogenetic analysis models and estimation procedures&lt;/title&gt;&lt;secondary-title&gt;American Journal of Human Genetics&lt;/secondary-title&gt;&lt;/titles&gt;&lt;periodical&gt;&lt;full-title&gt;American Journal of Human Genetics&lt;/full-title&gt;&lt;/periodical&gt;&lt;pages&gt;233-257&lt;/pages&gt;&lt;volume&gt;19&lt;/volume&gt;&lt;number&gt;3P1&lt;/number&gt;&lt;keywords&gt;&lt;keyword&gt;chord distance&lt;/keyword&gt;&lt;/keywords&gt;&lt;dates&gt;&lt;year&gt;1967&lt;/year&gt;&lt;/dates&gt;&lt;label&gt;alpha&lt;/label&gt;&lt;urls&gt;&lt;related-urls&gt;&lt;url&gt;&amp;lt;Go to ISI&amp;gt;://WOS:A19679607300004 &lt;/url&gt;&lt;/related-urls&gt;&lt;pdf-urls&gt;&lt;url&gt;internal-pdf://el_332-2711664896/el_332.pdf&lt;/url&gt;&lt;/pdf-urls&gt;&lt;/urls&gt;&lt;custom1&gt;el&lt;/custom1&gt;&lt;custom2&gt;el_332 - pas imprimé&lt;/custom2&gt;&lt;/record&gt;&lt;/Cite&gt;&lt;/EndNote&gt;</w:instrText>
      </w:r>
      <w:r w:rsidR="0054573D">
        <w:rPr>
          <w:lang w:val="en-GB"/>
        </w:rPr>
        <w:fldChar w:fldCharType="separate"/>
      </w:r>
      <w:r w:rsidR="00EA085B">
        <w:rPr>
          <w:lang w:val="en-GB"/>
        </w:rPr>
        <w:t>(1967)</w:t>
      </w:r>
      <w:r w:rsidR="0054573D">
        <w:rPr>
          <w:lang w:val="en-GB"/>
        </w:rPr>
        <w:fldChar w:fldCharType="end"/>
      </w:r>
      <w:r w:rsidR="004275A6" w:rsidRPr="00501B56">
        <w:rPr>
          <w:lang w:val="en-GB"/>
        </w:rPr>
        <w:t>,</w:t>
      </w:r>
      <w:r w:rsidR="00D947FD" w:rsidRPr="00501B56">
        <w:rPr>
          <w:lang w:val="en-GB"/>
        </w:rPr>
        <w:t xml:space="preserve"> </w:t>
      </w:r>
      <w:r w:rsidR="008606DA" w:rsidRPr="00501B56">
        <w:rPr>
          <w:lang w:val="en-GB"/>
        </w:rPr>
        <w:t xml:space="preserve">and </w:t>
      </w:r>
      <w:bookmarkStart w:id="22" w:name="OLE_LINK11"/>
      <w:bookmarkStart w:id="23" w:name="OLE_LINK12"/>
      <w:r w:rsidR="00D947FD" w:rsidRPr="00501B56">
        <w:rPr>
          <w:lang w:val="en-GB"/>
        </w:rPr>
        <w:t>Populations 1.2.30</w:t>
      </w:r>
      <w:r w:rsidR="004275A6" w:rsidRPr="00501B56">
        <w:rPr>
          <w:lang w:val="en-GB"/>
        </w:rPr>
        <w:t xml:space="preserve"> software</w:t>
      </w:r>
      <w:r w:rsidR="00D947FD" w:rsidRPr="00501B56">
        <w:rPr>
          <w:lang w:val="en-GB"/>
        </w:rPr>
        <w:t xml:space="preserve"> </w:t>
      </w:r>
      <w:bookmarkEnd w:id="22"/>
      <w:bookmarkEnd w:id="23"/>
      <w:r w:rsidR="00D947FD" w:rsidRPr="00501B56">
        <w:rPr>
          <w:lang w:val="en-GB"/>
        </w:rPr>
        <w:t>(</w:t>
      </w:r>
      <w:hyperlink r:id="rId10" w:history="1">
        <w:r w:rsidR="00D947FD" w:rsidRPr="00501B56">
          <w:rPr>
            <w:rStyle w:val="Lienhypertexte"/>
            <w:color w:val="auto"/>
            <w:lang w:val="en-GB"/>
          </w:rPr>
          <w:t>http://bioinformatics.org/~tryphon/populations/</w:t>
        </w:r>
      </w:hyperlink>
      <w:r w:rsidR="00D947FD" w:rsidRPr="00501B56">
        <w:rPr>
          <w:lang w:val="en-GB"/>
        </w:rPr>
        <w:t>). The robustness of the tree topology was evaluated by carrying out 1000 bootstrap replicates over loci.</w:t>
      </w:r>
    </w:p>
    <w:p w:rsidR="00D947FD" w:rsidRPr="00501B56" w:rsidRDefault="00D947FD" w:rsidP="00D947FD">
      <w:pPr>
        <w:spacing w:line="480" w:lineRule="auto"/>
        <w:rPr>
          <w:lang w:val="en-GB"/>
        </w:rPr>
      </w:pPr>
    </w:p>
    <w:p w:rsidR="00D947FD" w:rsidRPr="00501B56" w:rsidRDefault="00D947FD" w:rsidP="00D947FD">
      <w:pPr>
        <w:spacing w:line="480" w:lineRule="auto"/>
        <w:rPr>
          <w:i/>
          <w:iCs/>
          <w:lang w:val="en-GB"/>
        </w:rPr>
      </w:pPr>
      <w:r w:rsidRPr="00501B56">
        <w:rPr>
          <w:i/>
          <w:iCs/>
          <w:lang w:val="en-GB"/>
        </w:rPr>
        <w:t xml:space="preserve">Inferences about worldwide population structure </w:t>
      </w:r>
      <w:r w:rsidR="004275A6" w:rsidRPr="00501B56">
        <w:rPr>
          <w:i/>
          <w:iCs/>
          <w:lang w:val="en-GB"/>
        </w:rPr>
        <w:t xml:space="preserve">based on </w:t>
      </w:r>
      <w:r w:rsidRPr="00501B56">
        <w:rPr>
          <w:i/>
          <w:iCs/>
          <w:lang w:val="en-GB"/>
        </w:rPr>
        <w:t>clustering methods</w:t>
      </w:r>
    </w:p>
    <w:p w:rsidR="00D947FD" w:rsidRPr="00501B56" w:rsidRDefault="00D947FD" w:rsidP="00D947FD">
      <w:pPr>
        <w:spacing w:line="480" w:lineRule="auto"/>
        <w:rPr>
          <w:lang w:val="en-GB"/>
        </w:rPr>
      </w:pPr>
    </w:p>
    <w:p w:rsidR="00D947FD" w:rsidRPr="00501B56" w:rsidRDefault="00F21DE3" w:rsidP="00D947FD">
      <w:pPr>
        <w:spacing w:line="480" w:lineRule="auto"/>
        <w:rPr>
          <w:lang w:val="en-GB"/>
        </w:rPr>
      </w:pPr>
      <w:r w:rsidRPr="00501B56">
        <w:rPr>
          <w:lang w:val="en-GB"/>
        </w:rPr>
        <w:t>We assessed the</w:t>
      </w:r>
      <w:r w:rsidR="00D947FD" w:rsidRPr="00501B56">
        <w:rPr>
          <w:lang w:val="en-GB"/>
        </w:rPr>
        <w:t xml:space="preserve"> worldwide genetic structure of HA populations, </w:t>
      </w:r>
      <w:r w:rsidRPr="00501B56">
        <w:rPr>
          <w:lang w:val="en-GB"/>
        </w:rPr>
        <w:t>with</w:t>
      </w:r>
      <w:r w:rsidR="00D947FD" w:rsidRPr="00501B56">
        <w:rPr>
          <w:lang w:val="en-GB"/>
        </w:rPr>
        <w:t xml:space="preserve"> the </w:t>
      </w:r>
      <w:r w:rsidR="008E706B" w:rsidRPr="00501B56">
        <w:rPr>
          <w:lang w:val="en-GB"/>
        </w:rPr>
        <w:t xml:space="preserve">Bayesian </w:t>
      </w:r>
      <w:r w:rsidR="00D947FD" w:rsidRPr="00501B56">
        <w:rPr>
          <w:lang w:val="en-GB"/>
        </w:rPr>
        <w:t xml:space="preserve">clustering </w:t>
      </w:r>
      <w:r w:rsidR="008E706B" w:rsidRPr="00501B56">
        <w:rPr>
          <w:lang w:val="en-GB"/>
        </w:rPr>
        <w:t xml:space="preserve">method </w:t>
      </w:r>
      <w:r w:rsidR="00D947FD" w:rsidRPr="00501B56">
        <w:rPr>
          <w:lang w:val="en-GB"/>
        </w:rPr>
        <w:t>implemented in STRUCTURE v2.3.3</w:t>
      </w:r>
      <w:r w:rsidRPr="00501B56">
        <w:rPr>
          <w:lang w:val="en-GB"/>
        </w:rPr>
        <w:t xml:space="preserve"> software</w:t>
      </w:r>
      <w:r w:rsidR="00D947FD" w:rsidRPr="00501B56">
        <w:rPr>
          <w:lang w:val="en-GB"/>
        </w:rPr>
        <w:t xml:space="preserve"> </w:t>
      </w:r>
      <w:r w:rsidR="0054573D">
        <w:rPr>
          <w:lang w:val="en-GB"/>
        </w:rPr>
        <w:fldChar w:fldCharType="begin"/>
      </w:r>
      <w:r w:rsidR="00EA085B">
        <w:rPr>
          <w:lang w:val="en-GB"/>
        </w:rPr>
        <w:instrText xml:space="preserve"> ADDIN EN.CITE &lt;EndNote&gt;&lt;Cite&gt;&lt;Author&gt;Falush&lt;/Author&gt;&lt;Year&gt;2003&lt;/Year&gt;&lt;RecNum&gt;652&lt;/RecNum&gt;&lt;record&gt;&lt;rec-number&gt;652&lt;/rec-number&gt;&lt;ref-type name="Journal Article"&gt;17&lt;/ref-type&gt;&lt;contributors&gt;&lt;authors&gt;&lt;author&gt;Falush, D.&lt;/author&gt;&lt;author&gt;Stephens, M.&lt;/author&gt;&lt;author&gt;Pritchard, J. K.&lt;/author&gt;&lt;/authors&gt;&lt;/contributors&gt;&lt;titles&gt;&lt;title&gt;Inference of population structure using multilocus genotype data: Linked loci and correlated allele frequencies&lt;/title&gt;&lt;secondary-title&gt;Genetics&lt;/secondary-title&gt;&lt;/titles&gt;&lt;periodical&gt;&lt;full-title&gt;Genetics&lt;/full-title&gt;&lt;abbr-1&gt;Genetics&lt;/abbr-1&gt;&lt;/periodical&gt;&lt;pages&gt;1567-1587&lt;/pages&gt;&lt;volume&gt;164&lt;/volume&gt;&lt;number&gt;4&lt;/number&gt;&lt;keywords&gt;&lt;keyword&gt;ADMIXTURE PROPORTIONS&lt;/keyword&gt;&lt;keyword&gt;ADMIXED POPULATIONS&lt;/keyword&gt;&lt;keyword&gt;GENETIC-STRUCTURE&lt;/keyword&gt;&lt;keyword&gt;LINKAGE&lt;/keyword&gt;&lt;keyword&gt;DISEQUILIBRIUM&lt;/keyword&gt;&lt;keyword&gt;BAYESIAN-APPROACH&lt;/keyword&gt;&lt;keyword&gt;BLOOD-PRESSURE&lt;/keyword&gt;&lt;keyword&gt;HYBRID ZONES&lt;/keyword&gt;&lt;keyword&gt;ASSOCIATION&lt;/keyword&gt;&lt;keyword&gt;GENOME&lt;/keyword&gt;&lt;keyword&gt;MODEL&lt;/keyword&gt;&lt;/keywords&gt;&lt;dates&gt;&lt;year&gt;2003&lt;/year&gt;&lt;pub-dates&gt;&lt;date&gt;Aug&lt;/date&gt;&lt;/pub-dates&gt;&lt;/dates&gt;&lt;isbn&gt;0016-6731&lt;/isbn&gt;&lt;accession-num&gt;ISI:000185248000029&lt;/accession-num&gt;&lt;label&gt;alpha&lt;/label&gt;&lt;urls&gt;&lt;related-urls&gt;&lt;url&gt;&amp;lt;Go to ISI&amp;gt;://000185248000029 &lt;/url&gt;&lt;/related-urls&gt;&lt;pdf-urls&gt;&lt;url&gt;internal-pdf://el_320-1290619136/el_320.pdf&lt;/url&gt;&lt;/pdf-urls&gt;&lt;/urls&gt;&lt;custom1&gt;el&lt;/custom1&gt;&lt;custom2&gt;el_320&lt;/custom2&gt;&lt;/record&gt;&lt;/Cite&gt;&lt;Cite&gt;&lt;Author&gt;Pritchard&lt;/Author&gt;&lt;Year&gt;2000&lt;/Year&gt;&lt;RecNum&gt;604&lt;/RecNum&gt;&lt;record&gt;&lt;rec-number&gt;604&lt;/rec-number&gt;&lt;ref-type name="Journal Article"&gt;17&lt;/ref-type&gt;&lt;contributors&gt;&lt;authors&gt;&lt;author&gt;Pritchard, J. K.&lt;/author&gt;&lt;author&gt;Stephens, M.&lt;/author&gt;&lt;author&gt;Donnelly, P.&lt;/author&gt;&lt;/authors&gt;&lt;/contributors&gt;&lt;auth-address&gt;Univ Oxford, Dept Stat, Oxford OX1 3TG, England.&amp;#xD;Pritchard, JK, Univ Oxford, Dept Stat, 1 S Parks Rd, Oxford OX1 3TG, England.&lt;/auth-address&gt;&lt;titles&gt;&lt;title&gt;Inference of population structure using multilocus genotype dat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945-959&lt;/pages&gt;&lt;volume&gt;155&lt;/volume&gt;&lt;number&gt;2&lt;/number&gt;&lt;keywords&gt;&lt;keyword&gt;BAYESIAN-ANALYSIS&lt;/keyword&gt;&lt;keyword&gt;MICROSATELLITES&lt;/keyword&gt;&lt;keyword&gt;STRATIFICATION&lt;/keyword&gt;&lt;keyword&gt;INDIVIDUALS&lt;/keyword&gt;&lt;keyword&gt;ADMIXTURE&lt;/keyword&gt;&lt;keyword&gt;HISTORY&lt;/keyword&gt;&lt;/keywords&gt;&lt;dates&gt;&lt;year&gt;2000&lt;/year&gt;&lt;pub-dates&gt;&lt;date&gt;Jun&lt;/date&gt;&lt;/pub-dates&gt;&lt;/dates&gt;&lt;isbn&gt;0016-6731&lt;/isbn&gt;&lt;accession-num&gt;ISI:000087475100039&lt;/accession-num&gt;&lt;work-type&gt;Article&lt;/work-type&gt;&lt;urls&gt;&lt;related-urls&gt;&lt;url&gt;&amp;lt;Go to ISI&amp;gt;://000087475100039 &lt;/url&gt;&lt;/related-urls&gt;&lt;pdf-urls&gt;&lt;url&gt;internal-pdf://el_281-0484847617/el_281.pdf&lt;/url&gt;&lt;/pdf-urls&gt;&lt;/urls&gt;&lt;custom1&gt;el&lt;/custom1&gt;&lt;custom2&gt;el_281&lt;/custom2&gt;&lt;language&gt;English&lt;/language&gt;&lt;/record&gt;&lt;/Cite&gt;&lt;/EndNote&gt;</w:instrText>
      </w:r>
      <w:r w:rsidR="0054573D">
        <w:rPr>
          <w:lang w:val="en-GB"/>
        </w:rPr>
        <w:fldChar w:fldCharType="separate"/>
      </w:r>
      <w:r w:rsidR="00EA085B">
        <w:rPr>
          <w:lang w:val="en-GB"/>
        </w:rPr>
        <w:t>(Falush</w:t>
      </w:r>
      <w:r w:rsidR="00EA085B" w:rsidRPr="00EA085B">
        <w:rPr>
          <w:i/>
          <w:lang w:val="en-GB"/>
        </w:rPr>
        <w:t xml:space="preserve"> et al.</w:t>
      </w:r>
      <w:r w:rsidR="00EA085B">
        <w:rPr>
          <w:lang w:val="en-GB"/>
        </w:rPr>
        <w:t xml:space="preserve"> 2003; Pritchard</w:t>
      </w:r>
      <w:r w:rsidR="00EA085B" w:rsidRPr="00EA085B">
        <w:rPr>
          <w:i/>
          <w:lang w:val="en-GB"/>
        </w:rPr>
        <w:t xml:space="preserve"> et al.</w:t>
      </w:r>
      <w:r w:rsidR="00EA085B">
        <w:rPr>
          <w:lang w:val="en-GB"/>
        </w:rPr>
        <w:t xml:space="preserve"> 2000)</w:t>
      </w:r>
      <w:r w:rsidR="0054573D">
        <w:rPr>
          <w:lang w:val="en-GB"/>
        </w:rPr>
        <w:fldChar w:fldCharType="end"/>
      </w:r>
      <w:r w:rsidR="00D947FD" w:rsidRPr="00501B56">
        <w:rPr>
          <w:lang w:val="en-GB"/>
        </w:rPr>
        <w:t xml:space="preserve">. We chose the admixture model with correlated allele frequencies and we used the sampling location as prior information </w:t>
      </w:r>
      <w:r w:rsidR="0054573D">
        <w:rPr>
          <w:lang w:val="en-GB"/>
        </w:rPr>
        <w:fldChar w:fldCharType="begin"/>
      </w:r>
      <w:r w:rsidR="00EA085B">
        <w:rPr>
          <w:lang w:val="en-GB"/>
        </w:rPr>
        <w:instrText xml:space="preserve"> ADDIN EN.CITE &lt;EndNote&gt;&lt;Cite&gt;&lt;Author&gt;Schwartz&lt;/Author&gt;&lt;Year&gt;2009&lt;/Year&gt;&lt;RecNum&gt;723&lt;/RecNum&gt;&lt;record&gt;&lt;rec-number&gt;723&lt;/rec-number&gt;&lt;ref-type name="Journal Article"&gt;17&lt;/ref-type&gt;&lt;contributors&gt;&lt;authors&gt;&lt;author&gt;Schwartz, M. K.&lt;/author&gt;&lt;author&gt;McKelvey, K. S.&lt;/author&gt;&lt;/authors&gt;&lt;/contributors&gt;&lt;titles&gt;&lt;title&gt;Why sampling scheme matters: the effect of sampling scheme on landscape genetic results&lt;/title&gt;&lt;secondary-title&gt;Conservation Genetics&lt;/secondary-title&gt;&lt;/titles&gt;&lt;periodical&gt;&lt;full-title&gt;Conservation Genetics&lt;/full-title&gt;&lt;/periodical&gt;&lt;pages&gt;441-452&lt;/pages&gt;&lt;volume&gt;10&lt;/volume&gt;&lt;number&gt;2&lt;/number&gt;&lt;keywords&gt;&lt;keyword&gt;Landscape genetics&lt;/keyword&gt;&lt;keyword&gt;Microsatellite&lt;/keyword&gt;&lt;keyword&gt;Population structure&lt;/keyword&gt;&lt;keyword&gt;Sample&lt;/keyword&gt;&lt;keyword&gt;design&lt;/keyword&gt;&lt;keyword&gt;Sampling&lt;/keyword&gt;&lt;keyword&gt;MULTILOCUS GENOTYPE DATA&lt;/keyword&gt;&lt;keyword&gt;POPULATION-STRUCTURE&lt;/keyword&gt;&lt;keyword&gt;SPATIAL&lt;/keyword&gt;&lt;keyword&gt;AUTOCORRELATION&lt;/keyword&gt;&lt;keyword&gt;COMPUTER-PROGRAM&lt;/keyword&gt;&lt;keyword&gt;DNA DIVERSITY&lt;/keyword&gt;&lt;keyword&gt;CANADA LYNX&lt;/keyword&gt;&lt;keyword&gt;INFERENCE&lt;/keyword&gt;&lt;keyword&gt;DISPERSAL&lt;/keyword&gt;&lt;keyword&gt;FLOW&lt;/keyword&gt;&lt;keyword&gt;ASSIGNMENT&lt;/keyword&gt;&lt;/keywords&gt;&lt;dates&gt;&lt;year&gt;2009&lt;/year&gt;&lt;pub-dates&gt;&lt;date&gt;Apr&lt;/date&gt;&lt;/pub-dates&gt;&lt;/dates&gt;&lt;isbn&gt;1566-0621&lt;/isbn&gt;&lt;accession-num&gt;ISI:000263869100016&lt;/accession-num&gt;&lt;label&gt;alpha&lt;/label&gt;&lt;urls&gt;&lt;related-urls&gt;&lt;url&gt;&amp;lt;Go to ISI&amp;gt;://000263869100016 &lt;/url&gt;&lt;/related-urls&gt;&lt;pdf-urls&gt;&lt;url&gt;internal-pdf://el_393-1779668481/el_393.pdf&lt;/url&gt;&lt;/pdf-urls&gt;&lt;/urls&gt;&lt;custom1&gt;el&lt;/custom1&gt;&lt;custom2&gt;el_393&lt;/custom2&gt;&lt;electronic-resource-num&gt;10.1007/s10592-008-9622-1&lt;/electronic-resource-num&gt;&lt;/record&gt;&lt;/Cite&gt;&lt;Cite&gt;&lt;Author&gt;Hubisz&lt;/Author&gt;&lt;Year&gt;2009&lt;/Year&gt;&lt;RecNum&gt;704&lt;/RecNum&gt;&lt;record&gt;&lt;rec-number&gt;704&lt;/rec-number&gt;&lt;ref-type name="Journal Article"&gt;17&lt;/ref-type&gt;&lt;contributors&gt;&lt;authors&gt;&lt;author&gt;Hubisz, M. J.&lt;/author&gt;&lt;author&gt;Falush, D.&lt;/author&gt;&lt;author&gt;Stephens, M.&lt;/author&gt;&lt;author&gt;Pritchard, J. K.&lt;/author&gt;&lt;/authors&gt;&lt;/contributors&gt;&lt;titles&gt;&lt;title&gt;Inferring weak population structure with the assistance of sample group information&lt;/title&gt;&lt;secondary-title&gt;Molecular Ecology Resources&lt;/secondary-title&gt;&lt;/titles&gt;&lt;periodical&gt;&lt;full-title&gt;Molecular Ecology Resources&lt;/full-title&gt;&lt;/periodical&gt;&lt;pages&gt;1322-1332&lt;/pages&gt;&lt;volume&gt;9&lt;/volume&gt;&lt;number&gt;5&lt;/number&gt;&lt;keywords&gt;&lt;keyword&gt;admixture&lt;/keyword&gt;&lt;keyword&gt;divergence&lt;/keyword&gt;&lt;keyword&gt;population structure&lt;/keyword&gt;&lt;keyword&gt;prior distribution&lt;/keyword&gt;&lt;keyword&gt;MULTILOCUS GENOTYPE DATA&lt;/keyword&gt;&lt;keyword&gt;NULL ALLELES&lt;/keyword&gt;&lt;keyword&gt;DIFFERENTIATION&lt;/keyword&gt;&lt;keyword&gt;INFERENCE&lt;/keyword&gt;&lt;keyword&gt;IDENTIFICATION&lt;/keyword&gt;&lt;keyword&gt;GENETICS&lt;/keyword&gt;&lt;keyword&gt;MARKERS&lt;/keyword&gt;&lt;keyword&gt;LOCI&lt;/keyword&gt;&lt;/keywords&gt;&lt;dates&gt;&lt;year&gt;2009&lt;/year&gt;&lt;pub-dates&gt;&lt;date&gt;Sep&lt;/date&gt;&lt;/pub-dates&gt;&lt;/dates&gt;&lt;isbn&gt;1755-098X&lt;/isbn&gt;&lt;accession-num&gt;ISI:000268855000004&lt;/accession-num&gt;&lt;label&gt;alpha&lt;/label&gt;&lt;urls&gt;&lt;related-urls&gt;&lt;url&gt;&amp;lt;Go to ISI&amp;gt;://000268855000004 &lt;/url&gt;&lt;/related-urls&gt;&lt;pdf-urls&gt;&lt;url&gt;internal-pdf://el_363-1462018306/el_363.pdf&lt;/url&gt;&lt;/pdf-urls&gt;&lt;/urls&gt;&lt;custom1&gt;el&lt;/custom1&gt;&lt;custom2&gt;el_363&lt;/custom2&gt;&lt;electronic-resource-num&gt;10.1111/j.1755-0998.2009.02591.x&lt;/electronic-resource-num&gt;&lt;/record&gt;&lt;/Cite&gt;&lt;/EndNote&gt;</w:instrText>
      </w:r>
      <w:r w:rsidR="0054573D">
        <w:rPr>
          <w:lang w:val="en-GB"/>
        </w:rPr>
        <w:fldChar w:fldCharType="separate"/>
      </w:r>
      <w:r w:rsidR="00EA085B">
        <w:rPr>
          <w:lang w:val="en-GB"/>
        </w:rPr>
        <w:t>(Hubisz</w:t>
      </w:r>
      <w:r w:rsidR="00EA085B" w:rsidRPr="00EA085B">
        <w:rPr>
          <w:i/>
          <w:lang w:val="en-GB"/>
        </w:rPr>
        <w:t xml:space="preserve"> et al.</w:t>
      </w:r>
      <w:r w:rsidR="00EA085B">
        <w:rPr>
          <w:lang w:val="en-GB"/>
        </w:rPr>
        <w:t xml:space="preserve"> 2009; Schwartz &amp; McKelvey 2009)</w:t>
      </w:r>
      <w:r w:rsidR="0054573D">
        <w:rPr>
          <w:lang w:val="en-GB"/>
        </w:rPr>
        <w:fldChar w:fldCharType="end"/>
      </w:r>
      <w:r w:rsidR="00D947FD" w:rsidRPr="00501B56">
        <w:rPr>
          <w:lang w:val="en-GB"/>
        </w:rPr>
        <w:t xml:space="preserve">. We used default values for all </w:t>
      </w:r>
      <w:r w:rsidR="00750ED3" w:rsidRPr="00501B56">
        <w:rPr>
          <w:lang w:val="en-GB"/>
        </w:rPr>
        <w:t xml:space="preserve">the </w:t>
      </w:r>
      <w:r w:rsidR="00D947FD" w:rsidRPr="00501B56">
        <w:rPr>
          <w:lang w:val="en-GB"/>
        </w:rPr>
        <w:t>other parameters of the software. Each run consisted of a burn-in period of 10</w:t>
      </w:r>
      <w:r w:rsidR="00D947FD" w:rsidRPr="00501B56">
        <w:rPr>
          <w:vertAlign w:val="superscript"/>
          <w:lang w:val="en-GB"/>
        </w:rPr>
        <w:t>5</w:t>
      </w:r>
      <w:r w:rsidR="00D947FD" w:rsidRPr="00501B56">
        <w:rPr>
          <w:lang w:val="en-GB"/>
        </w:rPr>
        <w:t xml:space="preserve"> Markov chain Monte Carlo (MCMC) iterations, followed by 10</w:t>
      </w:r>
      <w:r w:rsidR="00D947FD" w:rsidRPr="00501B56">
        <w:rPr>
          <w:vertAlign w:val="superscript"/>
          <w:lang w:val="en-GB"/>
        </w:rPr>
        <w:t>5</w:t>
      </w:r>
      <w:r w:rsidR="00D947FD" w:rsidRPr="00501B56">
        <w:rPr>
          <w:lang w:val="en-GB"/>
        </w:rPr>
        <w:t xml:space="preserve"> MCMC iterations. We analy</w:t>
      </w:r>
      <w:r w:rsidR="00750ED3" w:rsidRPr="00501B56">
        <w:rPr>
          <w:lang w:val="en-GB"/>
        </w:rPr>
        <w:t>z</w:t>
      </w:r>
      <w:r w:rsidR="00D947FD" w:rsidRPr="00501B56">
        <w:rPr>
          <w:lang w:val="en-GB"/>
        </w:rPr>
        <w:t>ed the whole dataset</w:t>
      </w:r>
      <w:r w:rsidR="00750ED3" w:rsidRPr="00501B56">
        <w:rPr>
          <w:lang w:val="en-GB"/>
        </w:rPr>
        <w:t>,</w:t>
      </w:r>
      <w:r w:rsidR="00D947FD" w:rsidRPr="00501B56">
        <w:rPr>
          <w:lang w:val="en-GB"/>
        </w:rPr>
        <w:t xml:space="preserve"> consisting </w:t>
      </w:r>
      <w:r w:rsidR="00750ED3" w:rsidRPr="00501B56">
        <w:rPr>
          <w:lang w:val="en-GB"/>
        </w:rPr>
        <w:t xml:space="preserve">of </w:t>
      </w:r>
      <w:r w:rsidR="00D947FD" w:rsidRPr="00501B56">
        <w:rPr>
          <w:lang w:val="en-GB"/>
        </w:rPr>
        <w:t xml:space="preserve">47 population samples from both the native and invasive ranges of the species and from the </w:t>
      </w:r>
      <w:r w:rsidR="00750ED3" w:rsidRPr="00501B56">
        <w:rPr>
          <w:lang w:val="en-GB"/>
        </w:rPr>
        <w:t>five biocontrol strains. In total, we analyzed</w:t>
      </w:r>
      <w:r w:rsidR="00D947FD" w:rsidRPr="00501B56">
        <w:rPr>
          <w:lang w:val="en-GB"/>
        </w:rPr>
        <w:t xml:space="preserve"> 1442 individuals. We carried out 20 replicate runs for each prior value of the number </w:t>
      </w:r>
      <w:r w:rsidR="00D947FD" w:rsidRPr="00501B56">
        <w:rPr>
          <w:i/>
          <w:iCs/>
          <w:lang w:val="en-GB"/>
        </w:rPr>
        <w:t>K</w:t>
      </w:r>
      <w:r w:rsidR="00D947FD" w:rsidRPr="00501B56">
        <w:rPr>
          <w:lang w:val="en-GB"/>
        </w:rPr>
        <w:t xml:space="preserve"> of </w:t>
      </w:r>
      <w:r w:rsidR="00BB746B">
        <w:rPr>
          <w:lang w:val="en-GB"/>
        </w:rPr>
        <w:t xml:space="preserve">genetic </w:t>
      </w:r>
      <w:r w:rsidR="00D947FD" w:rsidRPr="00501B56">
        <w:rPr>
          <w:lang w:val="en-GB"/>
        </w:rPr>
        <w:t xml:space="preserve">clusters, set between 1 and 15. The </w:t>
      </w:r>
      <w:r w:rsidR="00750ED3" w:rsidRPr="00501B56">
        <w:rPr>
          <w:lang w:val="en-GB"/>
        </w:rPr>
        <w:t>STRUCTURE</w:t>
      </w:r>
      <w:r w:rsidR="00D947FD" w:rsidRPr="00501B56">
        <w:rPr>
          <w:lang w:val="en-GB"/>
        </w:rPr>
        <w:t xml:space="preserve"> outputs were processed with CLUMPP </w:t>
      </w:r>
      <w:r w:rsidR="0054573D">
        <w:rPr>
          <w:lang w:val="en-GB"/>
        </w:rPr>
        <w:fldChar w:fldCharType="begin"/>
      </w:r>
      <w:r w:rsidR="00EA085B">
        <w:rPr>
          <w:lang w:val="en-GB"/>
        </w:rPr>
        <w:instrText xml:space="preserve"> ADDIN EN.CITE &lt;EndNote&gt;&lt;Cite&gt;&lt;Author&gt;Jakobsson&lt;/Author&gt;&lt;Year&gt;2007&lt;/Year&gt;&lt;RecNum&gt;1214&lt;/RecNum&gt;&lt;record&gt;&lt;rec-number&gt;1214&lt;/rec-number&gt;&lt;ref-type name="Journal Article"&gt;17&lt;/ref-type&gt;&lt;contributors&gt;&lt;authors&gt;&lt;author&gt;Jakobsson, Mattias&lt;/author&gt;&lt;author&gt;Rosenberg, Noah A.&lt;/author&gt;&lt;/authors&gt;&lt;/contributors&gt;&lt;titles&gt;&lt;title&gt;CLUMPP: a cluster matching and permutation program for dealing with label switching and multimodality in analysis of population structure&lt;/title&gt;&lt;/titles&gt;&lt;pages&gt;1801-1806&lt;/pages&gt;&lt;volume&gt;23&lt;/volume&gt;&lt;number&gt;14&lt;/number&gt;&lt;dates&gt;&lt;year&gt;2007&lt;/year&gt;&lt;pub-dates&gt;&lt;date&gt;July 15, 2007&lt;/date&gt;&lt;/pub-dates&gt;&lt;/dates&gt;&lt;label&gt;alpha&lt;/label&gt;&lt;urls&gt;&lt;related-urls&gt;&lt;url&gt;http://bioinformatics.oxfordjournals.org/content/23/14/1801.abstract &lt;/url&gt;&lt;/related-urls&gt;&lt;pdf-urls&gt;&lt;url&gt;internal-pdf://el_814-3741395724/el_814.pdf&lt;/url&gt;&lt;/pdf-urls&gt;&lt;/urls&gt;&lt;custom1&gt;el&lt;/custom1&gt;&lt;custom2&gt;el_814 - pas imprimé&lt;/custom2&gt;&lt;electronic-resource-num&gt;10.1093/bioinformatics/btm233&lt;/electronic-resource-num&gt;&lt;/record&gt;&lt;/Cite&gt;&lt;/EndNote&gt;</w:instrText>
      </w:r>
      <w:r w:rsidR="0054573D">
        <w:rPr>
          <w:lang w:val="en-GB"/>
        </w:rPr>
        <w:fldChar w:fldCharType="separate"/>
      </w:r>
      <w:r w:rsidR="00EA085B">
        <w:rPr>
          <w:lang w:val="en-GB"/>
        </w:rPr>
        <w:t>(Jakobsson &amp; Rosenberg 2007)</w:t>
      </w:r>
      <w:r w:rsidR="0054573D">
        <w:rPr>
          <w:lang w:val="en-GB"/>
        </w:rPr>
        <w:fldChar w:fldCharType="end"/>
      </w:r>
      <w:r w:rsidR="00750ED3" w:rsidRPr="00501B56">
        <w:rPr>
          <w:lang w:val="en-GB"/>
        </w:rPr>
        <w:t>,</w:t>
      </w:r>
      <w:r w:rsidR="00D947FD" w:rsidRPr="00501B56">
        <w:rPr>
          <w:lang w:val="en-GB"/>
        </w:rPr>
        <w:t xml:space="preserve"> using the LargeKGreedy algorithm</w:t>
      </w:r>
      <w:r w:rsidR="00750ED3" w:rsidRPr="00501B56">
        <w:rPr>
          <w:lang w:val="en-GB"/>
        </w:rPr>
        <w:t>,</w:t>
      </w:r>
      <w:r w:rsidR="00D947FD" w:rsidRPr="00501B56">
        <w:rPr>
          <w:lang w:val="en-GB"/>
        </w:rPr>
        <w:t xml:space="preserve"> with 10,000 random permutations</w:t>
      </w:r>
      <w:r w:rsidR="009654F9" w:rsidRPr="00501B56">
        <w:rPr>
          <w:lang w:val="en-GB"/>
        </w:rPr>
        <w:t>. A</w:t>
      </w:r>
      <w:r w:rsidR="00D947FD" w:rsidRPr="00501B56">
        <w:rPr>
          <w:lang w:val="en-GB"/>
        </w:rPr>
        <w:t xml:space="preserve"> similarity coefficient (G’-statistic) greater than 90% was used to assign groups of runs to a common clustering pattern (i.e. to a single modal pattern), as proposed by Wang </w:t>
      </w:r>
      <w:r w:rsidR="00D947FD" w:rsidRPr="00501B56">
        <w:rPr>
          <w:i/>
          <w:iCs/>
          <w:lang w:val="en-GB"/>
        </w:rPr>
        <w:t>et al.</w:t>
      </w:r>
      <w:r w:rsidR="00D947FD" w:rsidRPr="00501B56">
        <w:rPr>
          <w:lang w:val="en-GB"/>
        </w:rPr>
        <w:t xml:space="preserve"> </w:t>
      </w:r>
      <w:r w:rsidR="0054573D">
        <w:rPr>
          <w:lang w:val="en-GB"/>
        </w:rPr>
        <w:fldChar w:fldCharType="begin"/>
      </w:r>
      <w:r w:rsidR="00EA085B">
        <w:rPr>
          <w:lang w:val="en-GB"/>
        </w:rPr>
        <w:instrText xml:space="preserve"> ADDIN EN.CITE &lt;EndNote&gt;&lt;Cite ExcludeAuth="1"&gt;&lt;Year&gt;2007&lt;/Year&gt;&lt;RecNum&gt;1217&lt;/RecNum&gt;&lt;record&gt;&lt;rec-number&gt;1217&lt;/rec-number&gt;&lt;ref-type name="Journal Article"&gt;17&lt;/ref-type&gt;&lt;contributors&gt;&lt;authors&gt;&lt;author&gt;Wang, S.&lt;/author&gt;&lt;author&gt;Lewis, C. M.&lt;/author&gt;&lt;author&gt;Jakobsson, M.&lt;/author&gt;&lt;author&gt;Ramachandran, S.&lt;/author&gt;&lt;author&gt;Ray, N.&lt;/author&gt;&lt;author&gt;Bedoya, G.&lt;/author&gt;&lt;author&gt;Rojas, W.&lt;/author&gt;&lt;author&gt;Parra, M. V.&lt;/author&gt;&lt;author&gt;Molina, J. A.&lt;/author&gt;&lt;author&gt;Gallo, C.&lt;/author&gt;&lt;author&gt;Mazzotti, G.&lt;/author&gt;&lt;author&gt;Poletti, G.&lt;/author&gt;&lt;author&gt;Hill, K.&lt;/author&gt;&lt;author&gt;Hurtado, A. M.&lt;/author&gt;&lt;author&gt;Labuda, D.&lt;/author&gt;&lt;author&gt;Klitz, W.&lt;/author&gt;&lt;author&gt;Barrantes, R.&lt;/author&gt;&lt;author&gt;Bortolini, M. C.&lt;/author&gt;&lt;author&gt;Salzano, F. M.&lt;/author&gt;&lt;author&gt;Petzl-Erler, M. L.&lt;/author&gt;&lt;author&gt;Tsuneto, L. T.&lt;/author&gt;&lt;author&gt;Llop, E.&lt;/author&gt;&lt;author&gt;Rothhammer, F.&lt;/author&gt;&lt;author&gt;Excoffier, L.&lt;/author&gt;&lt;author&gt;Feldman, M. W.&lt;/author&gt;&lt;author&gt;Rosenberg, N. A.&lt;/author&gt;&lt;author&gt;Ruiz-Linares, A.&lt;/author&gt;&lt;/authors&gt;&lt;/contributors&gt;&lt;auth-address&gt;Univ Michigan, Dept Human Genet, Ann Arbor, MI 48109 USA. UCL, Dept Biol, Galton Lab, London, England. Univ Michigan, Ctr Comp Med &amp;amp; Biol, Ann Arbor, MI 48109 USA. Stanford Univ, Dept Biol Sci, Stanford, CA 94305 USA. Univ Bern, Comp &amp;amp; Mol Populat Genet Lab, Bern, Switzerland. Univ Antioquia, Genet Mol Lab, Medellin, Colombia. Univ Calif Los Angeles, Ctr Neurobehav Genet, Los Angeles, CA USA. Univ Peruana Cayetano Heredia, Fac Ciencias &amp;amp; Filosofia, Lab Invest, Lima, Peru. Univ Peruana Cayetano Heredia, Fac Ciencias &amp;amp; Filosofia, Lab Desarrollo, Lima, Peru. Univ New Mexico, Dept Anthropol, Albuquerque, NM 87131 USA. Univ Montreal, CHU St Justine, Dept Pediat, Montreal, PQ, Canada. Univ Calif Berkeley, Sch Publ Hlth, Berkeley, CA 94720 USA. Inst Publ Hlth, Oakland, CA USA. Univ Costa Rica, Escuela Biol, San Jose, Costa Rica. Univ Fed Rio Grande do Sul, Inst Biociencias, Dept Genet, BR-90049 Porto Alegre, RS, Brazil. Univ Fed Parana, Dept Genet, BR-80060000 Curitiba, Parana, Brazil. Univ Chile, Fac Med, Inst Ciencias Biomed, Programa Genet Humana, Santiago, Spain. Univ Tarapaca, Inst Alta Invest, Arica, Chile.&amp;#xD;Rosenberg, NA (reprint author), Univ Michigan, Dept Human Genet, Ann Arbor, MI 48109 USA&amp;#xD;rnoah@umich.edu&lt;/auth-address&gt;&lt;titles&gt;&lt;title&gt;Genetic variation and population structure in Native Americans&lt;/title&gt;&lt;secondary-title&gt;Plos Genetics&lt;/secondary-title&gt;&lt;alt-title&gt;PLoS Genet.&lt;/alt-title&gt;&lt;/titles&gt;&lt;periodical&gt;&lt;full-title&gt;Plos Genetics&lt;/full-title&gt;&lt;/periodical&gt;&lt;pages&gt;2049-2067&lt;/pages&gt;&lt;volume&gt;3&lt;/volume&gt;&lt;number&gt;11&lt;/number&gt;&lt;keywords&gt;&lt;keyword&gt;MITOCHONDRIAL-DNA DIVERSITY&lt;/keyword&gt;&lt;keyword&gt;HUMAN EVOLUTIONARY HISTORY&lt;/keyword&gt;&lt;keyword&gt;MULTILOCUS&lt;/keyword&gt;&lt;keyword&gt;GENOTYPE DATA&lt;/keyword&gt;&lt;keyword&gt;CELL-LINE PANEL&lt;/keyword&gt;&lt;keyword&gt;Y-CHROMOSOME&lt;/keyword&gt;&lt;keyword&gt;NEW-WORLD&lt;/keyword&gt;&lt;keyword&gt;HUMAN GENOME&lt;/keyword&gt;&lt;keyword&gt;LINKAGE DISEQUILIBRIUM&lt;/keyword&gt;&lt;keyword&gt;PHYLOGENETIC TREES&lt;/keyword&gt;&lt;keyword&gt;MODERN HUMANS&lt;/keyword&gt;&lt;/keywords&gt;&lt;dates&gt;&lt;year&gt;2007&lt;/year&gt;&lt;pub-dates&gt;&lt;date&gt;Nov&lt;/date&gt;&lt;/pub-dates&gt;&lt;/dates&gt;&lt;isbn&gt;1553-7390&lt;/isbn&gt;&lt;accession-num&gt;WOS:000251310200002&lt;/accession-num&gt;&lt;label&gt;alpha&lt;/label&gt;&lt;work-type&gt;Review&lt;/work-type&gt;&lt;urls&gt;&lt;related-urls&gt;&lt;url&gt;&amp;lt;Go to ISI&amp;gt;://WOS:000251310200002 &lt;/url&gt;&lt;/related-urls&gt;&lt;pdf-urls&gt;&lt;url&gt;internal-pdf://el_817-3325676546/el_817.pdf&lt;/url&gt;&lt;/pdf-urls&gt;&lt;/urls&gt;&lt;custom1&gt;el&lt;/custom1&gt;&lt;custom2&gt;el_817 - pas imprimé&lt;/custom2&gt;&lt;electronic-resource-num&gt;e185&amp;#xD;10.1371/journal.pgen.0030185&lt;/electronic-resource-num&gt;&lt;language&gt;English&lt;/language&gt;&lt;/record&gt;&lt;/Cite&gt;&lt;/EndNote&gt;</w:instrText>
      </w:r>
      <w:r w:rsidR="0054573D">
        <w:rPr>
          <w:lang w:val="en-GB"/>
        </w:rPr>
        <w:fldChar w:fldCharType="separate"/>
      </w:r>
      <w:r w:rsidR="00EA085B">
        <w:rPr>
          <w:lang w:val="en-GB"/>
        </w:rPr>
        <w:t>(2007)</w:t>
      </w:r>
      <w:r w:rsidR="0054573D">
        <w:rPr>
          <w:lang w:val="en-GB"/>
        </w:rPr>
        <w:fldChar w:fldCharType="end"/>
      </w:r>
      <w:r w:rsidR="00D947FD" w:rsidRPr="00501B56">
        <w:rPr>
          <w:lang w:val="en-GB"/>
        </w:rPr>
        <w:t xml:space="preserve">. The run with the highest likelihood pertaining to the most frequent clustering pattern at each </w:t>
      </w:r>
      <w:r w:rsidR="00D947FD" w:rsidRPr="00501B56">
        <w:rPr>
          <w:i/>
          <w:iCs/>
          <w:lang w:val="en-GB"/>
        </w:rPr>
        <w:t>K</w:t>
      </w:r>
      <w:r w:rsidR="00D947FD" w:rsidRPr="00501B56">
        <w:rPr>
          <w:lang w:val="en-GB"/>
        </w:rPr>
        <w:t xml:space="preserve"> was used for plotting with DISTRUCT</w:t>
      </w:r>
      <w:r w:rsidR="00C03F27">
        <w:rPr>
          <w:lang w:val="en-GB"/>
        </w:rPr>
        <w:t xml:space="preserve"> </w:t>
      </w:r>
      <w:r w:rsidR="0054573D">
        <w:rPr>
          <w:lang w:val="en-GB"/>
        </w:rPr>
        <w:fldChar w:fldCharType="begin"/>
      </w:r>
      <w:r w:rsidR="00EA085B">
        <w:rPr>
          <w:lang w:val="en-GB"/>
        </w:rPr>
        <w:instrText xml:space="preserve"> ADDIN EN.CITE &lt;EndNote&gt;&lt;Cite&gt;&lt;Author&gt;Rosenberg&lt;/Author&gt;&lt;Year&gt;2004&lt;/Year&gt;&lt;RecNum&gt;839&lt;/RecNum&gt;&lt;record&gt;&lt;rec-number&gt;839&lt;/rec-number&gt;&lt;ref-type name="Journal Article"&gt;17&lt;/ref-type&gt;&lt;contributors&gt;&lt;authors&gt;&lt;author&gt;Rosenberg, N. A.&lt;/author&gt;&lt;/authors&gt;&lt;/contributors&gt;&lt;titles&gt;&lt;title&gt;DISTRUCT: a program for the graphical display of population structure&lt;/title&gt;&lt;secondary-title&gt;Molecular Ecology Notes&lt;/secondary-title&gt;&lt;/titles&gt;&lt;periodical&gt;&lt;full-title&gt;Molecular Ecology Notes&lt;/full-title&gt;&lt;/periodical&gt;&lt;pages&gt;137-138&lt;/pages&gt;&lt;volume&gt;4&lt;/volume&gt;&lt;number&gt;1&lt;/number&gt;&lt;keywords&gt;&lt;keyword&gt;admixture&lt;/keyword&gt;&lt;keyword&gt;ancestry&lt;/keyword&gt;&lt;keyword&gt;assignment test&lt;/keyword&gt;&lt;keyword&gt;clustering&lt;/keyword&gt;&lt;keyword&gt;subdivided population&lt;/keyword&gt;&lt;keyword&gt;MULTILOCUS GENOTYPE DATA&lt;/keyword&gt;&lt;keyword&gt;INFERENCE&lt;/keyword&gt;&lt;/keywords&gt;&lt;dates&gt;&lt;year&gt;2004&lt;/year&gt;&lt;pub-dates&gt;&lt;date&gt;Mar&lt;/date&gt;&lt;/pub-dates&gt;&lt;/dates&gt;&lt;isbn&gt;1471-8278&lt;/isbn&gt;&lt;accession-num&gt;ISI:000189159500042&lt;/accession-num&gt;&lt;label&gt;alpha&lt;/label&gt;&lt;urls&gt;&lt;related-urls&gt;&lt;url&gt;&amp;lt;Go to ISI&amp;gt;://000189159500042 &lt;/url&gt;&lt;/related-urls&gt;&lt;pdf-urls&gt;&lt;url&gt;internal-pdf://el_480-2636440321/el_480.pdf&lt;/url&gt;&lt;/pdf-urls&gt;&lt;/urls&gt;&lt;custom1&gt;el&lt;/custom1&gt;&lt;custom2&gt;el_480 - pas imprimé&lt;/custom2&gt;&lt;electronic-resource-num&gt;10.1046/j.1471-8286.2003.00566.x&lt;/electronic-resource-num&gt;&lt;/record&gt;&lt;/Cite&gt;&lt;/EndNote&gt;</w:instrText>
      </w:r>
      <w:r w:rsidR="0054573D">
        <w:rPr>
          <w:lang w:val="en-GB"/>
        </w:rPr>
        <w:fldChar w:fldCharType="separate"/>
      </w:r>
      <w:r w:rsidR="00EA085B">
        <w:rPr>
          <w:lang w:val="en-GB"/>
        </w:rPr>
        <w:t>(Rosenberg 2004)</w:t>
      </w:r>
      <w:r w:rsidR="0054573D">
        <w:rPr>
          <w:lang w:val="en-GB"/>
        </w:rPr>
        <w:fldChar w:fldCharType="end"/>
      </w:r>
      <w:r w:rsidR="00D947FD" w:rsidRPr="00501B56">
        <w:rPr>
          <w:lang w:val="en-GB"/>
        </w:rPr>
        <w:t xml:space="preserve">. We then empirically observed the assignment of individuals to the various clusters </w:t>
      </w:r>
      <w:r w:rsidR="00750ED3" w:rsidRPr="00501B56">
        <w:rPr>
          <w:lang w:val="en-GB"/>
        </w:rPr>
        <w:t xml:space="preserve">with increasing </w:t>
      </w:r>
      <w:r w:rsidR="00D947FD" w:rsidRPr="00501B56">
        <w:rPr>
          <w:i/>
          <w:iCs/>
          <w:lang w:val="en-GB"/>
        </w:rPr>
        <w:t>K</w:t>
      </w:r>
      <w:r w:rsidR="00D947FD" w:rsidRPr="00501B56">
        <w:rPr>
          <w:lang w:val="en-GB"/>
        </w:rPr>
        <w:t xml:space="preserve">. We also </w:t>
      </w:r>
      <w:r w:rsidR="00750ED3" w:rsidRPr="00501B56">
        <w:rPr>
          <w:lang w:val="en-GB"/>
        </w:rPr>
        <w:t>determined the highest</w:t>
      </w:r>
      <w:r w:rsidR="00D947FD" w:rsidRPr="00501B56">
        <w:rPr>
          <w:lang w:val="en-GB"/>
        </w:rPr>
        <w:t xml:space="preserve"> level of population structure</w:t>
      </w:r>
      <w:r w:rsidR="00750ED3" w:rsidRPr="00501B56">
        <w:rPr>
          <w:lang w:val="en-GB"/>
        </w:rPr>
        <w:t>,</w:t>
      </w:r>
      <w:r w:rsidR="00D947FD" w:rsidRPr="00501B56">
        <w:rPr>
          <w:lang w:val="en-GB"/>
        </w:rPr>
        <w:t xml:space="preserve"> by the Δ</w:t>
      </w:r>
      <w:r w:rsidR="00D947FD" w:rsidRPr="00501B56">
        <w:rPr>
          <w:i/>
          <w:iCs/>
          <w:lang w:val="en-GB"/>
        </w:rPr>
        <w:t>K</w:t>
      </w:r>
      <w:r w:rsidR="00D947FD" w:rsidRPr="00501B56">
        <w:rPr>
          <w:lang w:val="en-GB"/>
        </w:rPr>
        <w:t xml:space="preserve"> method</w:t>
      </w:r>
      <w:r w:rsidR="00750ED3" w:rsidRPr="00501B56">
        <w:rPr>
          <w:lang w:val="en-GB"/>
        </w:rPr>
        <w:t>,</w:t>
      </w:r>
      <w:r w:rsidR="00D947FD" w:rsidRPr="00501B56">
        <w:rPr>
          <w:lang w:val="en-GB"/>
        </w:rPr>
        <w:t xml:space="preserve"> which is based on the second</w:t>
      </w:r>
      <w:r w:rsidR="00750ED3" w:rsidRPr="00501B56">
        <w:rPr>
          <w:lang w:val="en-GB"/>
        </w:rPr>
        <w:t>-</w:t>
      </w:r>
      <w:r w:rsidR="00D947FD" w:rsidRPr="00501B56">
        <w:rPr>
          <w:lang w:val="en-GB"/>
        </w:rPr>
        <w:t>order rate of change in the log probability of data ln(P(X|</w:t>
      </w:r>
      <w:r w:rsidR="00D947FD" w:rsidRPr="00501B56">
        <w:rPr>
          <w:i/>
          <w:iCs/>
          <w:lang w:val="en-GB"/>
        </w:rPr>
        <w:t>K</w:t>
      </w:r>
      <w:r w:rsidR="00D947FD" w:rsidRPr="00501B56">
        <w:rPr>
          <w:lang w:val="en-GB"/>
        </w:rPr>
        <w:t xml:space="preserve">)) between successive </w:t>
      </w:r>
      <w:r w:rsidR="00D947FD" w:rsidRPr="00501B56">
        <w:rPr>
          <w:i/>
          <w:iCs/>
          <w:lang w:val="en-GB"/>
        </w:rPr>
        <w:t>K</w:t>
      </w:r>
      <w:r w:rsidR="00D947FD" w:rsidRPr="00501B56">
        <w:rPr>
          <w:lang w:val="en-GB"/>
        </w:rPr>
        <w:t xml:space="preserve"> values</w:t>
      </w:r>
      <w:r w:rsidR="009654F9" w:rsidRPr="00501B56">
        <w:rPr>
          <w:lang w:val="en-GB"/>
        </w:rPr>
        <w:t xml:space="preserve"> </w:t>
      </w:r>
      <w:r w:rsidR="0054573D">
        <w:rPr>
          <w:lang w:val="en-GB"/>
        </w:rPr>
        <w:fldChar w:fldCharType="begin"/>
      </w:r>
      <w:r w:rsidR="00EA085B">
        <w:rPr>
          <w:lang w:val="en-GB"/>
        </w:rPr>
        <w:instrText xml:space="preserve"> ADDIN EN.CITE &lt;EndNote&gt;&lt;Cite&gt;&lt;Author&gt;Evanno&lt;/Author&gt;&lt;Year&gt;2005&lt;/Year&gt;&lt;RecNum&gt;710&lt;/RecNum&gt;&lt;record&gt;&lt;rec-number&gt;710&lt;/rec-number&gt;&lt;ref-type name="Journal Article"&gt;17&lt;/ref-type&gt;&lt;contributors&gt;&lt;authors&gt;&lt;author&gt;Evanno, G.&lt;/author&gt;&lt;author&gt;Regnaut, S.&lt;/author&gt;&lt;author&gt;Goudet, J.&lt;/author&gt;&lt;/authors&gt;&lt;/contributors&gt;&lt;auth-address&gt;Univ Lausanne, Dept Ecol &amp;amp; Evolut, CH-1015 Lausanne, Switzerland.&amp;#xD;Goudet, J, Univ Lausanne, Dept Ecol &amp;amp; Evolut, Biol Bldg, CH-1015 Lausanne, Switzerland.&amp;#xD;Jerome.goudet@unil.ch&lt;/auth-address&gt;&lt;titles&gt;&lt;title&gt;Detecting the number of clusters of individuals using the software STRUCTURE: a simulation study&lt;/title&gt;&lt;secondary-title&gt;Molecular Ecology&lt;/secondary-title&gt;&lt;alt-title&gt;Mol. Ecol.&lt;/alt-title&gt;&lt;/titles&gt;&lt;periodical&gt;&lt;full-title&gt;Molecular Ecology&lt;/full-title&gt;&lt;/periodical&gt;&lt;pages&gt;2611-2620&lt;/pages&gt;&lt;volume&gt;14&lt;/volume&gt;&lt;number&gt;8&lt;/number&gt;&lt;keywords&gt;&lt;keyword&gt;AFLP&lt;/keyword&gt;&lt;keyword&gt;hierarchical structure&lt;/keyword&gt;&lt;keyword&gt;microsatellite&lt;/keyword&gt;&lt;keyword&gt;simulations&lt;/keyword&gt;&lt;keyword&gt;STRUCTURE software&lt;/keyword&gt;&lt;keyword&gt;MULTILOCUS GENOTYPE DATA&lt;/keyword&gt;&lt;keyword&gt;POPULATION-STRUCTURE&lt;/keyword&gt;&lt;keyword&gt;MICROSATELLITE&lt;/keyword&gt;&lt;keyword&gt;ANALYSIS&lt;/keyword&gt;&lt;keyword&gt;GENETIC DIVERSITY&lt;/keyword&gt;&lt;keyword&gt;COMPUTER-PROGRAM&lt;/keyword&gt;&lt;keyword&gt;ASSIGNMENT TESTS&lt;/keyword&gt;&lt;keyword&gt;DISPERSAL&lt;/keyword&gt;&lt;keyword&gt;DIFFERENTIATION&lt;/keyword&gt;&lt;keyword&gt;MODEL&lt;/keyword&gt;&lt;keyword&gt;FLOW&lt;/keyword&gt;&lt;/keywords&gt;&lt;dates&gt;&lt;year&gt;2005&lt;/year&gt;&lt;pub-dates&gt;&lt;date&gt;Jul&lt;/date&gt;&lt;/pub-dates&gt;&lt;/dates&gt;&lt;isbn&gt;0962-1083&lt;/isbn&gt;&lt;accession-num&gt;ISI:000229961500029&lt;/accession-num&gt;&lt;label&gt;alpha&lt;/label&gt;&lt;work-type&gt;Article&lt;/work-type&gt;&lt;urls&gt;&lt;related-urls&gt;&lt;url&gt;&amp;lt;Go to ISI&amp;gt;://000229961500029 &lt;/url&gt;&lt;/related-urls&gt;&lt;pdf-urls&gt;&lt;url&gt;internal-pdf://el_367-0382267136/el_367.pdf&lt;/url&gt;&lt;/pdf-urls&gt;&lt;/urls&gt;&lt;custom1&gt;el&lt;/custom1&gt;&lt;custom2&gt;el_367&lt;/custom2&gt;&lt;electronic-resource-num&gt;10.1111/j.1365-294X.2005.02553.x&lt;/electronic-resource-num&gt;&lt;language&gt;English&lt;/language&gt;&lt;/record&gt;&lt;/Cite&gt;&lt;/EndNote&gt;</w:instrText>
      </w:r>
      <w:r w:rsidR="0054573D">
        <w:rPr>
          <w:lang w:val="en-GB"/>
        </w:rPr>
        <w:fldChar w:fldCharType="separate"/>
      </w:r>
      <w:r w:rsidR="00EA085B">
        <w:rPr>
          <w:lang w:val="en-GB"/>
        </w:rPr>
        <w:t>(Evanno</w:t>
      </w:r>
      <w:r w:rsidR="00EA085B" w:rsidRPr="00EA085B">
        <w:rPr>
          <w:i/>
          <w:lang w:val="en-GB"/>
        </w:rPr>
        <w:t xml:space="preserve"> et al.</w:t>
      </w:r>
      <w:r w:rsidR="00EA085B">
        <w:rPr>
          <w:lang w:val="en-GB"/>
        </w:rPr>
        <w:t xml:space="preserve"> 2005)</w:t>
      </w:r>
      <w:r w:rsidR="0054573D">
        <w:rPr>
          <w:lang w:val="en-GB"/>
        </w:rPr>
        <w:fldChar w:fldCharType="end"/>
      </w:r>
      <w:r w:rsidR="00D947FD" w:rsidRPr="00501B56">
        <w:rPr>
          <w:lang w:val="en-GB"/>
        </w:rPr>
        <w:t>.</w:t>
      </w:r>
      <w:r w:rsidR="004C6D9D" w:rsidRPr="00501B56">
        <w:rPr>
          <w:lang w:val="en-GB"/>
        </w:rPr>
        <w:t xml:space="preserve"> </w:t>
      </w:r>
      <w:r w:rsidR="000C45CB" w:rsidRPr="00501B56">
        <w:rPr>
          <w:lang w:val="en-GB"/>
        </w:rPr>
        <w:t xml:space="preserve">As </w:t>
      </w:r>
      <w:r w:rsidR="00750ED3" w:rsidRPr="00501B56">
        <w:rPr>
          <w:lang w:val="en-GB"/>
        </w:rPr>
        <w:t xml:space="preserve">a </w:t>
      </w:r>
      <w:r w:rsidR="000C45CB" w:rsidRPr="00501B56">
        <w:rPr>
          <w:lang w:val="en-GB"/>
        </w:rPr>
        <w:t>complement</w:t>
      </w:r>
      <w:r w:rsidR="00C64FE8" w:rsidRPr="00501B56">
        <w:rPr>
          <w:lang w:val="en-GB"/>
        </w:rPr>
        <w:t xml:space="preserve"> </w:t>
      </w:r>
      <w:r w:rsidR="000C45CB" w:rsidRPr="00501B56">
        <w:rPr>
          <w:lang w:val="en-GB"/>
        </w:rPr>
        <w:t>to the STRUCTURE analyses, we used</w:t>
      </w:r>
      <w:r w:rsidR="004C6D9D" w:rsidRPr="00501B56">
        <w:rPr>
          <w:lang w:val="en-GB"/>
        </w:rPr>
        <w:t xml:space="preserve"> the BAPS clustering method </w:t>
      </w:r>
      <w:r w:rsidR="0054573D">
        <w:rPr>
          <w:lang w:val="en-GB"/>
        </w:rPr>
        <w:fldChar w:fldCharType="begin"/>
      </w:r>
      <w:r w:rsidR="00EA085B">
        <w:rPr>
          <w:lang w:val="en-GB"/>
        </w:rPr>
        <w:instrText xml:space="preserve"> ADDIN EN.CITE &lt;EndNote&gt;&lt;Cite&gt;&lt;Author&gt;Corander&lt;/Author&gt;&lt;Year&gt;2003&lt;/Year&gt;&lt;RecNum&gt;722&lt;/RecNum&gt;&lt;record&gt;&lt;rec-number&gt;722&lt;/rec-number&gt;&lt;ref-type name="Journal Article"&gt;17&lt;/ref-type&gt;&lt;contributors&gt;&lt;authors&gt;&lt;author&gt;Corander, J.&lt;/author&gt;&lt;author&gt;Waldmann, P.&lt;/author&gt;&lt;author&gt;Sillanpaa, M. J.&lt;/author&gt;&lt;/authors&gt;&lt;/contributors&gt;&lt;titles&gt;&lt;title&gt;Bayesian analysis of genetic differentiation between populations&lt;/title&gt;&lt;secondary-title&gt;Genetics&lt;/secondary-title&gt;&lt;/titles&gt;&lt;periodical&gt;&lt;full-title&gt;Genetics&lt;/full-title&gt;&lt;abbr-1&gt;Genetics&lt;/abbr-1&gt;&lt;/periodical&gt;&lt;pages&gt;367-374&lt;/pages&gt;&lt;volume&gt;163&lt;/volume&gt;&lt;number&gt;1&lt;/number&gt;&lt;keywords&gt;&lt;keyword&gt;SUBDIVIDED POPULATIONS&lt;/keyword&gt;&lt;keyword&gt;F-STATISTICS&lt;/keyword&gt;&lt;keyword&gt;DIVERSITY&lt;/keyword&gt;&lt;keyword&gt;PERSPECTIVE&lt;/keyword&gt;&lt;keyword&gt;VARIANCE&lt;/keyword&gt;&lt;/keywords&gt;&lt;dates&gt;&lt;year&gt;2003&lt;/year&gt;&lt;pub-dates&gt;&lt;date&gt;Jan&lt;/date&gt;&lt;/pub-dates&gt;&lt;/dates&gt;&lt;isbn&gt;0016-6731&lt;/isbn&gt;&lt;accession-num&gt;ISI:000181039700032&lt;/accession-num&gt;&lt;label&gt;alpha&lt;/label&gt;&lt;urls&gt;&lt;related-urls&gt;&lt;url&gt;&amp;lt;Go to ISI&amp;gt;://000181039700032 &lt;/url&gt;&lt;/related-urls&gt;&lt;pdf-urls&gt;&lt;url&gt;internal-pdf://el_376-1630293249/el_376.pdf&lt;/url&gt;&lt;/pdf-urls&gt;&lt;/urls&gt;&lt;custom1&gt;el&lt;/custom1&gt;&lt;custom2&gt;el_376&lt;/custom2&gt;&lt;/record&gt;&lt;/Cite&gt;&lt;/EndNote&gt;</w:instrText>
      </w:r>
      <w:r w:rsidR="0054573D">
        <w:rPr>
          <w:lang w:val="en-GB"/>
        </w:rPr>
        <w:fldChar w:fldCharType="separate"/>
      </w:r>
      <w:r w:rsidR="00EA085B">
        <w:rPr>
          <w:lang w:val="en-GB"/>
        </w:rPr>
        <w:t>(Corander</w:t>
      </w:r>
      <w:r w:rsidR="00EA085B" w:rsidRPr="00EA085B">
        <w:rPr>
          <w:i/>
          <w:lang w:val="en-GB"/>
        </w:rPr>
        <w:t xml:space="preserve"> et al.</w:t>
      </w:r>
      <w:r w:rsidR="00EA085B">
        <w:rPr>
          <w:lang w:val="en-GB"/>
        </w:rPr>
        <w:t xml:space="preserve"> 2003)</w:t>
      </w:r>
      <w:r w:rsidR="0054573D">
        <w:rPr>
          <w:lang w:val="en-GB"/>
        </w:rPr>
        <w:fldChar w:fldCharType="end"/>
      </w:r>
      <w:r w:rsidR="00750ED3" w:rsidRPr="00501B56">
        <w:rPr>
          <w:lang w:val="en-GB"/>
        </w:rPr>
        <w:t>,</w:t>
      </w:r>
      <w:r w:rsidR="004C6D9D" w:rsidRPr="00501B56">
        <w:rPr>
          <w:lang w:val="en-GB"/>
        </w:rPr>
        <w:t xml:space="preserve"> </w:t>
      </w:r>
      <w:r w:rsidR="000C45CB" w:rsidRPr="00501B56">
        <w:rPr>
          <w:lang w:val="en-GB"/>
        </w:rPr>
        <w:t xml:space="preserve">which is </w:t>
      </w:r>
      <w:r w:rsidR="004C6D9D" w:rsidRPr="00501B56">
        <w:rPr>
          <w:lang w:val="en-GB"/>
        </w:rPr>
        <w:t xml:space="preserve">based on groups of individuals (i.e. population </w:t>
      </w:r>
      <w:r w:rsidR="000C45CB" w:rsidRPr="00501B56">
        <w:rPr>
          <w:lang w:val="en-GB"/>
        </w:rPr>
        <w:t>samples</w:t>
      </w:r>
      <w:r w:rsidR="003E6C68" w:rsidRPr="00501B56">
        <w:rPr>
          <w:lang w:val="en-GB"/>
        </w:rPr>
        <w:t>)</w:t>
      </w:r>
      <w:r w:rsidR="000C45CB" w:rsidRPr="00501B56">
        <w:rPr>
          <w:lang w:val="en-GB"/>
        </w:rPr>
        <w:t xml:space="preserve"> </w:t>
      </w:r>
      <w:r w:rsidR="00750ED3" w:rsidRPr="00501B56">
        <w:rPr>
          <w:lang w:val="en-GB"/>
        </w:rPr>
        <w:t>rather than</w:t>
      </w:r>
      <w:r w:rsidR="000C45CB" w:rsidRPr="00501B56">
        <w:rPr>
          <w:lang w:val="en-GB"/>
        </w:rPr>
        <w:t xml:space="preserve"> individuals. </w:t>
      </w:r>
      <w:r w:rsidR="00750ED3" w:rsidRPr="00501B56">
        <w:rPr>
          <w:lang w:val="en-GB"/>
        </w:rPr>
        <w:t xml:space="preserve">Separate </w:t>
      </w:r>
      <w:r w:rsidR="000C45CB" w:rsidRPr="00501B56">
        <w:rPr>
          <w:lang w:val="en-GB"/>
        </w:rPr>
        <w:t xml:space="preserve">BAPS analyses were </w:t>
      </w:r>
      <w:r w:rsidR="00750ED3" w:rsidRPr="00501B56">
        <w:rPr>
          <w:lang w:val="en-GB"/>
        </w:rPr>
        <w:t xml:space="preserve">carried out for </w:t>
      </w:r>
      <w:r w:rsidR="000C45CB" w:rsidRPr="00501B56">
        <w:rPr>
          <w:lang w:val="en-GB"/>
        </w:rPr>
        <w:t xml:space="preserve">each continent independently </w:t>
      </w:r>
      <w:r w:rsidR="004C6D9D" w:rsidRPr="00501B56">
        <w:rPr>
          <w:lang w:val="en-GB"/>
        </w:rPr>
        <w:t xml:space="preserve">(see </w:t>
      </w:r>
      <w:r w:rsidR="004C6D9D" w:rsidRPr="00501B56">
        <w:rPr>
          <w:color w:val="0000FF"/>
          <w:lang w:val="en-GB"/>
        </w:rPr>
        <w:t>Appendix S1</w:t>
      </w:r>
      <w:r w:rsidR="000C45CB" w:rsidRPr="00501B56">
        <w:rPr>
          <w:lang w:val="en-GB"/>
        </w:rPr>
        <w:t xml:space="preserve"> for details</w:t>
      </w:r>
      <w:r w:rsidR="004C6D9D" w:rsidRPr="00501B56">
        <w:rPr>
          <w:lang w:val="en-GB"/>
        </w:rPr>
        <w:t>).</w:t>
      </w:r>
      <w:r w:rsidR="00B10024" w:rsidRPr="00501B56" w:rsidDel="00B10024">
        <w:rPr>
          <w:lang w:val="en-GB"/>
        </w:rPr>
        <w:t xml:space="preserve"> </w:t>
      </w:r>
    </w:p>
    <w:p w:rsidR="00D947FD" w:rsidRPr="00501B56" w:rsidRDefault="00D947FD" w:rsidP="00D947FD">
      <w:pPr>
        <w:spacing w:line="480" w:lineRule="auto"/>
        <w:rPr>
          <w:lang w:val="en-GB"/>
        </w:rPr>
      </w:pPr>
    </w:p>
    <w:p w:rsidR="00D947FD" w:rsidRPr="00501B56" w:rsidRDefault="00750ED3" w:rsidP="00D947FD">
      <w:pPr>
        <w:spacing w:line="480" w:lineRule="auto"/>
        <w:rPr>
          <w:i/>
          <w:iCs/>
          <w:lang w:val="en-GB"/>
        </w:rPr>
      </w:pPr>
      <w:r w:rsidRPr="00501B56">
        <w:rPr>
          <w:i/>
          <w:iCs/>
          <w:lang w:val="en-GB"/>
        </w:rPr>
        <w:t>ABC-based inferences</w:t>
      </w:r>
      <w:r w:rsidR="00D947FD" w:rsidRPr="00501B56">
        <w:rPr>
          <w:i/>
          <w:iCs/>
          <w:lang w:val="en-GB"/>
        </w:rPr>
        <w:t xml:space="preserve"> about invasion scenarios </w:t>
      </w:r>
    </w:p>
    <w:p w:rsidR="00C666A5" w:rsidRPr="00501B56" w:rsidRDefault="00C666A5" w:rsidP="00D947FD">
      <w:pPr>
        <w:spacing w:line="480" w:lineRule="auto"/>
        <w:rPr>
          <w:lang w:val="en-GB"/>
        </w:rPr>
      </w:pPr>
    </w:p>
    <w:p w:rsidR="00D947FD" w:rsidRPr="00501B56" w:rsidRDefault="004C6D9D" w:rsidP="002A30F1">
      <w:pPr>
        <w:spacing w:line="480" w:lineRule="auto"/>
        <w:rPr>
          <w:lang w:val="en-GB"/>
        </w:rPr>
      </w:pPr>
      <w:r w:rsidRPr="00501B56">
        <w:rPr>
          <w:lang w:val="en-GB"/>
        </w:rPr>
        <w:t xml:space="preserve">We used an </w:t>
      </w:r>
      <w:r w:rsidR="00750ED3" w:rsidRPr="00501B56">
        <w:rPr>
          <w:lang w:val="en-GB"/>
        </w:rPr>
        <w:t>a</w:t>
      </w:r>
      <w:r w:rsidRPr="00501B56">
        <w:rPr>
          <w:lang w:val="en-GB"/>
        </w:rPr>
        <w:t xml:space="preserve">pproximate Bayesian </w:t>
      </w:r>
      <w:r w:rsidR="00F84DC8" w:rsidRPr="00501B56">
        <w:rPr>
          <w:lang w:val="en-GB"/>
        </w:rPr>
        <w:t>c</w:t>
      </w:r>
      <w:r w:rsidRPr="00501B56">
        <w:rPr>
          <w:lang w:val="en-GB"/>
        </w:rPr>
        <w:t xml:space="preserve">omputation framework </w:t>
      </w:r>
      <w:r w:rsidR="0054573D">
        <w:rPr>
          <w:lang w:val="en-GB"/>
        </w:rPr>
        <w:fldChar w:fldCharType="begin"/>
      </w:r>
      <w:r w:rsidR="00EA085B">
        <w:rPr>
          <w:lang w:val="en-GB"/>
        </w:rPr>
        <w:instrText xml:space="preserve"> ADDIN EN.CITE &lt;EndNote&gt;&lt;Cite&gt;&lt;Author&gt;Beaumont&lt;/Author&gt;&lt;Year&gt;2002&lt;/Year&gt;&lt;RecNum&gt;591&lt;/RecNum&gt;&lt;Prefix&gt;ABC, &lt;/Prefix&gt;&lt;record&gt;&lt;rec-number&gt;591&lt;/rec-number&gt;&lt;ref-type name="Journal Article"&gt;17&lt;/ref-type&gt;&lt;contributors&gt;&lt;authors&gt;&lt;author&gt;Beaumont, M. A.&lt;/author&gt;&lt;author&gt;Zhang, W. Y.&lt;/author&gt;&lt;author&gt;Balding, D. J.&lt;/author&gt;&lt;/authors&gt;&lt;/contributors&gt;&lt;auth-address&gt;Univ Reading, Sch Anim &amp;amp; Microbial Sci, Reading RG6 6AJ, Berks, England. Univ Kent, Inst Math &amp;amp; Stat, Canterbury CF2 7NF, Kent, England. Univ London Imperial Coll Sci Technol &amp;amp; Med, Sch Med, Dept Epidemiol &amp;amp; Publ Hlth, London W2 1PG, England.&amp;#xD;Beaumont, MA, Univ Reading, Sch Anim &amp;amp; Microbial Sci, POB 228, Reading RG6 6AJ, Berks, England&lt;/auth-address&gt;&lt;titles&gt;&lt;title&gt;Approximate Bayesian computation in population genetics&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2025-2035&lt;/pages&gt;&lt;volume&gt;162&lt;/volume&gt;&lt;number&gt;4&lt;/number&gt;&lt;keywords&gt;&lt;keyword&gt;linkage disequilibrium&lt;/keyword&gt;&lt;keyword&gt;microsatellites&lt;/keyword&gt;&lt;keyword&gt;statistics&lt;/keyword&gt;&lt;keyword&gt;inference&lt;/keyword&gt;&lt;keyword&gt;alleles&lt;/keyword&gt;&lt;keyword&gt;growth&lt;/keyword&gt;&lt;keyword&gt;humans&lt;/keyword&gt;&lt;keyword&gt;ABC&lt;/keyword&gt;&lt;/keywords&gt;&lt;dates&gt;&lt;year&gt;2002&lt;/year&gt;&lt;pub-dates&gt;&lt;date&gt;Dec&lt;/date&gt;&lt;/pub-dates&gt;&lt;/dates&gt;&lt;accession-num&gt;ISI:000180502300043&lt;/accession-num&gt;&lt;label&gt;alpha&lt;/label&gt;&lt;urls&gt;&lt;related-urls&gt;&lt;url&gt;&amp;lt;Go to ISI&amp;gt;://000180502300043&lt;/url&gt;&lt;/related-urls&gt;&lt;pdf-urls&gt;&lt;url&gt;internal-pdf://el_344-2150261504/el_344.pdf&lt;/url&gt;&lt;/pdf-urls&gt;&lt;/urls&gt;&lt;custom1&gt;el&lt;/custom1&gt;&lt;custom2&gt;el_344 - pas imprimé&lt;/custom2&gt;&lt;/record&gt;&lt;/Cite&gt;&lt;/EndNote&gt;</w:instrText>
      </w:r>
      <w:r w:rsidR="0054573D">
        <w:rPr>
          <w:lang w:val="en-GB"/>
        </w:rPr>
        <w:fldChar w:fldCharType="separate"/>
      </w:r>
      <w:r w:rsidR="00EA085B">
        <w:rPr>
          <w:lang w:val="en-GB"/>
        </w:rPr>
        <w:t>(ABC, Beaumont</w:t>
      </w:r>
      <w:r w:rsidR="00EA085B" w:rsidRPr="00EA085B">
        <w:rPr>
          <w:i/>
          <w:lang w:val="en-GB"/>
        </w:rPr>
        <w:t xml:space="preserve"> et al.</w:t>
      </w:r>
      <w:r w:rsidR="00EA085B">
        <w:rPr>
          <w:lang w:val="en-GB"/>
        </w:rPr>
        <w:t xml:space="preserve"> 2002)</w:t>
      </w:r>
      <w:r w:rsidR="0054573D">
        <w:rPr>
          <w:lang w:val="en-GB"/>
        </w:rPr>
        <w:fldChar w:fldCharType="end"/>
      </w:r>
      <w:r w:rsidRPr="00501B56">
        <w:rPr>
          <w:lang w:val="en-GB"/>
        </w:rPr>
        <w:t xml:space="preserve"> to make inferences about the relationships between the </w:t>
      </w:r>
      <w:r w:rsidR="008D1463" w:rsidRPr="00501B56">
        <w:rPr>
          <w:lang w:val="en-GB"/>
        </w:rPr>
        <w:t xml:space="preserve">HA </w:t>
      </w:r>
      <w:r w:rsidRPr="00501B56">
        <w:rPr>
          <w:lang w:val="en-GB"/>
        </w:rPr>
        <w:t xml:space="preserve">populations </w:t>
      </w:r>
      <w:r w:rsidR="00AA1141" w:rsidRPr="00501B56">
        <w:rPr>
          <w:lang w:val="en-GB"/>
        </w:rPr>
        <w:t xml:space="preserve">between and </w:t>
      </w:r>
      <w:r w:rsidR="00F84DC8" w:rsidRPr="00501B56">
        <w:rPr>
          <w:lang w:val="en-GB"/>
        </w:rPr>
        <w:t>within</w:t>
      </w:r>
      <w:r w:rsidRPr="00501B56">
        <w:rPr>
          <w:lang w:val="en-GB"/>
        </w:rPr>
        <w:t xml:space="preserve"> the four invaded continents and the native area. </w:t>
      </w:r>
      <w:r w:rsidR="00F84DC8" w:rsidRPr="00501B56">
        <w:rPr>
          <w:lang w:val="en-GB"/>
        </w:rPr>
        <w:t>It was not possible</w:t>
      </w:r>
      <w:r w:rsidR="00877E2A" w:rsidRPr="00501B56">
        <w:rPr>
          <w:lang w:val="en-GB"/>
        </w:rPr>
        <w:t>, in terms of computer capacity, to analyze all the</w:t>
      </w:r>
      <w:r w:rsidRPr="00501B56">
        <w:rPr>
          <w:lang w:val="en-GB"/>
        </w:rPr>
        <w:t xml:space="preserve"> target population samples </w:t>
      </w:r>
      <w:r w:rsidR="00877E2A" w:rsidRPr="00501B56">
        <w:rPr>
          <w:lang w:val="en-GB"/>
        </w:rPr>
        <w:t xml:space="preserve">together </w:t>
      </w:r>
      <w:r w:rsidRPr="00501B56">
        <w:rPr>
          <w:lang w:val="en-GB"/>
        </w:rPr>
        <w:t xml:space="preserve">with all </w:t>
      </w:r>
      <w:r w:rsidR="00877E2A" w:rsidRPr="00501B56">
        <w:rPr>
          <w:lang w:val="en-GB"/>
        </w:rPr>
        <w:t xml:space="preserve">the </w:t>
      </w:r>
      <w:r w:rsidRPr="00501B56">
        <w:rPr>
          <w:lang w:val="en-GB"/>
        </w:rPr>
        <w:t xml:space="preserve">putative source population samples </w:t>
      </w:r>
      <w:r w:rsidR="0005215A">
        <w:rPr>
          <w:lang w:val="en-GB"/>
        </w:rPr>
        <w:t>(</w:t>
      </w:r>
      <w:r w:rsidR="005E2D6C" w:rsidRPr="005E2D6C">
        <w:rPr>
          <w:color w:val="3399FF"/>
          <w:lang w:val="en-GB"/>
        </w:rPr>
        <w:t>Box 1</w:t>
      </w:r>
      <w:r w:rsidR="0005215A">
        <w:rPr>
          <w:lang w:val="en-GB"/>
        </w:rPr>
        <w:t>)</w:t>
      </w:r>
      <w:r w:rsidR="00877E2A" w:rsidRPr="00501B56">
        <w:rPr>
          <w:lang w:val="en-GB"/>
        </w:rPr>
        <w:t>. T</w:t>
      </w:r>
      <w:r w:rsidRPr="00501B56">
        <w:rPr>
          <w:lang w:val="en-GB"/>
        </w:rPr>
        <w:t xml:space="preserve">he population units (clusters) considered in the ABC analyses </w:t>
      </w:r>
      <w:r w:rsidR="00877E2A" w:rsidRPr="00501B56">
        <w:rPr>
          <w:lang w:val="en-GB"/>
        </w:rPr>
        <w:t xml:space="preserve">therefore </w:t>
      </w:r>
      <w:r w:rsidRPr="00501B56">
        <w:rPr>
          <w:lang w:val="en-GB"/>
        </w:rPr>
        <w:t xml:space="preserve">corresponded to the genetic clusters </w:t>
      </w:r>
      <w:r w:rsidR="002B1A52" w:rsidRPr="00501B56">
        <w:rPr>
          <w:lang w:val="en-GB"/>
        </w:rPr>
        <w:t>identified</w:t>
      </w:r>
      <w:r w:rsidRPr="00501B56">
        <w:rPr>
          <w:lang w:val="en-GB"/>
        </w:rPr>
        <w:t xml:space="preserve"> </w:t>
      </w:r>
      <w:r w:rsidR="00877E2A" w:rsidRPr="00501B56">
        <w:rPr>
          <w:lang w:val="en-GB"/>
        </w:rPr>
        <w:t xml:space="preserve">by </w:t>
      </w:r>
      <w:r w:rsidRPr="00501B56">
        <w:rPr>
          <w:lang w:val="en-GB"/>
        </w:rPr>
        <w:t>the BAPS clustering method</w:t>
      </w:r>
      <w:r w:rsidR="008D1463" w:rsidRPr="00501B56">
        <w:rPr>
          <w:lang w:val="en-GB"/>
        </w:rPr>
        <w:t>. Th</w:t>
      </w:r>
      <w:r w:rsidR="00877E2A" w:rsidRPr="00501B56">
        <w:rPr>
          <w:lang w:val="en-GB"/>
        </w:rPr>
        <w:t>e</w:t>
      </w:r>
      <w:r w:rsidR="008D1463" w:rsidRPr="00501B56">
        <w:rPr>
          <w:lang w:val="en-GB"/>
        </w:rPr>
        <w:t>se cluster</w:t>
      </w:r>
      <w:r w:rsidR="00877E2A" w:rsidRPr="00501B56">
        <w:rPr>
          <w:lang w:val="en-GB"/>
        </w:rPr>
        <w:t>s</w:t>
      </w:r>
      <w:r w:rsidR="008D1463" w:rsidRPr="00501B56">
        <w:rPr>
          <w:lang w:val="en-GB"/>
        </w:rPr>
        <w:t xml:space="preserve"> were similar to those identified </w:t>
      </w:r>
      <w:r w:rsidR="00877E2A" w:rsidRPr="00501B56">
        <w:rPr>
          <w:lang w:val="en-GB"/>
        </w:rPr>
        <w:t xml:space="preserve">with </w:t>
      </w:r>
      <w:r w:rsidR="008D1463" w:rsidRPr="00501B56">
        <w:rPr>
          <w:lang w:val="en-GB"/>
        </w:rPr>
        <w:t xml:space="preserve">STRUCTURE (see </w:t>
      </w:r>
      <w:r w:rsidR="00877E2A" w:rsidRPr="00501B56">
        <w:rPr>
          <w:lang w:val="en-GB"/>
        </w:rPr>
        <w:t xml:space="preserve">the </w:t>
      </w:r>
      <w:r w:rsidR="008D1463" w:rsidRPr="00501B56">
        <w:rPr>
          <w:lang w:val="en-GB"/>
        </w:rPr>
        <w:t>results section)</w:t>
      </w:r>
      <w:r w:rsidRPr="00501B56">
        <w:rPr>
          <w:lang w:val="en-GB"/>
        </w:rPr>
        <w:t xml:space="preserve">. All ABC analyses were </w:t>
      </w:r>
      <w:r w:rsidR="00877E2A" w:rsidRPr="00501B56">
        <w:rPr>
          <w:lang w:val="en-GB"/>
        </w:rPr>
        <w:t>carried out in</w:t>
      </w:r>
      <w:r w:rsidR="00D947FD" w:rsidRPr="00501B56">
        <w:rPr>
          <w:lang w:val="en-GB"/>
        </w:rPr>
        <w:t xml:space="preserve"> DIYABC v</w:t>
      </w:r>
      <w:r w:rsidR="00184C66" w:rsidRPr="00501B56">
        <w:rPr>
          <w:lang w:val="en-GB"/>
        </w:rPr>
        <w:t>2</w:t>
      </w:r>
      <w:r w:rsidR="00877E2A" w:rsidRPr="00501B56">
        <w:rPr>
          <w:lang w:val="en-GB"/>
        </w:rPr>
        <w:t xml:space="preserve"> software</w:t>
      </w:r>
      <w:r w:rsidR="00D947FD" w:rsidRPr="00501B56">
        <w:rPr>
          <w:lang w:val="en-GB"/>
        </w:rPr>
        <w:t xml:space="preserve"> </w:t>
      </w:r>
      <w:r w:rsidR="0054573D">
        <w:rPr>
          <w:lang w:val="en-GB"/>
        </w:rPr>
        <w:fldChar w:fldCharType="begin"/>
      </w:r>
      <w:r w:rsidR="00EA085B">
        <w:rPr>
          <w:lang w:val="en-GB"/>
        </w:rPr>
        <w:instrText xml:space="preserve"> ADDIN EN.CITE &lt;EndNote&gt;&lt;Cite&gt;&lt;Author&gt;Cornuet&lt;/Author&gt;&lt;Year&gt;2014&lt;/Year&gt;&lt;RecNum&gt;1397&lt;/RecNum&gt;&lt;record&gt;&lt;rec-number&gt;1397&lt;/rec-number&gt;&lt;ref-type name="Journal Article"&gt;17&lt;/ref-type&gt;&lt;contributors&gt;&lt;authors&gt;&lt;author&gt;Cornuet, Jean-Marie&lt;/author&gt;&lt;author&gt;Pudlo, Pierre&lt;/author&gt;&lt;author&gt;Veyssier, Julien&lt;/author&gt;&lt;author&gt;Dehne-Garcia, Alexandre&lt;/author&gt;&lt;author&gt;Gautier, Mathieu&lt;/author&gt;&lt;author&gt;Leblois, RaphaÃ«l&lt;/author&gt;&lt;author&gt;Marin, Jean-Michel&lt;/author&gt;&lt;author&gt;Estoup, Arnaud&lt;/author&gt;&lt;/authors&gt;&lt;/contributors&gt;&lt;titles&gt;&lt;title&gt;DIYABC v2.0: a software to make approximate Bayesian computation inferences about population history using single nucleotide polymorphism, DNA sequence and microsatellite data&lt;/title&gt;&lt;/titles&gt;&lt;pages&gt;10.1093/bioinformatics/btt763&lt;/pages&gt;&lt;dates&gt;&lt;year&gt;2014&lt;/year&gt;&lt;pub-dates&gt;&lt;date&gt;January 2, 2014&lt;/date&gt;&lt;/pub-dates&gt;&lt;/dates&gt;&lt;label&gt;alpha&lt;/label&gt;&lt;urls&gt;&lt;related-urls&gt;&lt;url&gt;http://bioinformatics.oxfordjournals.org/content/early/2014/01/13/bioinformatics.btt763.abstract &lt;/url&gt;&lt;/related-urls&gt;&lt;pdf-urls&gt;&lt;url&gt;internal-pdf://el_990-0933052421/el_990.pdf&lt;/url&gt;&lt;url&gt;internal-pdf://el_990sup-1688123909/el_990sup.pdf&lt;/url&gt;&lt;/pdf-urls&gt;&lt;/urls&gt;&lt;custom1&gt;el&lt;/custom1&gt;&lt;custom2&gt;el_990 - pas imprimé&lt;/custom2&gt;&lt;electronic-resource-num&gt;10.1093/bioinformatics/btt763&lt;/electronic-resource-num&gt;&lt;/record&gt;&lt;/Cite&gt;&lt;/EndNote&gt;</w:instrText>
      </w:r>
      <w:r w:rsidR="0054573D">
        <w:rPr>
          <w:lang w:val="en-GB"/>
        </w:rPr>
        <w:fldChar w:fldCharType="separate"/>
      </w:r>
      <w:r w:rsidR="00EA085B">
        <w:rPr>
          <w:lang w:val="en-GB"/>
        </w:rPr>
        <w:t>(Cornuet</w:t>
      </w:r>
      <w:r w:rsidR="00EA085B" w:rsidRPr="00EA085B">
        <w:rPr>
          <w:i/>
          <w:lang w:val="en-GB"/>
        </w:rPr>
        <w:t xml:space="preserve"> et al.</w:t>
      </w:r>
      <w:r w:rsidR="00EA085B">
        <w:rPr>
          <w:lang w:val="en-GB"/>
        </w:rPr>
        <w:t xml:space="preserve"> 2014)</w:t>
      </w:r>
      <w:r w:rsidR="0054573D">
        <w:rPr>
          <w:lang w:val="en-GB"/>
        </w:rPr>
        <w:fldChar w:fldCharType="end"/>
      </w:r>
      <w:r w:rsidRPr="00501B56">
        <w:rPr>
          <w:lang w:val="en-GB"/>
        </w:rPr>
        <w:t>.</w:t>
      </w:r>
    </w:p>
    <w:p w:rsidR="00D947FD" w:rsidRPr="00501B56" w:rsidRDefault="00D947FD" w:rsidP="00D947FD">
      <w:pPr>
        <w:spacing w:line="480" w:lineRule="auto"/>
        <w:ind w:firstLine="708"/>
        <w:rPr>
          <w:color w:val="0000FF"/>
          <w:lang w:val="en-GB"/>
        </w:rPr>
      </w:pPr>
      <w:bookmarkStart w:id="24" w:name="OLE_LINK4"/>
      <w:bookmarkStart w:id="25" w:name="OLE_LINK5"/>
      <w:r w:rsidRPr="00501B56">
        <w:rPr>
          <w:lang w:val="en-GB"/>
        </w:rPr>
        <w:t>In</w:t>
      </w:r>
      <w:r w:rsidR="008D1463" w:rsidRPr="00501B56">
        <w:rPr>
          <w:lang w:val="en-GB"/>
        </w:rPr>
        <w:t xml:space="preserve"> </w:t>
      </w:r>
      <w:r w:rsidR="00877E2A" w:rsidRPr="00501B56">
        <w:rPr>
          <w:lang w:val="en-GB"/>
        </w:rPr>
        <w:t xml:space="preserve">all </w:t>
      </w:r>
      <w:r w:rsidR="008D1463" w:rsidRPr="00501B56">
        <w:rPr>
          <w:lang w:val="en-GB"/>
        </w:rPr>
        <w:t>ABC</w:t>
      </w:r>
      <w:r w:rsidRPr="00501B56">
        <w:rPr>
          <w:lang w:val="en-GB"/>
        </w:rPr>
        <w:t xml:space="preserve"> analyses, the statistics </w:t>
      </w:r>
      <w:r w:rsidR="00877E2A" w:rsidRPr="00501B56">
        <w:rPr>
          <w:lang w:val="en-GB"/>
        </w:rPr>
        <w:t>used to summarize</w:t>
      </w:r>
      <w:r w:rsidRPr="00501B56">
        <w:rPr>
          <w:lang w:val="en-GB"/>
        </w:rPr>
        <w:t xml:space="preserve"> the data were </w:t>
      </w:r>
      <w:r w:rsidR="00877E2A" w:rsidRPr="00501B56">
        <w:rPr>
          <w:lang w:val="en-GB"/>
        </w:rPr>
        <w:t>those used by</w:t>
      </w:r>
      <w:r w:rsidRPr="00501B56">
        <w:rPr>
          <w:lang w:val="en-GB"/>
        </w:rPr>
        <w:t xml:space="preserve"> Lombaert </w:t>
      </w:r>
      <w:r w:rsidRPr="00501B56">
        <w:rPr>
          <w:i/>
          <w:iCs/>
          <w:lang w:val="en-GB"/>
        </w:rPr>
        <w:t>et al.</w:t>
      </w:r>
      <w:r w:rsidRPr="00501B56">
        <w:rPr>
          <w:lang w:val="en-GB"/>
        </w:rPr>
        <w:t xml:space="preserve"> </w:t>
      </w:r>
      <w:r w:rsidR="0054573D">
        <w:rPr>
          <w:lang w:val="en-GB"/>
        </w:rPr>
        <w:fldChar w:fldCharType="begin"/>
      </w:r>
      <w:r w:rsidR="00EA085B">
        <w:rPr>
          <w:lang w:val="en-GB"/>
        </w:rPr>
        <w:instrText xml:space="preserve"> ADDIN EN.CITE &lt;EndNote&gt;&lt;Cite ExcludeAuth="1"&gt;&lt;Year&gt;2011&lt;/Year&gt;&lt;RecNum&gt;1171&lt;/RecNum&gt;&lt;record&gt;&lt;rec-number&gt;1171&lt;/rec-number&gt;&lt;ref-type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(2011)</w:t>
      </w:r>
      <w:r w:rsidR="0054573D">
        <w:rPr>
          <w:lang w:val="en-GB"/>
        </w:rPr>
        <w:fldChar w:fldCharType="end"/>
      </w:r>
      <w:r w:rsidR="00877E2A" w:rsidRPr="00501B56">
        <w:rPr>
          <w:lang w:val="en-GB"/>
        </w:rPr>
        <w:t>. These statistics are</w:t>
      </w:r>
      <w:r w:rsidRPr="00501B56">
        <w:rPr>
          <w:lang w:val="en-GB"/>
        </w:rPr>
        <w:t xml:space="preserve"> detailed in </w:t>
      </w:r>
      <w:r w:rsidRPr="00501B56">
        <w:rPr>
          <w:color w:val="0000FF"/>
          <w:lang w:val="en-GB"/>
        </w:rPr>
        <w:t>Appendix S2</w:t>
      </w:r>
      <w:r w:rsidRPr="00501B56">
        <w:rPr>
          <w:lang w:val="en-GB"/>
        </w:rPr>
        <w:t xml:space="preserve">. </w:t>
      </w:r>
      <w:bookmarkEnd w:id="24"/>
      <w:bookmarkEnd w:id="25"/>
      <w:r w:rsidRPr="00501B56">
        <w:rPr>
          <w:lang w:val="en-GB"/>
        </w:rPr>
        <w:t xml:space="preserve">The ABC analyses were performed </w:t>
      </w:r>
      <w:r w:rsidR="004F56D2" w:rsidRPr="00501B56">
        <w:rPr>
          <w:lang w:val="en-GB"/>
        </w:rPr>
        <w:t xml:space="preserve">with </w:t>
      </w:r>
      <w:r w:rsidRPr="00501B56">
        <w:rPr>
          <w:lang w:val="en-GB"/>
        </w:rPr>
        <w:t xml:space="preserve">parameter values drawn from the prior distributions described in </w:t>
      </w:r>
      <w:r w:rsidRPr="00501B56">
        <w:rPr>
          <w:color w:val="0000FF"/>
          <w:lang w:val="en-GB"/>
        </w:rPr>
        <w:t>Table 1</w:t>
      </w:r>
      <w:r w:rsidRPr="00501B56">
        <w:rPr>
          <w:lang w:val="en-GB"/>
        </w:rPr>
        <w:t>, and by simulating 5x10</w:t>
      </w:r>
      <w:r w:rsidRPr="00501B56">
        <w:rPr>
          <w:vertAlign w:val="superscript"/>
          <w:lang w:val="en-GB"/>
        </w:rPr>
        <w:t>5</w:t>
      </w:r>
      <w:r w:rsidRPr="00501B56">
        <w:rPr>
          <w:lang w:val="en-GB"/>
        </w:rPr>
        <w:t xml:space="preserve"> microsatellite </w:t>
      </w:r>
      <w:r w:rsidR="00E43555" w:rsidRPr="00501B56">
        <w:rPr>
          <w:lang w:val="en-GB"/>
        </w:rPr>
        <w:t>dataset</w:t>
      </w:r>
      <w:r w:rsidRPr="00501B56">
        <w:rPr>
          <w:lang w:val="en-GB"/>
        </w:rPr>
        <w:t xml:space="preserve">s for each competing scenario. For each analysis, we estimated the posterior probabilities of the competing scenarios </w:t>
      </w:r>
      <w:r w:rsidR="003055AD" w:rsidRPr="00501B56">
        <w:rPr>
          <w:lang w:val="en-GB"/>
        </w:rPr>
        <w:t>by</w:t>
      </w:r>
      <w:r w:rsidRPr="00501B56">
        <w:rPr>
          <w:lang w:val="en-GB"/>
        </w:rPr>
        <w:t xml:space="preserve"> polychotomous logistic regression </w:t>
      </w:r>
      <w:r w:rsidR="0054573D">
        <w:rPr>
          <w:lang w:val="en-GB"/>
        </w:rPr>
        <w:fldChar w:fldCharType="begin"/>
      </w:r>
      <w:r w:rsidR="00EA085B">
        <w:rPr>
          <w:lang w:val="en-GB"/>
        </w:rPr>
        <w:instrText xml:space="preserve"> ADDIN EN.CITE &lt;EndNote&gt;&lt;Cite&gt;&lt;Author&gt;Cornuet&lt;/Author&gt;&lt;Year&gt;2008&lt;/Year&gt;&lt;RecNum&gt;626&lt;/RecNum&gt;&lt;record&gt;&lt;rec-number&gt;626&lt;/rec-number&gt;&lt;ref-type name="Journal Article"&gt;17&lt;/ref-type&gt;&lt;contributors&gt;&lt;authors&gt;&lt;author&gt;Cornuet, J. M.&lt;/author&gt;&lt;author&gt;Santos, F.&lt;/author&gt;&lt;author&gt;Beaumont, M. A.&lt;/author&gt;&lt;author&gt;Robert, C. P.&lt;/author&gt;&lt;author&gt;Marin, J. M.&lt;/author&gt;&lt;author&gt;Balding, D. J.&lt;/author&gt;&lt;author&gt;Guillemaud, T.&lt;/author&gt;&lt;author&gt;Estoup, A.&lt;/author&gt;&lt;/authors&gt;&lt;/contributors&gt;&lt;titles&gt;&lt;title&gt;Inferring population history with DIY ABC: a user-friendly approach to approximate Bayesian computation&lt;/title&gt;&lt;secondary-title&gt;Bioinformatics&lt;/secondary-title&gt;&lt;/titles&gt;&lt;periodical&gt;&lt;full-title&gt;Bioinformatics&lt;/full-title&gt;&lt;/periodical&gt;&lt;pages&gt;2713-2719&lt;/pages&gt;&lt;volume&gt;24&lt;/volume&gt;&lt;number&gt;23&lt;/number&gt;&lt;keywords&gt;&lt;keyword&gt;SUBDIVIDED POPULATION&lt;/keyword&gt;&lt;keyword&gt;MICROSATELLITES&lt;/keyword&gt;&lt;keyword&gt;COALESCENT&lt;/keyword&gt;&lt;keyword&gt;DIVERSITY&lt;/keyword&gt;&lt;keyword&gt;INFERENCE&lt;/keyword&gt;&lt;keyword&gt;GENETICS&lt;/keyword&gt;&lt;keyword&gt;DECLINE&lt;/keyword&gt;&lt;keyword&gt;MODELS&lt;/keyword&gt;&lt;keyword&gt;GROWTH&lt;/keyword&gt;&lt;keyword&gt;bioinvasion&lt;/keyword&gt;&lt;/keywords&gt;&lt;dates&gt;&lt;year&gt;2008&lt;/year&gt;&lt;pub-dates&gt;&lt;date&gt;Dec&lt;/date&gt;&lt;/pub-dates&gt;&lt;/dates&gt;&lt;isbn&gt;1367-4803&lt;/isbn&gt;&lt;accession-num&gt;ISI:000261168600008&lt;/accession-num&gt;&lt;label&gt;alpha&lt;/label&gt;&lt;urls&gt;&lt;related-urls&gt;&lt;url&gt;&amp;lt;Go to ISI&amp;gt;://000261168600008 &lt;/url&gt;&lt;/related-urls&gt;&lt;pdf-urls&gt;&lt;url&gt;internal-pdf://el_298-3378222593/el_298.pdf&lt;/url&gt;&lt;url&gt;internal-pdf://el_298appendix-2575799558/el_298appendix.pdf&lt;/url&gt;&lt;/pdf-urls&gt;&lt;/urls&gt;&lt;custom1&gt;el&lt;/custom1&gt;&lt;custom2&gt;el_298&lt;/custom2&gt;&lt;electronic-resource-num&gt;10.1093/bioinformatics/btn514&lt;/electronic-resource-num&gt;&lt;/record&gt;&lt;/Cite&gt;&lt;/EndNote&gt;</w:instrText>
      </w:r>
      <w:r w:rsidR="0054573D">
        <w:rPr>
          <w:lang w:val="en-GB"/>
        </w:rPr>
        <w:fldChar w:fldCharType="separate"/>
      </w:r>
      <w:r w:rsidR="00EA085B">
        <w:rPr>
          <w:lang w:val="en-GB"/>
        </w:rPr>
        <w:t>(Cornuet</w:t>
      </w:r>
      <w:r w:rsidR="00EA085B" w:rsidRPr="00EA085B">
        <w:rPr>
          <w:i/>
          <w:lang w:val="en-GB"/>
        </w:rPr>
        <w:t xml:space="preserve"> et al.</w:t>
      </w:r>
      <w:r w:rsidR="00EA085B">
        <w:rPr>
          <w:lang w:val="en-GB"/>
        </w:rPr>
        <w:t xml:space="preserve"> 2008)</w:t>
      </w:r>
      <w:r w:rsidR="0054573D">
        <w:rPr>
          <w:lang w:val="en-GB"/>
        </w:rPr>
        <w:fldChar w:fldCharType="end"/>
      </w:r>
      <w:r w:rsidRPr="00501B56">
        <w:rPr>
          <w:lang w:val="en-GB"/>
        </w:rPr>
        <w:t xml:space="preserve"> on the 1% of </w:t>
      </w:r>
      <w:r w:rsidR="003055AD" w:rsidRPr="00501B56">
        <w:rPr>
          <w:lang w:val="en-GB"/>
        </w:rPr>
        <w:t xml:space="preserve">the </w:t>
      </w:r>
      <w:r w:rsidRPr="00501B56">
        <w:rPr>
          <w:lang w:val="en-GB"/>
        </w:rPr>
        <w:t>simulated</w:t>
      </w:r>
      <w:r w:rsidR="00E43555" w:rsidRPr="00501B56">
        <w:rPr>
          <w:lang w:val="en-GB"/>
        </w:rPr>
        <w:t xml:space="preserve"> dataset</w:t>
      </w:r>
      <w:r w:rsidRPr="00501B56">
        <w:rPr>
          <w:lang w:val="en-GB"/>
        </w:rPr>
        <w:t xml:space="preserve">s </w:t>
      </w:r>
      <w:r w:rsidR="003055AD" w:rsidRPr="00501B56">
        <w:rPr>
          <w:lang w:val="en-GB"/>
        </w:rPr>
        <w:t>closest to the observed</w:t>
      </w:r>
      <w:r w:rsidR="00E43555" w:rsidRPr="00501B56">
        <w:rPr>
          <w:lang w:val="en-GB"/>
        </w:rPr>
        <w:t xml:space="preserve"> dataset</w:t>
      </w:r>
      <w:r w:rsidRPr="00501B56">
        <w:rPr>
          <w:lang w:val="en-GB"/>
        </w:rPr>
        <w:t xml:space="preserve">. </w:t>
      </w:r>
      <w:r w:rsidR="003055AD" w:rsidRPr="00501B56">
        <w:rPr>
          <w:lang w:val="en-GB"/>
        </w:rPr>
        <w:t>We used s</w:t>
      </w:r>
      <w:r w:rsidRPr="00501B56">
        <w:rPr>
          <w:lang w:val="en-GB"/>
        </w:rPr>
        <w:t xml:space="preserve">ummary statistics transformed by linear discriminant analysis (LDA) </w:t>
      </w:r>
      <w:r w:rsidR="003055AD" w:rsidRPr="00501B56">
        <w:rPr>
          <w:lang w:val="en-GB"/>
        </w:rPr>
        <w:t>for this</w:t>
      </w:r>
      <w:r w:rsidRPr="00501B56">
        <w:rPr>
          <w:lang w:val="en-GB"/>
        </w:rPr>
        <w:t xml:space="preserve"> analysis </w:t>
      </w:r>
      <w:r w:rsidR="0054573D">
        <w:rPr>
          <w:lang w:val="en-GB"/>
        </w:rPr>
        <w:fldChar w:fldCharType="begin"/>
      </w:r>
      <w:r w:rsidR="00EA085B">
        <w:rPr>
          <w:lang w:val="en-GB"/>
        </w:rPr>
        <w:instrText xml:space="preserve"> ADDIN EN.CITE &lt;EndNote&gt;&lt;Cite&gt;&lt;Author&gt;Estoup&lt;/Author&gt;&lt;Year&gt;2012&lt;/Year&gt;&lt;RecNum&gt;1236&lt;/RecNum&gt;&lt;record&gt;&lt;rec-number&gt;1236&lt;/rec-number&gt;&lt;ref-type name="Journal Article"&gt;17&lt;/ref-type&gt;&lt;contributors&gt;&lt;authors&gt;&lt;author&gt;Estoup, A.&lt;/author&gt;&lt;author&gt;Lombaert, E.&lt;/author&gt;&lt;author&gt;Marin, J. M.&lt;/author&gt;&lt;author&gt;Guillemaud, T.&lt;/author&gt;&lt;author&gt;Pudlo, P.&lt;/author&gt;&lt;author&gt;Robert, C. P.&lt;/author&gt;&lt;author&gt;Cornuet, J. M.&lt;/author&gt;&lt;/authors&gt;&lt;/contributors&gt;&lt;auth-address&gt;[Estoup, Arnaud; Pudlo, Pierre; Cornuet, Jean-Marie] INRA, Cbgp UMR1062, F-34060 Montpellier, France. [Lombaert, Eric; Guillemaud, Thomas] Univ Nice Sophia Antipolis, CNRS, INRA, Equipe Biol Populat Interact,UMR 1301,IBSV, Sophia Antipolis, France. [Marin, Jean-Michel; Pudlo, Pierre] Univ Montpellier 2, CNRS, UMR 5149, I3M, Montpellier, France. [Robert, Christian P.] Univ Paris 09, CEREMADE, F-75775 Paris, France. [Robert, Christian P.] Inst Univ France, Paris, France. [Robert, Christian P.] CREST, Paris, France.&amp;#xD;Estoup, A (reprint author), INRA, Cbgp UMR1062, F-34060 Montpellier, France.&amp;#xD;estoup@supagro.inra.fr&lt;/auth-address&gt;&lt;titles&gt;&lt;title&gt;Estimation of demo-genetic model probabilities with Approximate Bayesian Computation using linear discriminant analysis on summary statistics&lt;/title&gt;&lt;secondary-title&gt;Molecular Ecology Resources&lt;/secondary-title&gt;&lt;alt-title&gt;Mol. Ecol. Resour.&lt;/alt-title&gt;&lt;/titles&gt;&lt;periodical&gt;&lt;full-title&gt;Molecular Ecology Resources&lt;/full-title&gt;&lt;/periodical&gt;&lt;pages&gt;846-855&lt;/pages&gt;&lt;volume&gt;12&lt;/volume&gt;&lt;number&gt;5&lt;/number&gt;&lt;keywords&gt;&lt;keyword&gt;Approximate Bayesian Computation&lt;/keyword&gt;&lt;keyword&gt;coalescence&lt;/keyword&gt;&lt;keyword&gt;discriminant analysis&lt;/keyword&gt;&lt;keyword&gt;evolutionary scenario&lt;/keyword&gt;&lt;keyword&gt;model probability&lt;/keyword&gt;&lt;keyword&gt;molecular markers&lt;/keyword&gt;&lt;keyword&gt;population&lt;/keyword&gt;&lt;keyword&gt;genetics&lt;/keyword&gt;&lt;keyword&gt;LIKELIHOOD-FREE INFERENCE&lt;/keyword&gt;&lt;keyword&gt;POPULATION HISTORY&lt;/keyword&gt;&lt;keyword&gt;EVOLUTION&lt;/keyword&gt;&lt;keyword&gt;SELECTION&lt;/keyword&gt;&lt;keyword&gt;INVASION&lt;/keyword&gt;&lt;keyword&gt;FRAMEWORK&lt;/keyword&gt;&lt;keyword&gt;LADYBIRD&lt;/keyword&gt;&lt;keyword&gt;ORIGIN&lt;/keyword&gt;&lt;keyword&gt;ABC&lt;/keyword&gt;&lt;/keywords&gt;&lt;dates&gt;&lt;year&gt;2012&lt;/year&gt;&lt;pub-dates&gt;&lt;date&gt;Sep&lt;/date&gt;&lt;/pub-dates&gt;&lt;/dates&gt;&lt;isbn&gt;1755-098X&lt;/isbn&gt;&lt;accession-num&gt;WOS:000307927700008&lt;/accession-num&gt;&lt;label&gt;alpha&lt;/label&gt;&lt;work-type&gt;Article&lt;/work-type&gt;&lt;urls&gt;&lt;related-urls&gt;&lt;url&gt;&amp;lt;Go to ISI&amp;gt;://WOS:000307927700008 &lt;/url&gt;&lt;/related-urls&gt;&lt;pdf-urls&gt;&lt;url&gt;internal-pdf://el_834-1935415041/el_834.pdf&lt;/url&gt;&lt;url&gt;internal-pdf://el_834sup-3394607105/el_834sup.pdf&lt;/url&gt;&lt;/pdf-urls&gt;&lt;/urls&gt;&lt;custom1&gt;el&lt;/custom1&gt;&lt;custom2&gt;el_834 - pas imprimé&lt;/custom2&gt;&lt;electronic-resource-num&gt;10.1111/j.1755-0998.2012.03153.x&lt;/electronic-resource-num&gt;&lt;language&gt;English&lt;/language&gt;&lt;/record&gt;&lt;/Cite&gt;&lt;/EndNote&gt;</w:instrText>
      </w:r>
      <w:r w:rsidR="0054573D">
        <w:rPr>
          <w:lang w:val="en-GB"/>
        </w:rPr>
        <w:fldChar w:fldCharType="separate"/>
      </w:r>
      <w:r w:rsidR="00EA085B">
        <w:rPr>
          <w:lang w:val="en-GB"/>
        </w:rPr>
        <w:t>(Estoup</w:t>
      </w:r>
      <w:r w:rsidR="00EA085B" w:rsidRPr="00EA085B">
        <w:rPr>
          <w:i/>
          <w:lang w:val="en-GB"/>
        </w:rPr>
        <w:t xml:space="preserve"> et al.</w:t>
      </w:r>
      <w:r w:rsidR="00EA085B">
        <w:rPr>
          <w:lang w:val="en-GB"/>
        </w:rPr>
        <w:t xml:space="preserve"> 2012)</w:t>
      </w:r>
      <w:r w:rsidR="0054573D">
        <w:rPr>
          <w:lang w:val="en-GB"/>
        </w:rPr>
        <w:fldChar w:fldCharType="end"/>
      </w:r>
      <w:r w:rsidRPr="00501B56">
        <w:rPr>
          <w:lang w:val="en-GB"/>
        </w:rPr>
        <w:t xml:space="preserve">. The selected scenario </w:t>
      </w:r>
      <w:r w:rsidR="004735F5" w:rsidRPr="00501B56">
        <w:rPr>
          <w:lang w:val="en-GB"/>
        </w:rPr>
        <w:t xml:space="preserve">was </w:t>
      </w:r>
      <w:r w:rsidRPr="00501B56">
        <w:rPr>
          <w:lang w:val="en-GB"/>
        </w:rPr>
        <w:t xml:space="preserve">that with the highest posterior probability value. When an admixed scenario </w:t>
      </w:r>
      <w:r w:rsidR="004735F5" w:rsidRPr="00501B56">
        <w:rPr>
          <w:lang w:val="en-GB"/>
        </w:rPr>
        <w:t xml:space="preserve">was </w:t>
      </w:r>
      <w:r w:rsidRPr="00501B56">
        <w:rPr>
          <w:lang w:val="en-GB"/>
        </w:rPr>
        <w:t xml:space="preserve">selected, we estimated the posterior distributions of the admixture rate parameter </w:t>
      </w:r>
      <w:r w:rsidR="004735F5" w:rsidRPr="00501B56">
        <w:rPr>
          <w:lang w:val="en-GB"/>
        </w:rPr>
        <w:t>by</w:t>
      </w:r>
      <w:r w:rsidRPr="00501B56">
        <w:rPr>
          <w:lang w:val="en-GB"/>
        </w:rPr>
        <w:t xml:space="preserve"> local linear regression on the 1% </w:t>
      </w:r>
      <w:r w:rsidR="004735F5" w:rsidRPr="00501B56">
        <w:rPr>
          <w:lang w:val="en-GB"/>
        </w:rPr>
        <w:t>of the</w:t>
      </w:r>
      <w:r w:rsidRPr="00501B56">
        <w:rPr>
          <w:lang w:val="en-GB"/>
        </w:rPr>
        <w:t xml:space="preserve"> 5x10</w:t>
      </w:r>
      <w:r w:rsidRPr="00501B56">
        <w:rPr>
          <w:vertAlign w:val="superscript"/>
          <w:lang w:val="en-GB"/>
        </w:rPr>
        <w:t>5</w:t>
      </w:r>
      <w:r w:rsidRPr="00501B56">
        <w:rPr>
          <w:lang w:val="en-GB"/>
        </w:rPr>
        <w:t xml:space="preserve"> simulated </w:t>
      </w:r>
      <w:r w:rsidR="00E43555" w:rsidRPr="00501B56">
        <w:rPr>
          <w:lang w:val="en-GB"/>
        </w:rPr>
        <w:t xml:space="preserve"> dataset</w:t>
      </w:r>
      <w:r w:rsidRPr="00501B56">
        <w:rPr>
          <w:lang w:val="en-GB"/>
        </w:rPr>
        <w:t>s</w:t>
      </w:r>
      <w:r w:rsidR="004735F5" w:rsidRPr="00501B56">
        <w:rPr>
          <w:lang w:val="en-GB"/>
        </w:rPr>
        <w:t xml:space="preserve"> closest to the observed dataset</w:t>
      </w:r>
      <w:r w:rsidRPr="00501B56">
        <w:rPr>
          <w:lang w:val="en-GB"/>
        </w:rPr>
        <w:t xml:space="preserve"> </w:t>
      </w:r>
      <w:r w:rsidR="0054573D">
        <w:rPr>
          <w:lang w:val="en-GB"/>
        </w:rPr>
        <w:fldChar w:fldCharType="begin"/>
      </w:r>
      <w:r w:rsidR="00EA085B">
        <w:rPr>
          <w:lang w:val="en-GB"/>
        </w:rPr>
        <w:instrText xml:space="preserve"> ADDIN EN.CITE &lt;EndNote&gt;&lt;Cite&gt;&lt;Author&gt;Beaumont&lt;/Author&gt;&lt;Year&gt;2002&lt;/Year&gt;&lt;RecNum&gt;591&lt;/RecNum&gt;&lt;record&gt;&lt;rec-number&gt;591&lt;/rec-number&gt;&lt;ref-type name="Journal Article"&gt;17&lt;/ref-type&gt;&lt;contributors&gt;&lt;authors&gt;&lt;author&gt;Beaumont, M. A.&lt;/author&gt;&lt;author&gt;Zhang, W. Y.&lt;/author&gt;&lt;author&gt;Balding, D. J.&lt;/author&gt;&lt;/authors&gt;&lt;/contributors&gt;&lt;auth-address&gt;Univ Reading, Sch Anim &amp;amp; Microbial Sci, Reading RG6 6AJ, Berks, England. Univ Kent, Inst Math &amp;amp; Stat, Canterbury CF2 7NF, Kent, England. Univ London Imperial Coll Sci Technol &amp;amp; Med, Sch Med, Dept Epidemiol &amp;amp; Publ Hlth, London W2 1PG, England.&amp;#xD;Beaumont, MA, Univ Reading, Sch Anim &amp;amp; Microbial Sci, POB 228, Reading RG6 6AJ, Berks, England&lt;/auth-address&gt;&lt;titles&gt;&lt;title&gt;Approximate Bayesian computation in population genetics&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2025-2035&lt;/pages&gt;&lt;volume&gt;162&lt;/volume&gt;&lt;number&gt;4&lt;/number&gt;&lt;keywords&gt;&lt;keyword&gt;linkage disequilibrium&lt;/keyword&gt;&lt;keyword&gt;microsatellites&lt;/keyword&gt;&lt;keyword&gt;statistics&lt;/keyword&gt;&lt;keyword&gt;inference&lt;/keyword&gt;&lt;keyword&gt;alleles&lt;/keyword&gt;&lt;keyword&gt;growth&lt;/keyword&gt;&lt;keyword&gt;humans&lt;/keyword&gt;&lt;keyword&gt;ABC&lt;/keyword&gt;&lt;/keywords&gt;&lt;dates&gt;&lt;year&gt;2002&lt;/year&gt;&lt;pub-dates&gt;&lt;date&gt;Dec&lt;/date&gt;&lt;/pub-dates&gt;&lt;/dates&gt;&lt;accession-num&gt;ISI:000180502300043&lt;/accession-num&gt;&lt;label&gt;alpha&lt;/label&gt;&lt;urls&gt;&lt;related-urls&gt;&lt;url&gt;&amp;lt;Go to ISI&amp;gt;://000180502300043&lt;/url&gt;&lt;/related-urls&gt;&lt;pdf-urls&gt;&lt;url&gt;internal-pdf://el_344-2150261504/el_344.pdf&lt;/url&gt;&lt;/pdf-urls&gt;&lt;/urls&gt;&lt;custom1&gt;el&lt;/custom1&gt;&lt;custom2&gt;el_344 - pas imprimé&lt;/custom2&gt;&lt;/record&gt;&lt;/Cite&gt;&lt;Cite&gt;&lt;Author&gt;Cornuet&lt;/Author&gt;&lt;Year&gt;2008&lt;/Year&gt;&lt;RecNum&gt;626&lt;/RecNum&gt;&lt;record&gt;&lt;rec-number&gt;626&lt;/rec-number&gt;&lt;ref-type name="Journal Article"&gt;17&lt;/ref-type&gt;&lt;contributors&gt;&lt;authors&gt;&lt;author&gt;Cornuet, J. M.&lt;/author&gt;&lt;author&gt;Santos, F.&lt;/author&gt;&lt;author&gt;Beaumont, M. A.&lt;/author&gt;&lt;author&gt;Robert, C. P.&lt;/author&gt;&lt;author&gt;Marin, J. M.&lt;/author&gt;&lt;author&gt;Balding, D. J.&lt;/author&gt;&lt;author&gt;Guillemaud, T.&lt;/author&gt;&lt;author&gt;Estoup, A.&lt;/author&gt;&lt;/authors&gt;&lt;/contributors&gt;&lt;titles&gt;&lt;title&gt;Inferring population history with DIY ABC: a user-friendly approach to approximate Bayesian computation&lt;/title&gt;&lt;secondary-title&gt;Bioinformatics&lt;/secondary-title&gt;&lt;/titles&gt;&lt;periodical&gt;&lt;full-title&gt;Bioinformatics&lt;/full-title&gt;&lt;/periodical&gt;&lt;pages&gt;2713-2719&lt;/pages&gt;&lt;volume&gt;24&lt;/volume&gt;&lt;number&gt;23&lt;/number&gt;&lt;keywords&gt;&lt;keyword&gt;SUBDIVIDED POPULATION&lt;/keyword&gt;&lt;keyword&gt;MICROSATELLITES&lt;/keyword&gt;&lt;keyword&gt;COALESCENT&lt;/keyword&gt;&lt;keyword&gt;DIVERSITY&lt;/keyword&gt;&lt;keyword&gt;INFERENCE&lt;/keyword&gt;&lt;keyword&gt;GENETICS&lt;/keyword&gt;&lt;keyword&gt;DECLINE&lt;/keyword&gt;&lt;keyword&gt;MODELS&lt;/keyword&gt;&lt;keyword&gt;GROWTH&lt;/keyword&gt;&lt;keyword&gt;bioinvasion&lt;/keyword&gt;&lt;/keywords&gt;&lt;dates&gt;&lt;year&gt;2008&lt;/year&gt;&lt;pub-dates&gt;&lt;date&gt;Dec&lt;/date&gt;&lt;/pub-dates&gt;&lt;/dates&gt;&lt;isbn&gt;1367-4803&lt;/isbn&gt;&lt;accession-num&gt;ISI:000261168600008&lt;/accession-num&gt;&lt;label&gt;alpha&lt;/label&gt;&lt;urls&gt;&lt;related-urls&gt;&lt;url&gt;&amp;lt;Go to ISI&amp;gt;://000261168600008 &lt;/url&gt;&lt;/related-urls&gt;&lt;pdf-urls&gt;&lt;url&gt;internal-pdf://el_298-3378222593/el_298.pdf&lt;/url&gt;&lt;url&gt;internal-pdf://el_298appendix-2575799558/el_298appendix.pdf&lt;/url&gt;&lt;/pdf-urls&gt;&lt;/urls&gt;&lt;custom1&gt;el&lt;/custom1&gt;&lt;custom2&gt;el_298&lt;/custom2&gt;&lt;electronic-resource-num&gt;10.1093/bioinformatics/btn514&lt;/electronic-resource-num&gt;&lt;/record&gt;&lt;/Cite&gt;&lt;/EndNote&gt;</w:instrText>
      </w:r>
      <w:r w:rsidR="0054573D">
        <w:rPr>
          <w:lang w:val="en-GB"/>
        </w:rPr>
        <w:fldChar w:fldCharType="separate"/>
      </w:r>
      <w:r w:rsidR="00EA085B">
        <w:rPr>
          <w:lang w:val="en-GB"/>
        </w:rPr>
        <w:t>(Beaumont</w:t>
      </w:r>
      <w:r w:rsidR="00EA085B" w:rsidRPr="00EA085B">
        <w:rPr>
          <w:i/>
          <w:lang w:val="en-GB"/>
        </w:rPr>
        <w:t xml:space="preserve"> et al.</w:t>
      </w:r>
      <w:r w:rsidR="00EA085B">
        <w:rPr>
          <w:lang w:val="en-GB"/>
        </w:rPr>
        <w:t xml:space="preserve"> 2002; Cornuet</w:t>
      </w:r>
      <w:r w:rsidR="00EA085B" w:rsidRPr="00EA085B">
        <w:rPr>
          <w:i/>
          <w:lang w:val="en-GB"/>
        </w:rPr>
        <w:t xml:space="preserve"> et al.</w:t>
      </w:r>
      <w:r w:rsidR="00EA085B">
        <w:rPr>
          <w:lang w:val="en-GB"/>
        </w:rPr>
        <w:t xml:space="preserve"> 2008)</w:t>
      </w:r>
      <w:r w:rsidR="0054573D">
        <w:rPr>
          <w:lang w:val="en-GB"/>
        </w:rPr>
        <w:fldChar w:fldCharType="end"/>
      </w:r>
      <w:r w:rsidRPr="00501B56">
        <w:rPr>
          <w:lang w:val="en-GB"/>
        </w:rPr>
        <w:t xml:space="preserve">. The robustness and relevance of our inferences were assessed </w:t>
      </w:r>
      <w:r w:rsidR="00324273" w:rsidRPr="00501B56">
        <w:rPr>
          <w:lang w:val="en-GB"/>
        </w:rPr>
        <w:t xml:space="preserve">with </w:t>
      </w:r>
      <w:r w:rsidRPr="00501B56">
        <w:rPr>
          <w:lang w:val="en-GB"/>
        </w:rPr>
        <w:t xml:space="preserve">methods based on </w:t>
      </w:r>
      <w:r w:rsidR="00B6540A" w:rsidRPr="00501B56">
        <w:rPr>
          <w:lang w:val="en-GB"/>
        </w:rPr>
        <w:t xml:space="preserve">the analysis of pseudo-observed </w:t>
      </w:r>
      <w:r w:rsidRPr="00501B56">
        <w:rPr>
          <w:lang w:val="en-GB"/>
        </w:rPr>
        <w:t xml:space="preserve">simulated datasets </w:t>
      </w:r>
      <w:r w:rsidR="0054573D">
        <w:rPr>
          <w:lang w:val="en-GB"/>
        </w:rPr>
        <w:fldChar w:fldCharType="begin"/>
      </w:r>
      <w:r w:rsidR="00EA085B">
        <w:rPr>
          <w:lang w:val="en-GB"/>
        </w:rPr>
        <w:instrText xml:space="preserve"> ADDIN EN.CITE &lt;EndNote&gt;&lt;Cite&gt;&lt;Author&gt;Cornuet&lt;/Author&gt;&lt;Year&gt;2010&lt;/Year&gt;&lt;RecNum&gt;796&lt;/RecNum&gt;&lt;record&gt;&lt;rec-number&gt;796&lt;/rec-number&gt;&lt;ref-type name="Journal Article"&gt;17&lt;/ref-type&gt;&lt;contributors&gt;&lt;authors&gt;&lt;author&gt;Cornuet, J. M.&lt;/author&gt;&lt;author&gt;Ravigne, V.&lt;/author&gt;&lt;author&gt;Estoup, A.&lt;/author&gt;&lt;/authors&gt;&lt;/contributors&gt;&lt;titles&gt;&lt;title&gt;Inference on population history and model checking using DNA sequence and microsatellite data with the software DIYABC (v1.0)&lt;/title&gt;&lt;secondary-title&gt;BMC Bioinformatics&lt;/secondary-title&gt;&lt;/titles&gt;&lt;periodical&gt;&lt;full-title&gt;Bmc Bioinformatics&lt;/full-title&gt;&lt;/periodical&gt;&lt;pages&gt;401&lt;/pages&gt;&lt;volume&gt;11&lt;/volume&gt;&lt;keywords&gt;&lt;keyword&gt;APPROXIMATE BAYESIAN COMPUTATION&lt;/keyword&gt;&lt;keyword&gt;FALSE DISCOVERY RATE&lt;/keyword&gt;&lt;keyword&gt;MITOCHONDRIAL-DNA&lt;/keyword&gt;&lt;keyword&gt;GENETIC DISTANCES&lt;/keyword&gt;&lt;keyword&gt;MARKERS&lt;/keyword&gt;&lt;keyword&gt;LOCI&lt;/keyword&gt;&lt;keyword&gt;RECONSTRUCTION&lt;/keyword&gt;&lt;keyword&gt;SUBSTITUTIONS&lt;/keyword&gt;&lt;keyword&gt;PERSPECTIVE&lt;/keyword&gt;&lt;keyword&gt;EVOLUTION&lt;/keyword&gt;&lt;/keywords&gt;&lt;dates&gt;&lt;year&gt;2010&lt;/year&gt;&lt;pub-dates&gt;&lt;date&gt;Jul&lt;/date&gt;&lt;/pub-dates&gt;&lt;/dates&gt;&lt;isbn&gt;1471-2105&lt;/isbn&gt;&lt;accession-num&gt;ISI:000281442400001&lt;/accession-num&gt;&lt;label&gt;alpha&lt;/label&gt;&lt;urls&gt;&lt;related-urls&gt;&lt;url&gt;&amp;lt;Go to ISI&amp;gt;://000281442400001 &lt;/url&gt;&lt;/related-urls&gt;&lt;pdf-urls&gt;&lt;url&gt;internal-pdf://el_440-4025369088/el_440.pdf&lt;/url&gt;&lt;/pdf-urls&gt;&lt;/urls&gt;&lt;custom1&gt;el&lt;/custom1&gt;&lt;custom2&gt;el_440 - pas imprimé&lt;/custom2&gt;&lt;electronic-resource-num&gt;401&amp;#xD;10.1186/1471-2105-11-401&lt;/electronic-resource-num&gt;&lt;/record&gt;&lt;/Cite&gt;&lt;Cite&gt;&lt;Author&gt;Robert&lt;/Author&gt;&lt;Year&gt;2011&lt;/Year&gt;&lt;RecNum&gt;1168&lt;/RecNum&gt;&lt;record&gt;&lt;rec-number&gt;1168&lt;/rec-number&gt;&lt;ref-type name="Journal Article"&gt;17&lt;/ref-type&gt;&lt;contributors&gt;&lt;authors&gt;&lt;author&gt;Robert, C. P.&lt;/author&gt;&lt;author&gt;Cornuet, J. M.&lt;/author&gt;&lt;author&gt;Marin, J. M.&lt;/author&gt;&lt;author&gt;Pillai, N. S.&lt;/author&gt;&lt;/authors&gt;&lt;/contributors&gt;&lt;auth-address&gt;[Robert, CP] Univ Paris 09, F-75775 Paris 16, France. [Robert, CP] Inst Univ France, Paris, France. [Robert, CP] CREST, F-92245 Malakoff, France. [Cornuet, JM] French Natl Inst Agr Res INRA, CBGP, F-34988 Montferrier Sur Lez, France. [Marin, JM] Univ Montpellier 2, Unite Mixte Rech Ctr Natl Rech Sci CNRS 5149, F-34095 Montpellier, France. [Pillai, NS] Harvard Univ, Dept Stat, Cambridge, MA 02138 USA.&amp;#xD;Robert, CP (reprint author), Univ Paris 09, F-75775 Paris 16, France&amp;#xD;Christian.Robert@ceremade.dauphine.fr&lt;/auth-address&gt;&lt;titles&gt;&lt;title&gt;Lack of confidence in approximate Bayesian computation model choice&lt;/title&gt;&lt;secondary-title&gt;Proceedings of the National Academy of Sciences of the United States of America&lt;/secondary-title&gt;&lt;alt-title&gt;Proc. Natl. Acad. Sci. U. S. A.&lt;/alt-title&gt;&lt;/titles&gt;&lt;periodical&gt;&lt;full-title&gt;Proceedings of the National Academy of Sciences of the United States of America&lt;/full-title&gt;&lt;abbr-1&gt;Proc. Natl. Acad. Sci. U. S. A.&lt;/abbr-1&gt;&lt;/periodical&gt;&lt;alt-periodical&gt;&lt;full-title&gt;Proceedings of the National Academy of Sciences of the United States of America&lt;/full-title&gt;&lt;abbr-1&gt;Proc. Natl. Acad. Sci. U. S. A.&lt;/abbr-1&gt;&lt;/alt-periodical&gt;&lt;pages&gt;15112-15117&lt;/pages&gt;&lt;volume&gt;108&lt;/volume&gt;&lt;number&gt;37&lt;/number&gt;&lt;keywords&gt;&lt;keyword&gt;Bayes factor&lt;/keyword&gt;&lt;keyword&gt;Bayesian model choice&lt;/keyword&gt;&lt;keyword&gt;likelihood-free methods&lt;/keyword&gt;&lt;keyword&gt;sufficient&lt;/keyword&gt;&lt;keyword&gt;statistics&lt;/keyword&gt;&lt;keyword&gt;consistent tests&lt;/keyword&gt;&lt;keyword&gt;POPULATION HISTORY&lt;/keyword&gt;&lt;keyword&gt;DYNAMICAL-SYSTEMS&lt;/keyword&gt;&lt;keyword&gt;HUMAN-EVOLUTION&lt;/keyword&gt;&lt;keyword&gt;DNA-SEQUENCE&lt;/keyword&gt;&lt;keyword&gt;INFERENCE&lt;/keyword&gt;&lt;keyword&gt;PHYLOGEOGRAPHY&lt;/keyword&gt;&lt;keyword&gt;SELECTION&lt;/keyword&gt;&lt;keyword&gt;ABC&lt;/keyword&gt;&lt;/keywords&gt;&lt;dates&gt;&lt;year&gt;2011&lt;/year&gt;&lt;pub-dates&gt;&lt;date&gt;Sep&lt;/date&gt;&lt;/pub-dates&gt;&lt;/dates&gt;&lt;isbn&gt;0027-8424&lt;/isbn&gt;&lt;accession-num&gt;WOS:000294804900030&lt;/accession-num&gt;&lt;label&gt;alpha&lt;/label&gt;&lt;work-type&gt;Article&lt;/work-type&gt;&lt;urls&gt;&lt;related-urls&gt;&lt;url&gt;&amp;lt;Go to ISI&amp;gt;://WOS:000294804900030 &lt;/url&gt;&lt;/related-urls&gt;&lt;pdf-urls&gt;&lt;url&gt;internal-pdf://el_766-1198660608/el_766.pdf&lt;/url&gt;&lt;/pdf-urls&gt;&lt;/urls&gt;&lt;custom1&gt;el&lt;/custom1&gt;&lt;custom2&gt;el_766 - pas imprimé&lt;/custom2&gt;&lt;electronic-resource-num&gt;10.1073/pnas.1102900108&lt;/electronic-resource-num&gt;&lt;language&gt;English&lt;/language&gt;&lt;/record&gt;&lt;/Cite&gt;&lt;/EndNote&gt;</w:instrText>
      </w:r>
      <w:r w:rsidR="0054573D">
        <w:rPr>
          <w:lang w:val="en-GB"/>
        </w:rPr>
        <w:fldChar w:fldCharType="separate"/>
      </w:r>
      <w:r w:rsidR="00EA085B">
        <w:rPr>
          <w:lang w:val="en-GB"/>
        </w:rPr>
        <w:t>(Cornuet</w:t>
      </w:r>
      <w:r w:rsidR="00EA085B" w:rsidRPr="00EA085B">
        <w:rPr>
          <w:i/>
          <w:lang w:val="en-GB"/>
        </w:rPr>
        <w:t xml:space="preserve"> et al.</w:t>
      </w:r>
      <w:r w:rsidR="00EA085B">
        <w:rPr>
          <w:lang w:val="en-GB"/>
        </w:rPr>
        <w:t xml:space="preserve"> 2010; Robert</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 (i) type I and type II error rates were</w:t>
      </w:r>
      <w:r w:rsidR="00324273" w:rsidRPr="00501B56">
        <w:rPr>
          <w:lang w:val="en-GB"/>
        </w:rPr>
        <w:t xml:space="preserve"> calculated, to</w:t>
      </w:r>
      <w:r w:rsidRPr="00501B56">
        <w:rPr>
          <w:lang w:val="en-GB"/>
        </w:rPr>
        <w:t xml:space="preserve"> evaluate the robustness of scenario choice, and (ii) posterior model checking was performed on the final scenario of every analys</w:t>
      </w:r>
      <w:r w:rsidR="00324273" w:rsidRPr="00501B56">
        <w:rPr>
          <w:lang w:val="en-GB"/>
        </w:rPr>
        <w:t>i</w:t>
      </w:r>
      <w:r w:rsidRPr="00501B56">
        <w:rPr>
          <w:lang w:val="en-GB"/>
        </w:rPr>
        <w:t>s</w:t>
      </w:r>
      <w:r w:rsidR="00324273" w:rsidRPr="00501B56">
        <w:rPr>
          <w:lang w:val="en-GB"/>
        </w:rPr>
        <w:t>,</w:t>
      </w:r>
      <w:r w:rsidRPr="00501B56">
        <w:rPr>
          <w:lang w:val="en-GB"/>
        </w:rPr>
        <w:t xml:space="preserve"> to evaluate the goodness of fit between the inferred evolutionary </w:t>
      </w:r>
      <w:r w:rsidR="00324273" w:rsidRPr="00501B56">
        <w:rPr>
          <w:lang w:val="en-GB"/>
        </w:rPr>
        <w:t xml:space="preserve">history </w:t>
      </w:r>
      <w:r w:rsidRPr="00501B56">
        <w:rPr>
          <w:lang w:val="en-GB"/>
        </w:rPr>
        <w:t xml:space="preserve">and the real data. </w:t>
      </w:r>
      <w:r w:rsidR="00B6540A" w:rsidRPr="00501B56">
        <w:rPr>
          <w:lang w:val="en-GB"/>
        </w:rPr>
        <w:t xml:space="preserve">These </w:t>
      </w:r>
      <w:r w:rsidRPr="00501B56">
        <w:rPr>
          <w:lang w:val="en-GB"/>
        </w:rPr>
        <w:t xml:space="preserve">analyses are detailed in </w:t>
      </w:r>
      <w:r w:rsidRPr="00501B56">
        <w:rPr>
          <w:color w:val="0000FF"/>
          <w:lang w:val="en-GB"/>
        </w:rPr>
        <w:t>Appendix S2.</w:t>
      </w:r>
    </w:p>
    <w:p w:rsidR="008F50DC" w:rsidRPr="00501B56" w:rsidRDefault="008F50DC" w:rsidP="005D1308">
      <w:pPr>
        <w:spacing w:line="480" w:lineRule="auto"/>
        <w:rPr>
          <w:lang w:val="en-GB"/>
        </w:rPr>
      </w:pPr>
    </w:p>
    <w:p w:rsidR="008F50DC" w:rsidRPr="00501B56" w:rsidRDefault="008F50DC" w:rsidP="005D1308">
      <w:pPr>
        <w:spacing w:line="480" w:lineRule="auto"/>
        <w:jc w:val="both"/>
        <w:rPr>
          <w:i/>
          <w:lang w:val="en-GB"/>
        </w:rPr>
      </w:pPr>
      <w:r w:rsidRPr="00501B56">
        <w:rPr>
          <w:i/>
          <w:lang w:val="en-GB"/>
        </w:rPr>
        <w:t>1</w:t>
      </w:r>
      <w:r w:rsidRPr="00501B56">
        <w:rPr>
          <w:i/>
          <w:vertAlign w:val="superscript"/>
          <w:lang w:val="en-GB"/>
        </w:rPr>
        <w:t>st</w:t>
      </w:r>
      <w:r w:rsidRPr="00501B56">
        <w:rPr>
          <w:i/>
          <w:lang w:val="en-GB"/>
        </w:rPr>
        <w:t xml:space="preserve"> set of ABC analyses</w:t>
      </w:r>
    </w:p>
    <w:p w:rsidR="00C666A5" w:rsidRPr="00501B56" w:rsidRDefault="00C666A5" w:rsidP="00D22F32">
      <w:pPr>
        <w:spacing w:line="480" w:lineRule="auto"/>
        <w:rPr>
          <w:lang w:val="en-GB"/>
        </w:rPr>
      </w:pPr>
    </w:p>
    <w:p w:rsidR="00D947FD" w:rsidRPr="00501B56" w:rsidRDefault="008F50DC" w:rsidP="00D22F32">
      <w:pPr>
        <w:spacing w:line="480" w:lineRule="auto"/>
        <w:rPr>
          <w:lang w:val="en-GB"/>
        </w:rPr>
      </w:pPr>
      <w:r w:rsidRPr="00501B56">
        <w:rPr>
          <w:lang w:val="en-GB"/>
        </w:rPr>
        <w:t>We first used eight</w:t>
      </w:r>
      <w:r w:rsidR="00D947FD" w:rsidRPr="00501B56">
        <w:rPr>
          <w:lang w:val="en-GB"/>
        </w:rPr>
        <w:t xml:space="preserve"> relatively old </w:t>
      </w:r>
      <w:r w:rsidR="00D35CD6" w:rsidRPr="00501B56">
        <w:rPr>
          <w:lang w:val="en-GB"/>
        </w:rPr>
        <w:t xml:space="preserve">established </w:t>
      </w:r>
      <w:r w:rsidRPr="00501B56">
        <w:rPr>
          <w:lang w:val="en-GB"/>
        </w:rPr>
        <w:t xml:space="preserve">population clusters </w:t>
      </w:r>
      <w:r w:rsidR="00D947FD" w:rsidRPr="00501B56">
        <w:rPr>
          <w:lang w:val="en-GB"/>
        </w:rPr>
        <w:t xml:space="preserve">(i.e. first observation of HA in 2001 or before) as </w:t>
      </w:r>
      <w:r w:rsidR="00D35CD6" w:rsidRPr="00501B56">
        <w:rPr>
          <w:lang w:val="en-GB"/>
        </w:rPr>
        <w:t xml:space="preserve">a </w:t>
      </w:r>
      <w:r w:rsidR="00D947FD" w:rsidRPr="00501B56">
        <w:rPr>
          <w:lang w:val="en-GB"/>
        </w:rPr>
        <w:t>putative source</w:t>
      </w:r>
      <w:r w:rsidRPr="00501B56">
        <w:rPr>
          <w:lang w:val="en-GB"/>
        </w:rPr>
        <w:t xml:space="preserve"> of each </w:t>
      </w:r>
      <w:r w:rsidR="00D35CD6" w:rsidRPr="00501B56">
        <w:rPr>
          <w:lang w:val="en-GB"/>
        </w:rPr>
        <w:t>of the target clusters analyzed</w:t>
      </w:r>
      <w:r w:rsidRPr="00501B56">
        <w:rPr>
          <w:lang w:val="en-GB"/>
        </w:rPr>
        <w:t xml:space="preserve">. </w:t>
      </w:r>
      <w:r w:rsidR="00D35CD6" w:rsidRPr="00501B56">
        <w:rPr>
          <w:lang w:val="en-GB"/>
        </w:rPr>
        <w:t>These potential source clusters included the</w:t>
      </w:r>
      <w:r w:rsidR="00D947FD" w:rsidRPr="00501B56">
        <w:rPr>
          <w:lang w:val="en-GB"/>
        </w:rPr>
        <w:t xml:space="preserve"> two native clusters (west and east) identified by Lombaert </w:t>
      </w:r>
      <w:r w:rsidR="00D947FD" w:rsidRPr="00501B56">
        <w:rPr>
          <w:i/>
          <w:iCs/>
          <w:lang w:val="en-GB"/>
        </w:rPr>
        <w:t>et al.</w:t>
      </w:r>
      <w:r w:rsidR="00D947FD" w:rsidRPr="00501B56">
        <w:rPr>
          <w:lang w:val="en-GB"/>
        </w:rPr>
        <w:t xml:space="preserve"> </w:t>
      </w:r>
      <w:r w:rsidR="0054573D">
        <w:rPr>
          <w:lang w:val="en-GB"/>
        </w:rPr>
        <w:fldChar w:fldCharType="begin"/>
      </w:r>
      <w:r w:rsidR="00EA085B">
        <w:rPr>
          <w:lang w:val="en-GB"/>
        </w:rPr>
        <w:instrText xml:space="preserve"> ADDIN EN.CITE &lt;EndNote&gt;&lt;Cite ExcludeAuth="1"&gt;&lt;Year&gt;2011&lt;/Year&gt;&lt;RecNum&gt;1171&lt;/RecNum&gt;&lt;record&gt;&lt;rec-number&gt;1171&lt;/rec-number&gt;&lt;ref-type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(2011)</w:t>
      </w:r>
      <w:r w:rsidR="0054573D">
        <w:rPr>
          <w:lang w:val="en-GB"/>
        </w:rPr>
        <w:fldChar w:fldCharType="end"/>
      </w:r>
      <w:r w:rsidR="00D947FD" w:rsidRPr="00501B56">
        <w:rPr>
          <w:lang w:val="en-GB"/>
        </w:rPr>
        <w:t xml:space="preserve">, the European biocontrol cluster and the clusters associated with each of the five invasive populations used in the previous studies </w:t>
      </w:r>
      <w:r w:rsidR="005C1198" w:rsidRPr="00501B56">
        <w:rPr>
          <w:lang w:val="en-GB"/>
        </w:rPr>
        <w:t xml:space="preserve">by </w:t>
      </w:r>
      <w:r w:rsidR="00D947FD" w:rsidRPr="00501B56">
        <w:rPr>
          <w:lang w:val="en-GB"/>
        </w:rPr>
        <w:t xml:space="preserve">Lombaert </w:t>
      </w:r>
      <w:r w:rsidR="00D947FD" w:rsidRPr="00501B56">
        <w:rPr>
          <w:i/>
          <w:iCs/>
          <w:lang w:val="en-GB"/>
        </w:rPr>
        <w:t>et al.</w:t>
      </w:r>
      <w:r w:rsidR="00D947FD" w:rsidRPr="00501B56">
        <w:rPr>
          <w:lang w:val="en-GB"/>
        </w:rPr>
        <w:t xml:space="preserve"> </w:t>
      </w:r>
      <w:r w:rsidR="0054573D">
        <w:rPr>
          <w:lang w:val="en-GB"/>
        </w:rPr>
        <w:fldChar w:fldCharType="begin"/>
      </w:r>
      <w:r w:rsidR="00EA085B">
        <w:rPr>
          <w:lang w:val="en-GB"/>
        </w:rPr>
        <w:instrText xml:space="preserve"> ADDIN EN.CITE &lt;EndNote&gt;&lt;Cite ExcludeAuth="1"&gt;&lt;Year&gt;2010&lt;/Year&gt;&lt;RecNum&gt;719&lt;/RecNum&gt;&lt;record&gt;&lt;rec-number&gt;719&lt;/rec-number&gt;&lt;ref-type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Cite ExcludeAuth="1"&gt;&lt;Year&gt;2011&lt;/Year&gt;&lt;RecNum&gt;1171&lt;/RecNum&gt;&lt;record&gt;&lt;rec-number&gt;1171&lt;/rec-number&gt;&lt;ref-type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(2010; 2011)</w:t>
      </w:r>
      <w:r w:rsidR="0054573D">
        <w:rPr>
          <w:lang w:val="en-GB"/>
        </w:rPr>
        <w:fldChar w:fldCharType="end"/>
      </w:r>
      <w:r w:rsidR="00D947FD" w:rsidRPr="00501B56">
        <w:rPr>
          <w:lang w:val="en-GB"/>
        </w:rPr>
        <w:t xml:space="preserve"> (see </w:t>
      </w:r>
      <w:r w:rsidR="00D947FD" w:rsidRPr="00501B56">
        <w:rPr>
          <w:color w:val="0000FF"/>
          <w:lang w:val="en-GB"/>
        </w:rPr>
        <w:t>Fig. 1</w:t>
      </w:r>
      <w:r w:rsidR="00D947FD" w:rsidRPr="00501B56">
        <w:rPr>
          <w:lang w:val="en-GB"/>
        </w:rPr>
        <w:t xml:space="preserve">). </w:t>
      </w:r>
      <w:commentRangeStart w:id="26"/>
      <w:r w:rsidR="00D947FD" w:rsidRPr="00501B56">
        <w:rPr>
          <w:lang w:val="en-GB"/>
        </w:rPr>
        <w:t>We used putative source clusters observed before or</w:t>
      </w:r>
      <w:r w:rsidR="005C1198" w:rsidRPr="00501B56">
        <w:rPr>
          <w:lang w:val="en-GB"/>
        </w:rPr>
        <w:t>,</w:t>
      </w:r>
      <w:r w:rsidR="00D947FD" w:rsidRPr="00501B56">
        <w:rPr>
          <w:lang w:val="en-GB"/>
        </w:rPr>
        <w:t xml:space="preserve"> at the latest</w:t>
      </w:r>
      <w:r w:rsidR="005C1198" w:rsidRPr="00501B56">
        <w:rPr>
          <w:lang w:val="en-GB"/>
        </w:rPr>
        <w:t>, in</w:t>
      </w:r>
      <w:r w:rsidR="00D947FD" w:rsidRPr="00501B56">
        <w:rPr>
          <w:lang w:val="en-GB"/>
        </w:rPr>
        <w:t xml:space="preserve"> the same year </w:t>
      </w:r>
      <w:r w:rsidR="005C1198" w:rsidRPr="00501B56">
        <w:rPr>
          <w:lang w:val="en-GB"/>
        </w:rPr>
        <w:t xml:space="preserve">as </w:t>
      </w:r>
      <w:r w:rsidR="00D947FD" w:rsidRPr="00501B56">
        <w:rPr>
          <w:lang w:val="en-GB"/>
        </w:rPr>
        <w:t xml:space="preserve">the target cluster. </w:t>
      </w:r>
      <w:commentRangeEnd w:id="26"/>
      <w:r w:rsidR="00492546">
        <w:rPr>
          <w:rStyle w:val="Marquedannotation"/>
        </w:rPr>
        <w:commentReference w:id="26"/>
      </w:r>
      <w:ins w:id="27" w:author="Arnaud Estoup" w:date="2014-05-15T16:27:00Z">
        <w:r w:rsidR="00492546">
          <w:rPr>
            <w:lang w:val="en-GB"/>
          </w:rPr>
          <w:t xml:space="preserve">  </w:t>
        </w:r>
        <w:commentRangeStart w:id="28"/>
        <w:r w:rsidR="00492546">
          <w:rPr>
            <w:lang w:val="en-GB"/>
          </w:rPr>
          <w:t>The target clusters were those</w:t>
        </w:r>
      </w:ins>
      <w:ins w:id="29" w:author="Arnaud Estoup" w:date="2014-05-15T16:28:00Z">
        <w:r w:rsidR="005E2D6C" w:rsidRPr="005E2D6C">
          <w:rPr>
            <w:lang w:val="en-US"/>
          </w:rPr>
          <w:t xml:space="preserve"> </w:t>
        </w:r>
        <w:r w:rsidR="00492546" w:rsidRPr="00492546">
          <w:rPr>
            <w:lang w:val="en-GB"/>
          </w:rPr>
          <w:t xml:space="preserve">observed </w:t>
        </w:r>
        <w:r w:rsidR="00492546">
          <w:rPr>
            <w:lang w:val="en-GB"/>
          </w:rPr>
          <w:t>earlier</w:t>
        </w:r>
        <w:r w:rsidR="00492546" w:rsidRPr="00492546">
          <w:rPr>
            <w:lang w:val="en-GB"/>
          </w:rPr>
          <w:t xml:space="preserve"> or, at the latest, in the same year</w:t>
        </w:r>
        <w:r w:rsidR="00492546">
          <w:rPr>
            <w:lang w:val="en-GB"/>
          </w:rPr>
          <w:t>.</w:t>
        </w:r>
      </w:ins>
      <w:ins w:id="30" w:author="Arnaud Estoup" w:date="2014-05-15T16:27:00Z">
        <w:r w:rsidR="00492546">
          <w:rPr>
            <w:lang w:val="en-GB"/>
          </w:rPr>
          <w:t xml:space="preserve"> </w:t>
        </w:r>
      </w:ins>
      <w:commentRangeEnd w:id="28"/>
      <w:ins w:id="31" w:author="Arnaud Estoup" w:date="2014-05-15T16:28:00Z">
        <w:r w:rsidR="00492546">
          <w:rPr>
            <w:rStyle w:val="Marquedannotation"/>
          </w:rPr>
          <w:commentReference w:id="28"/>
        </w:r>
      </w:ins>
      <w:commentRangeStart w:id="32"/>
      <w:r w:rsidR="005C1198" w:rsidRPr="00501B56">
        <w:rPr>
          <w:lang w:val="en-GB"/>
        </w:rPr>
        <w:t>We added</w:t>
      </w:r>
      <w:r w:rsidR="00D947FD" w:rsidRPr="00501B56">
        <w:rPr>
          <w:lang w:val="en-GB"/>
        </w:rPr>
        <w:t xml:space="preserve"> the European </w:t>
      </w:r>
      <w:r w:rsidR="0086255F" w:rsidRPr="00501B56">
        <w:rPr>
          <w:lang w:val="en-GB"/>
        </w:rPr>
        <w:t>b</w:t>
      </w:r>
      <w:r w:rsidR="00D947FD" w:rsidRPr="00501B56">
        <w:rPr>
          <w:lang w:val="en-GB"/>
        </w:rPr>
        <w:t>iocontrol cluster as a putative source when the target cluster was located in Europe, South America or Africa</w:t>
      </w:r>
      <w:commentRangeEnd w:id="32"/>
      <w:r w:rsidR="00492546">
        <w:rPr>
          <w:rStyle w:val="Marquedannotation"/>
        </w:rPr>
        <w:commentReference w:id="32"/>
      </w:r>
      <w:ins w:id="33" w:author="thomas G." w:date="2014-05-22T19:21:00Z">
        <w:r w:rsidR="000E040B">
          <w:rPr>
            <w:lang w:val="en-GB"/>
          </w:rPr>
          <w:t xml:space="preserve"> because </w:t>
        </w:r>
      </w:ins>
      <w:ins w:id="34" w:author="thomas G." w:date="2014-05-22T19:23:00Z">
        <w:r w:rsidR="000E040B">
          <w:rPr>
            <w:lang w:val="en-GB"/>
          </w:rPr>
          <w:t>European biocontrol strains</w:t>
        </w:r>
      </w:ins>
      <w:ins w:id="35" w:author="thomas G." w:date="2014-05-22T19:21:00Z">
        <w:r w:rsidR="000E040B">
          <w:rPr>
            <w:lang w:val="en-GB"/>
          </w:rPr>
          <w:t xml:space="preserve"> w</w:t>
        </w:r>
      </w:ins>
      <w:ins w:id="36" w:author="thomas G." w:date="2014-05-22T19:23:00Z">
        <w:r w:rsidR="000E040B">
          <w:rPr>
            <w:lang w:val="en-GB"/>
          </w:rPr>
          <w:t>ere</w:t>
        </w:r>
      </w:ins>
      <w:ins w:id="37" w:author="thomas G." w:date="2014-05-22T19:21:00Z">
        <w:r w:rsidR="000E040B">
          <w:rPr>
            <w:lang w:val="en-GB"/>
          </w:rPr>
          <w:t xml:space="preserve"> used for control purposes in these regions (REF)</w:t>
        </w:r>
      </w:ins>
      <w:r w:rsidR="00D947FD" w:rsidRPr="00501B56">
        <w:rPr>
          <w:lang w:val="en-GB"/>
        </w:rPr>
        <w:t xml:space="preserve">. </w:t>
      </w:r>
      <w:r w:rsidR="005C1198" w:rsidRPr="00501B56">
        <w:rPr>
          <w:lang w:val="en-GB"/>
        </w:rPr>
        <w:t>Other than for North America, we</w:t>
      </w:r>
      <w:r w:rsidR="00D947FD" w:rsidRPr="00501B56">
        <w:rPr>
          <w:lang w:val="en-GB"/>
        </w:rPr>
        <w:t xml:space="preserve"> did not use any cluster </w:t>
      </w:r>
      <w:r w:rsidR="005C1198" w:rsidRPr="00501B56">
        <w:rPr>
          <w:lang w:val="en-GB"/>
        </w:rPr>
        <w:t xml:space="preserve">from </w:t>
      </w:r>
      <w:r w:rsidR="00D947FD" w:rsidRPr="00501B56">
        <w:rPr>
          <w:lang w:val="en-GB"/>
        </w:rPr>
        <w:t xml:space="preserve">the same continent as a putative source in this first set of analyses. </w:t>
      </w:r>
      <w:bookmarkStart w:id="38" w:name="OLE_LINK13"/>
      <w:bookmarkStart w:id="39" w:name="OLE_LINK14"/>
      <w:r w:rsidR="006B4087" w:rsidRPr="00501B56">
        <w:rPr>
          <w:lang w:val="en-GB"/>
        </w:rPr>
        <w:t xml:space="preserve">The </w:t>
      </w:r>
      <w:r w:rsidR="00145B2E" w:rsidRPr="00501B56">
        <w:rPr>
          <w:lang w:val="en-GB"/>
        </w:rPr>
        <w:t>ABC analysis involved comparing</w:t>
      </w:r>
      <w:r w:rsidR="00D947FD" w:rsidRPr="00501B56">
        <w:rPr>
          <w:lang w:val="en-GB"/>
        </w:rPr>
        <w:t xml:space="preserve"> introduction scenarios in which the target cluster originated from one of the source cluster</w:t>
      </w:r>
      <w:r w:rsidR="00145B2E" w:rsidRPr="00501B56">
        <w:rPr>
          <w:lang w:val="en-GB"/>
        </w:rPr>
        <w:t>s</w:t>
      </w:r>
      <w:r w:rsidR="00D947FD" w:rsidRPr="00501B56">
        <w:rPr>
          <w:lang w:val="en-GB"/>
        </w:rPr>
        <w:t xml:space="preserve"> or from an admixture between two </w:t>
      </w:r>
      <w:r w:rsidR="00145B2E" w:rsidRPr="00501B56">
        <w:rPr>
          <w:lang w:val="en-GB"/>
        </w:rPr>
        <w:t>source clusters</w:t>
      </w:r>
      <w:r w:rsidR="00D947FD" w:rsidRPr="00501B56">
        <w:rPr>
          <w:lang w:val="en-GB"/>
        </w:rPr>
        <w:t xml:space="preserve"> </w:t>
      </w:r>
      <w:bookmarkEnd w:id="38"/>
      <w:bookmarkEnd w:id="39"/>
      <w:r w:rsidR="00D947FD" w:rsidRPr="00501B56">
        <w:rPr>
          <w:lang w:val="en-GB"/>
        </w:rPr>
        <w:t xml:space="preserve">(see </w:t>
      </w:r>
      <w:r w:rsidR="00D947FD" w:rsidRPr="00501B56">
        <w:rPr>
          <w:color w:val="0000FF"/>
          <w:lang w:val="en-GB"/>
        </w:rPr>
        <w:t>Fig. 2</w:t>
      </w:r>
      <w:r w:rsidR="00D947FD" w:rsidRPr="00501B56">
        <w:rPr>
          <w:lang w:val="en-GB"/>
        </w:rPr>
        <w:t xml:space="preserve"> for an illustration and </w:t>
      </w:r>
      <w:r w:rsidR="00D947FD" w:rsidRPr="00501B56">
        <w:rPr>
          <w:color w:val="0000FF"/>
          <w:lang w:val="en-GB"/>
        </w:rPr>
        <w:t>Appendix S2</w:t>
      </w:r>
      <w:r w:rsidR="00D947FD" w:rsidRPr="00501B56">
        <w:rPr>
          <w:lang w:val="en-GB"/>
        </w:rPr>
        <w:t xml:space="preserve"> for more details). </w:t>
      </w:r>
      <w:commentRangeStart w:id="40"/>
      <w:r w:rsidR="00D947FD" w:rsidRPr="00501B56">
        <w:rPr>
          <w:lang w:val="en-GB"/>
        </w:rPr>
        <w:t xml:space="preserve">We had a maximum of </w:t>
      </w:r>
      <w:r w:rsidR="00E1548C" w:rsidRPr="00501B56">
        <w:rPr>
          <w:lang w:val="en-GB"/>
        </w:rPr>
        <w:t xml:space="preserve">seven </w:t>
      </w:r>
      <w:r w:rsidR="00D947FD" w:rsidRPr="00501B56">
        <w:rPr>
          <w:lang w:val="en-GB"/>
        </w:rPr>
        <w:t>putative sources and</w:t>
      </w:r>
      <w:r w:rsidR="00145B2E" w:rsidRPr="00501B56">
        <w:rPr>
          <w:lang w:val="en-GB"/>
        </w:rPr>
        <w:t>,</w:t>
      </w:r>
      <w:r w:rsidR="00D947FD" w:rsidRPr="00501B56">
        <w:rPr>
          <w:lang w:val="en-GB"/>
        </w:rPr>
        <w:t xml:space="preserve"> thus</w:t>
      </w:r>
      <w:r w:rsidR="00145B2E" w:rsidRPr="00501B56">
        <w:rPr>
          <w:lang w:val="en-GB"/>
        </w:rPr>
        <w:t>,</w:t>
      </w:r>
      <w:r w:rsidR="00D947FD" w:rsidRPr="00501B56">
        <w:rPr>
          <w:lang w:val="en-GB"/>
        </w:rPr>
        <w:t xml:space="preserve"> 28 competing scenarios per </w:t>
      </w:r>
      <w:r w:rsidR="006B4087" w:rsidRPr="00501B56">
        <w:rPr>
          <w:lang w:val="en-GB"/>
        </w:rPr>
        <w:t xml:space="preserve">ABC </w:t>
      </w:r>
      <w:r w:rsidR="00D947FD" w:rsidRPr="00501B56">
        <w:rPr>
          <w:lang w:val="en-GB"/>
        </w:rPr>
        <w:t>analysis.</w:t>
      </w:r>
      <w:commentRangeEnd w:id="40"/>
      <w:r w:rsidR="00492546">
        <w:rPr>
          <w:rStyle w:val="Marquedannotation"/>
        </w:rPr>
        <w:commentReference w:id="40"/>
      </w:r>
    </w:p>
    <w:p w:rsidR="00D947FD" w:rsidRPr="00501B56" w:rsidRDefault="00D947FD" w:rsidP="00D947FD">
      <w:pPr>
        <w:spacing w:line="480" w:lineRule="auto"/>
        <w:rPr>
          <w:lang w:val="en-GB"/>
        </w:rPr>
      </w:pPr>
      <w:r w:rsidRPr="00501B56">
        <w:rPr>
          <w:lang w:val="en-GB"/>
        </w:rPr>
        <w:tab/>
        <w:t xml:space="preserve">We tested the impact </w:t>
      </w:r>
      <w:r w:rsidR="00F606B2" w:rsidRPr="00501B56">
        <w:rPr>
          <w:lang w:val="en-GB"/>
        </w:rPr>
        <w:t xml:space="preserve">on our ABC inferences </w:t>
      </w:r>
      <w:r w:rsidRPr="00501B56">
        <w:rPr>
          <w:lang w:val="en-GB"/>
        </w:rPr>
        <w:t xml:space="preserve">of using different </w:t>
      </w:r>
      <w:r w:rsidR="00145B2E" w:rsidRPr="00501B56">
        <w:rPr>
          <w:lang w:val="en-GB"/>
        </w:rPr>
        <w:t>samples to represent each of the target clusters</w:t>
      </w:r>
      <w:r w:rsidRPr="00501B56">
        <w:rPr>
          <w:lang w:val="en-GB"/>
        </w:rPr>
        <w:t>.</w:t>
      </w:r>
      <w:r w:rsidR="00F606B2" w:rsidRPr="00501B56">
        <w:rPr>
          <w:lang w:val="en-GB"/>
        </w:rPr>
        <w:t xml:space="preserve"> </w:t>
      </w:r>
      <w:r w:rsidR="00145B2E" w:rsidRPr="00501B56">
        <w:rPr>
          <w:lang w:val="en-GB"/>
        </w:rPr>
        <w:t>We selected</w:t>
      </w:r>
      <w:r w:rsidR="00F606B2" w:rsidRPr="00501B56">
        <w:rPr>
          <w:lang w:val="en-GB"/>
        </w:rPr>
        <w:t xml:space="preserve"> two samples </w:t>
      </w:r>
      <w:r w:rsidR="00145B2E" w:rsidRPr="00501B56">
        <w:rPr>
          <w:lang w:val="en-GB"/>
        </w:rPr>
        <w:t>from</w:t>
      </w:r>
      <w:r w:rsidR="00F606B2" w:rsidRPr="00501B56">
        <w:rPr>
          <w:lang w:val="en-GB"/>
        </w:rPr>
        <w:t xml:space="preserve"> each cluster. </w:t>
      </w:r>
      <w:r w:rsidR="00145B2E" w:rsidRPr="00501B56">
        <w:rPr>
          <w:lang w:val="en-GB"/>
        </w:rPr>
        <w:t>If at least three sites had been sampled for a given target cluster</w:t>
      </w:r>
      <w:r w:rsidRPr="00501B56">
        <w:rPr>
          <w:lang w:val="en-GB"/>
        </w:rPr>
        <w:t xml:space="preserve">, we chose (i) the </w:t>
      </w:r>
      <w:r w:rsidR="00145B2E" w:rsidRPr="00501B56">
        <w:rPr>
          <w:lang w:val="en-GB"/>
        </w:rPr>
        <w:t xml:space="preserve">sampling </w:t>
      </w:r>
      <w:r w:rsidR="000E5912" w:rsidRPr="00501B56">
        <w:rPr>
          <w:lang w:val="en-GB"/>
        </w:rPr>
        <w:t>site</w:t>
      </w:r>
      <w:r w:rsidRPr="00501B56">
        <w:rPr>
          <w:lang w:val="en-GB"/>
        </w:rPr>
        <w:t xml:space="preserve"> </w:t>
      </w:r>
      <w:r w:rsidR="00145B2E" w:rsidRPr="00501B56">
        <w:rPr>
          <w:lang w:val="en-GB"/>
        </w:rPr>
        <w:t xml:space="preserve">having </w:t>
      </w:r>
      <w:r w:rsidRPr="00501B56">
        <w:rPr>
          <w:lang w:val="en-GB"/>
        </w:rPr>
        <w:t xml:space="preserve">the lowest mean </w:t>
      </w:r>
      <w:bookmarkStart w:id="41" w:name="OLE_LINK1"/>
      <w:r w:rsidRPr="00501B56">
        <w:rPr>
          <w:i/>
          <w:iCs/>
          <w:lang w:val="en-GB"/>
        </w:rPr>
        <w:t>F</w:t>
      </w:r>
      <w:r w:rsidRPr="00501B56">
        <w:rPr>
          <w:vertAlign w:val="subscript"/>
          <w:lang w:val="en-GB"/>
        </w:rPr>
        <w:t>ST</w:t>
      </w:r>
      <w:bookmarkEnd w:id="41"/>
      <w:r w:rsidRPr="00501B56">
        <w:rPr>
          <w:lang w:val="en-GB"/>
        </w:rPr>
        <w:t xml:space="preserve"> value with the other sample</w:t>
      </w:r>
      <w:r w:rsidR="000E5912" w:rsidRPr="00501B56">
        <w:rPr>
          <w:lang w:val="en-GB"/>
        </w:rPr>
        <w:t xml:space="preserve">d sites </w:t>
      </w:r>
      <w:r w:rsidR="00145B2E" w:rsidRPr="00501B56">
        <w:rPr>
          <w:lang w:val="en-GB"/>
        </w:rPr>
        <w:t>from</w:t>
      </w:r>
      <w:r w:rsidR="000E5912" w:rsidRPr="00501B56">
        <w:rPr>
          <w:lang w:val="en-GB"/>
        </w:rPr>
        <w:t xml:space="preserve"> </w:t>
      </w:r>
      <w:r w:rsidRPr="00501B56">
        <w:rPr>
          <w:lang w:val="en-GB"/>
        </w:rPr>
        <w:t>the same cluster (i.e. the “mo</w:t>
      </w:r>
      <w:r w:rsidR="00145B2E" w:rsidRPr="00501B56">
        <w:rPr>
          <w:lang w:val="en-GB"/>
        </w:rPr>
        <w:t>st</w:t>
      </w:r>
      <w:r w:rsidRPr="00501B56">
        <w:rPr>
          <w:lang w:val="en-GB"/>
        </w:rPr>
        <w:t xml:space="preserve"> representative” sample) and (ii) the one </w:t>
      </w:r>
      <w:r w:rsidR="00145B2E" w:rsidRPr="00501B56">
        <w:rPr>
          <w:lang w:val="en-GB"/>
        </w:rPr>
        <w:t xml:space="preserve">with </w:t>
      </w:r>
      <w:r w:rsidRPr="00501B56">
        <w:rPr>
          <w:lang w:val="en-GB"/>
        </w:rPr>
        <w:t xml:space="preserve">the highest mean </w:t>
      </w:r>
      <w:r w:rsidRPr="00501B56">
        <w:rPr>
          <w:i/>
          <w:iCs/>
          <w:lang w:val="en-GB"/>
        </w:rPr>
        <w:t>F</w:t>
      </w:r>
      <w:r w:rsidRPr="00501B56">
        <w:rPr>
          <w:vertAlign w:val="subscript"/>
          <w:lang w:val="en-GB"/>
        </w:rPr>
        <w:t>ST</w:t>
      </w:r>
      <w:r w:rsidRPr="00501B56">
        <w:rPr>
          <w:lang w:val="en-GB"/>
        </w:rPr>
        <w:t xml:space="preserve"> value (i.e. the “le</w:t>
      </w:r>
      <w:r w:rsidR="00145B2E" w:rsidRPr="00501B56">
        <w:rPr>
          <w:lang w:val="en-GB"/>
        </w:rPr>
        <w:t>ast</w:t>
      </w:r>
      <w:r w:rsidRPr="00501B56">
        <w:rPr>
          <w:lang w:val="en-GB"/>
        </w:rPr>
        <w:t xml:space="preserve"> representative” sample).</w:t>
      </w:r>
    </w:p>
    <w:p w:rsidR="00D947FD" w:rsidRDefault="00D947FD" w:rsidP="00D947FD">
      <w:pPr>
        <w:spacing w:line="480" w:lineRule="auto"/>
        <w:rPr>
          <w:ins w:id="42" w:author="Arnaud Estoup" w:date="2014-05-15T16:32:00Z"/>
          <w:lang w:val="en-GB"/>
        </w:rPr>
      </w:pPr>
      <w:r w:rsidRPr="00501B56">
        <w:rPr>
          <w:lang w:val="en-GB"/>
        </w:rPr>
        <w:tab/>
        <w:t xml:space="preserve">We also </w:t>
      </w:r>
      <w:r w:rsidR="00145B2E" w:rsidRPr="00501B56">
        <w:rPr>
          <w:lang w:val="en-GB"/>
        </w:rPr>
        <w:t xml:space="preserve">assessed </w:t>
      </w:r>
      <w:r w:rsidRPr="00501B56">
        <w:rPr>
          <w:lang w:val="en-GB"/>
        </w:rPr>
        <w:t xml:space="preserve">the impact of using </w:t>
      </w:r>
      <w:r w:rsidR="00497A69" w:rsidRPr="00501B56">
        <w:rPr>
          <w:lang w:val="en-GB"/>
        </w:rPr>
        <w:t xml:space="preserve">different </w:t>
      </w:r>
      <w:r w:rsidRPr="00501B56">
        <w:rPr>
          <w:lang w:val="en-GB"/>
        </w:rPr>
        <w:t>sets of population samples within each source cluster. In a first sample set (</w:t>
      </w:r>
      <w:r w:rsidR="002C04FB" w:rsidRPr="00501B56">
        <w:rPr>
          <w:lang w:val="en-GB"/>
        </w:rPr>
        <w:t>referred to hereafter as the</w:t>
      </w:r>
      <w:r w:rsidRPr="00501B56">
        <w:rPr>
          <w:lang w:val="en-GB"/>
        </w:rPr>
        <w:t xml:space="preserve"> “reference” set), we used the same population samples as in the study </w:t>
      </w:r>
      <w:r w:rsidR="002C04FB" w:rsidRPr="00501B56">
        <w:rPr>
          <w:lang w:val="en-GB"/>
        </w:rPr>
        <w:t xml:space="preserve">by </w:t>
      </w:r>
      <w:r w:rsidRPr="00501B56">
        <w:rPr>
          <w:lang w:val="en-GB"/>
        </w:rPr>
        <w:t xml:space="preserve">Lombaert </w:t>
      </w:r>
      <w:r w:rsidRPr="00501B56">
        <w:rPr>
          <w:i/>
          <w:iCs/>
          <w:lang w:val="en-GB"/>
        </w:rPr>
        <w:t>et al.</w:t>
      </w:r>
      <w:r w:rsidRPr="00501B56">
        <w:rPr>
          <w:lang w:val="en-GB"/>
        </w:rPr>
        <w:t xml:space="preserve"> </w:t>
      </w:r>
      <w:r w:rsidR="0054573D">
        <w:rPr>
          <w:lang w:val="en-GB"/>
        </w:rPr>
        <w:fldChar w:fldCharType="begin"/>
      </w:r>
      <w:r w:rsidR="00EA085B">
        <w:rPr>
          <w:lang w:val="en-GB"/>
        </w:rPr>
        <w:instrText xml:space="preserve"> ADDIN EN.CITE &lt;EndNote&gt;&lt;Cite ExcludeAuth="1"&gt;&lt;Year&gt;2011&lt;/Year&gt;&lt;RecNum&gt;1171&lt;/RecNum&gt;&lt;record&gt;&lt;rec-number&gt;1171&lt;/rec-number&gt;&lt;ref-type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(2011)</w:t>
      </w:r>
      <w:r w:rsidR="0054573D">
        <w:rPr>
          <w:lang w:val="en-GB"/>
        </w:rPr>
        <w:fldChar w:fldCharType="end"/>
      </w:r>
      <w:r w:rsidRPr="00501B56">
        <w:rPr>
          <w:lang w:val="en-GB"/>
        </w:rPr>
        <w:t xml:space="preserve"> (</w:t>
      </w:r>
      <w:r w:rsidRPr="00501B56">
        <w:rPr>
          <w:color w:val="0000FF"/>
          <w:lang w:val="en-GB"/>
        </w:rPr>
        <w:t>Table 2</w:t>
      </w:r>
      <w:r w:rsidRPr="00501B56">
        <w:rPr>
          <w:lang w:val="en-GB"/>
        </w:rPr>
        <w:t xml:space="preserve">). In </w:t>
      </w:r>
      <w:r w:rsidR="002C04FB" w:rsidRPr="00501B56">
        <w:rPr>
          <w:lang w:val="en-GB"/>
        </w:rPr>
        <w:t xml:space="preserve">the </w:t>
      </w:r>
      <w:r w:rsidRPr="00501B56">
        <w:rPr>
          <w:lang w:val="en-GB"/>
        </w:rPr>
        <w:t xml:space="preserve">second and third </w:t>
      </w:r>
      <w:r w:rsidR="002C04FB" w:rsidRPr="00501B56">
        <w:rPr>
          <w:lang w:val="en-GB"/>
        </w:rPr>
        <w:t xml:space="preserve">sample </w:t>
      </w:r>
      <w:r w:rsidRPr="00501B56">
        <w:rPr>
          <w:lang w:val="en-GB"/>
        </w:rPr>
        <w:t>set</w:t>
      </w:r>
      <w:r w:rsidR="002C04FB" w:rsidRPr="00501B56">
        <w:rPr>
          <w:lang w:val="en-GB"/>
        </w:rPr>
        <w:t>s</w:t>
      </w:r>
      <w:r w:rsidRPr="00501B56">
        <w:rPr>
          <w:lang w:val="en-GB"/>
        </w:rPr>
        <w:t xml:space="preserve">, we used the population samples displaying the highest and lowest </w:t>
      </w:r>
      <w:r w:rsidRPr="00501B56">
        <w:rPr>
          <w:i/>
          <w:iCs/>
          <w:lang w:val="en-GB"/>
        </w:rPr>
        <w:t>F</w:t>
      </w:r>
      <w:r w:rsidRPr="00501B56">
        <w:rPr>
          <w:vertAlign w:val="subscript"/>
          <w:lang w:val="en-GB"/>
        </w:rPr>
        <w:t>ST</w:t>
      </w:r>
      <w:r w:rsidRPr="00501B56">
        <w:rPr>
          <w:lang w:val="en-GB"/>
        </w:rPr>
        <w:t xml:space="preserve"> value</w:t>
      </w:r>
      <w:r w:rsidR="002C04FB" w:rsidRPr="00501B56">
        <w:rPr>
          <w:lang w:val="en-GB"/>
        </w:rPr>
        <w:t>s</w:t>
      </w:r>
      <w:r w:rsidRPr="00501B56">
        <w:rPr>
          <w:lang w:val="en-GB"/>
        </w:rPr>
        <w:t xml:space="preserve"> with the “reference” sample</w:t>
      </w:r>
      <w:r w:rsidR="002C04FB" w:rsidRPr="00501B56">
        <w:rPr>
          <w:lang w:val="en-GB"/>
        </w:rPr>
        <w:t xml:space="preserve"> (as defined above)</w:t>
      </w:r>
      <w:r w:rsidRPr="00501B56">
        <w:rPr>
          <w:lang w:val="en-GB"/>
        </w:rPr>
        <w:t xml:space="preserve"> from the same predefined cluster, respectively. </w:t>
      </w:r>
      <w:r w:rsidR="00DC537D" w:rsidRPr="00501B56">
        <w:rPr>
          <w:lang w:val="en-GB"/>
        </w:rPr>
        <w:t>The second and third sample</w:t>
      </w:r>
      <w:r w:rsidRPr="00501B56">
        <w:rPr>
          <w:lang w:val="en-GB"/>
        </w:rPr>
        <w:t xml:space="preserve"> sets </w:t>
      </w:r>
      <w:r w:rsidR="00DC537D" w:rsidRPr="00501B56">
        <w:rPr>
          <w:lang w:val="en-GB"/>
        </w:rPr>
        <w:t>are thus referred to as the</w:t>
      </w:r>
      <w:r w:rsidRPr="00501B56">
        <w:rPr>
          <w:lang w:val="en-GB"/>
        </w:rPr>
        <w:t xml:space="preserve"> “high-</w:t>
      </w:r>
      <w:r w:rsidRPr="00501B56">
        <w:rPr>
          <w:i/>
          <w:iCs/>
          <w:lang w:val="en-GB"/>
        </w:rPr>
        <w:t>F</w:t>
      </w:r>
      <w:r w:rsidRPr="00501B56">
        <w:rPr>
          <w:vertAlign w:val="subscript"/>
          <w:lang w:val="en-GB"/>
        </w:rPr>
        <w:t>ST</w:t>
      </w:r>
      <w:r w:rsidRPr="00501B56">
        <w:rPr>
          <w:lang w:val="en-GB"/>
        </w:rPr>
        <w:t>” and “low-</w:t>
      </w:r>
      <w:r w:rsidRPr="00501B56">
        <w:rPr>
          <w:i/>
          <w:iCs/>
          <w:lang w:val="en-GB"/>
        </w:rPr>
        <w:t>F</w:t>
      </w:r>
      <w:r w:rsidRPr="00501B56">
        <w:rPr>
          <w:vertAlign w:val="subscript"/>
          <w:lang w:val="en-GB"/>
        </w:rPr>
        <w:t>ST</w:t>
      </w:r>
      <w:r w:rsidRPr="00501B56">
        <w:rPr>
          <w:lang w:val="en-GB"/>
        </w:rPr>
        <w:t xml:space="preserve">” sets, respectively. </w:t>
      </w:r>
      <w:r w:rsidR="00056EDC" w:rsidRPr="00501B56">
        <w:rPr>
          <w:lang w:val="en-GB"/>
        </w:rPr>
        <w:t xml:space="preserve">Finally, </w:t>
      </w:r>
      <w:r w:rsidR="00AE64DB" w:rsidRPr="00501B56">
        <w:rPr>
          <w:lang w:val="en-GB"/>
        </w:rPr>
        <w:t xml:space="preserve">in order to evaluate the effect of pooling different samples from the same cluster, </w:t>
      </w:r>
      <w:r w:rsidR="003C1479" w:rsidRPr="00501B56">
        <w:rPr>
          <w:lang w:val="en-GB"/>
        </w:rPr>
        <w:t>we test</w:t>
      </w:r>
      <w:r w:rsidR="00AE64DB" w:rsidRPr="00501B56">
        <w:rPr>
          <w:lang w:val="en-GB"/>
        </w:rPr>
        <w:t>ed</w:t>
      </w:r>
      <w:r w:rsidRPr="00501B56">
        <w:rPr>
          <w:lang w:val="en-GB"/>
        </w:rPr>
        <w:t xml:space="preserve"> two additional sets of population source samples </w:t>
      </w:r>
      <w:r w:rsidR="003C1479" w:rsidRPr="00501B56">
        <w:rPr>
          <w:lang w:val="en-GB"/>
        </w:rPr>
        <w:t>constructed by pooling the samples from two sites together</w:t>
      </w:r>
      <w:r w:rsidRPr="00501B56">
        <w:rPr>
          <w:lang w:val="en-GB"/>
        </w:rPr>
        <w:t>: the first set corresponded to the pooling of the “reference” and “high-</w:t>
      </w:r>
      <w:bookmarkStart w:id="43" w:name="OLE_LINK15"/>
      <w:bookmarkStart w:id="44" w:name="OLE_LINK16"/>
      <w:r w:rsidRPr="00501B56">
        <w:rPr>
          <w:i/>
          <w:iCs/>
          <w:lang w:val="en-GB"/>
        </w:rPr>
        <w:t>F</w:t>
      </w:r>
      <w:r w:rsidRPr="00501B56">
        <w:rPr>
          <w:vertAlign w:val="subscript"/>
          <w:lang w:val="en-GB"/>
        </w:rPr>
        <w:t>ST</w:t>
      </w:r>
      <w:bookmarkEnd w:id="43"/>
      <w:bookmarkEnd w:id="44"/>
      <w:r w:rsidRPr="00501B56">
        <w:rPr>
          <w:lang w:val="en-GB"/>
        </w:rPr>
        <w:t xml:space="preserve">” samples (hereafter </w:t>
      </w:r>
      <w:r w:rsidR="003C1479" w:rsidRPr="00501B56">
        <w:rPr>
          <w:lang w:val="en-GB"/>
        </w:rPr>
        <w:t>referred to as the</w:t>
      </w:r>
      <w:r w:rsidRPr="00501B56">
        <w:rPr>
          <w:lang w:val="en-GB"/>
        </w:rPr>
        <w:t xml:space="preserve"> “pool-high-</w:t>
      </w:r>
      <w:r w:rsidRPr="00501B56">
        <w:rPr>
          <w:i/>
          <w:iCs/>
          <w:lang w:val="en-GB"/>
        </w:rPr>
        <w:t>F</w:t>
      </w:r>
      <w:r w:rsidRPr="00501B56">
        <w:rPr>
          <w:vertAlign w:val="subscript"/>
          <w:lang w:val="en-GB"/>
        </w:rPr>
        <w:t>ST</w:t>
      </w:r>
      <w:r w:rsidRPr="00501B56">
        <w:rPr>
          <w:lang w:val="en-GB"/>
        </w:rPr>
        <w:t xml:space="preserve">” set), and the second </w:t>
      </w:r>
      <w:r w:rsidR="003C1479" w:rsidRPr="00501B56">
        <w:rPr>
          <w:lang w:val="en-GB"/>
        </w:rPr>
        <w:t>corresponded to</w:t>
      </w:r>
      <w:r w:rsidRPr="00501B56">
        <w:rPr>
          <w:lang w:val="en-GB"/>
        </w:rPr>
        <w:t xml:space="preserve"> the pooling of the “reference” and “low-</w:t>
      </w:r>
      <w:r w:rsidRPr="00501B56">
        <w:rPr>
          <w:i/>
          <w:iCs/>
          <w:lang w:val="en-GB"/>
        </w:rPr>
        <w:t>F</w:t>
      </w:r>
      <w:r w:rsidRPr="00501B56">
        <w:rPr>
          <w:vertAlign w:val="subscript"/>
          <w:lang w:val="en-GB"/>
        </w:rPr>
        <w:t>ST</w:t>
      </w:r>
      <w:r w:rsidRPr="00501B56">
        <w:rPr>
          <w:lang w:val="en-GB"/>
        </w:rPr>
        <w:t xml:space="preserve">” samples (hereafter </w:t>
      </w:r>
      <w:r w:rsidR="003C1479" w:rsidRPr="00501B56">
        <w:rPr>
          <w:lang w:val="en-GB"/>
        </w:rPr>
        <w:t xml:space="preserve">referred to as the </w:t>
      </w:r>
      <w:r w:rsidRPr="00501B56">
        <w:rPr>
          <w:lang w:val="en-GB"/>
        </w:rPr>
        <w:t>“pool-low</w:t>
      </w:r>
      <w:r w:rsidRPr="00501B56">
        <w:rPr>
          <w:i/>
          <w:iCs/>
          <w:lang w:val="en-GB"/>
        </w:rPr>
        <w:t>-F</w:t>
      </w:r>
      <w:r w:rsidRPr="00501B56">
        <w:rPr>
          <w:vertAlign w:val="subscript"/>
          <w:lang w:val="en-GB"/>
        </w:rPr>
        <w:t>ST</w:t>
      </w:r>
      <w:r w:rsidRPr="00501B56">
        <w:rPr>
          <w:lang w:val="en-GB"/>
        </w:rPr>
        <w:t>” set).</w:t>
      </w:r>
    </w:p>
    <w:p w:rsidR="00492546" w:rsidRPr="00501B56" w:rsidRDefault="00492546" w:rsidP="00D947FD">
      <w:pPr>
        <w:spacing w:line="480" w:lineRule="auto"/>
        <w:rPr>
          <w:lang w:val="en-GB"/>
        </w:rPr>
      </w:pPr>
      <w:ins w:id="45" w:author="Arnaud Estoup" w:date="2014-05-15T16:32:00Z">
        <w:r>
          <w:rPr>
            <w:lang w:val="en-GB"/>
          </w:rPr>
          <w:tab/>
        </w:r>
      </w:ins>
      <w:ins w:id="46" w:author="Arnaud Estoup" w:date="2014-05-15T16:33:00Z">
        <w:r>
          <w:rPr>
            <w:lang w:val="en-GB"/>
          </w:rPr>
          <w:t>Overall, b</w:t>
        </w:r>
      </w:ins>
      <w:ins w:id="47" w:author="Arnaud Estoup" w:date="2014-05-15T16:32:00Z">
        <w:r w:rsidRPr="00567AD3">
          <w:rPr>
            <w:sz w:val="22"/>
            <w:szCs w:val="22"/>
            <w:lang w:val="en-GB"/>
          </w:rPr>
          <w:t xml:space="preserve">ecause we </w:t>
        </w:r>
        <w:r>
          <w:rPr>
            <w:sz w:val="22"/>
            <w:szCs w:val="22"/>
            <w:lang w:val="en-GB"/>
          </w:rPr>
          <w:t>considered five</w:t>
        </w:r>
        <w:r w:rsidRPr="00BB5FDF">
          <w:rPr>
            <w:sz w:val="22"/>
            <w:szCs w:val="22"/>
            <w:lang w:val="en-GB"/>
          </w:rPr>
          <w:t xml:space="preserve"> </w:t>
        </w:r>
        <w:r>
          <w:rPr>
            <w:sz w:val="22"/>
            <w:szCs w:val="22"/>
            <w:lang w:val="en-GB"/>
          </w:rPr>
          <w:t xml:space="preserve">different sample </w:t>
        </w:r>
        <w:r w:rsidRPr="00BB5FDF">
          <w:rPr>
            <w:sz w:val="22"/>
            <w:szCs w:val="22"/>
            <w:lang w:val="en-GB"/>
          </w:rPr>
          <w:t xml:space="preserve">sets </w:t>
        </w:r>
        <w:r>
          <w:rPr>
            <w:sz w:val="22"/>
            <w:szCs w:val="22"/>
            <w:lang w:val="en-GB"/>
          </w:rPr>
          <w:t xml:space="preserve">representing the different </w:t>
        </w:r>
        <w:r w:rsidRPr="00BB5FDF">
          <w:rPr>
            <w:sz w:val="22"/>
            <w:szCs w:val="22"/>
            <w:lang w:val="en-GB"/>
          </w:rPr>
          <w:t>population source</w:t>
        </w:r>
        <w:r>
          <w:rPr>
            <w:sz w:val="22"/>
            <w:szCs w:val="22"/>
            <w:lang w:val="en-GB"/>
          </w:rPr>
          <w:t>s</w:t>
        </w:r>
        <w:r w:rsidRPr="00567AD3">
          <w:rPr>
            <w:sz w:val="22"/>
            <w:szCs w:val="22"/>
            <w:lang w:val="en-GB"/>
          </w:rPr>
          <w:t xml:space="preserve"> (</w:t>
        </w:r>
        <w:r w:rsidRPr="00567AD3">
          <w:rPr>
            <w:color w:val="0000FF"/>
            <w:sz w:val="22"/>
            <w:szCs w:val="22"/>
            <w:lang w:val="en-GB"/>
          </w:rPr>
          <w:t>Table 2</w:t>
        </w:r>
        <w:r w:rsidRPr="00567AD3">
          <w:rPr>
            <w:sz w:val="22"/>
            <w:szCs w:val="22"/>
            <w:lang w:val="en-GB"/>
          </w:rPr>
          <w:t>)</w:t>
        </w:r>
        <w:r>
          <w:rPr>
            <w:sz w:val="22"/>
            <w:szCs w:val="22"/>
            <w:lang w:val="en-GB"/>
          </w:rPr>
          <w:t xml:space="preserve"> to analyse 15 target population samples</w:t>
        </w:r>
        <w:r w:rsidRPr="00567AD3">
          <w:rPr>
            <w:sz w:val="22"/>
            <w:szCs w:val="22"/>
            <w:lang w:val="en-GB"/>
          </w:rPr>
          <w:t>, we performed a total of 75 independent ABC analyses</w:t>
        </w:r>
      </w:ins>
      <w:ins w:id="48" w:author="Arnaud Estoup" w:date="2014-05-15T16:33:00Z">
        <w:r>
          <w:rPr>
            <w:sz w:val="22"/>
            <w:szCs w:val="22"/>
            <w:lang w:val="en-GB"/>
          </w:rPr>
          <w:t xml:space="preserve"> (see </w:t>
        </w:r>
        <w:r w:rsidR="005E2D6C" w:rsidRPr="005E2D6C">
          <w:rPr>
            <w:color w:val="3399FF"/>
            <w:sz w:val="22"/>
            <w:szCs w:val="22"/>
            <w:lang w:val="en-GB"/>
          </w:rPr>
          <w:t xml:space="preserve">Appendix S2 </w:t>
        </w:r>
        <w:r>
          <w:rPr>
            <w:sz w:val="22"/>
            <w:szCs w:val="22"/>
            <w:lang w:val="en-GB"/>
          </w:rPr>
          <w:t>for details).</w:t>
        </w:r>
      </w:ins>
    </w:p>
    <w:p w:rsidR="006651B2" w:rsidRPr="00501B56" w:rsidRDefault="006651B2" w:rsidP="00D947FD">
      <w:pPr>
        <w:spacing w:line="480" w:lineRule="auto"/>
        <w:rPr>
          <w:lang w:val="en-GB"/>
        </w:rPr>
      </w:pPr>
    </w:p>
    <w:p w:rsidR="006651B2" w:rsidRPr="00501B56" w:rsidRDefault="006651B2" w:rsidP="00D947FD">
      <w:pPr>
        <w:spacing w:line="480" w:lineRule="auto"/>
        <w:rPr>
          <w:i/>
          <w:lang w:val="en-GB"/>
        </w:rPr>
      </w:pPr>
      <w:r w:rsidRPr="00501B56">
        <w:rPr>
          <w:i/>
          <w:lang w:val="en-GB"/>
        </w:rPr>
        <w:t>2</w:t>
      </w:r>
      <w:r w:rsidRPr="00501B56">
        <w:rPr>
          <w:i/>
          <w:vertAlign w:val="superscript"/>
          <w:lang w:val="en-GB"/>
        </w:rPr>
        <w:t>nd</w:t>
      </w:r>
      <w:r w:rsidRPr="00501B56">
        <w:rPr>
          <w:i/>
          <w:lang w:val="en-GB"/>
        </w:rPr>
        <w:t xml:space="preserve"> set of ABC analyses</w:t>
      </w:r>
    </w:p>
    <w:p w:rsidR="00C666A5" w:rsidRPr="00501B56" w:rsidRDefault="00C666A5" w:rsidP="00D947FD">
      <w:pPr>
        <w:spacing w:line="480" w:lineRule="auto"/>
        <w:rPr>
          <w:lang w:val="en-GB"/>
        </w:rPr>
      </w:pPr>
    </w:p>
    <w:p w:rsidR="00D947FD" w:rsidRPr="00501B56" w:rsidRDefault="00D947FD" w:rsidP="00D947FD">
      <w:pPr>
        <w:spacing w:line="480" w:lineRule="auto"/>
        <w:rPr>
          <w:lang w:val="en-GB"/>
        </w:rPr>
      </w:pPr>
      <w:r w:rsidRPr="00501B56">
        <w:rPr>
          <w:lang w:val="en-GB"/>
        </w:rPr>
        <w:t xml:space="preserve">In </w:t>
      </w:r>
      <w:r w:rsidR="003C1479" w:rsidRPr="00501B56">
        <w:rPr>
          <w:lang w:val="en-GB"/>
        </w:rPr>
        <w:t xml:space="preserve">the </w:t>
      </w:r>
      <w:r w:rsidRPr="00501B56">
        <w:rPr>
          <w:lang w:val="en-GB"/>
        </w:rPr>
        <w:t>second set of ABC analyses, we defined specific competing invasion scenarios</w:t>
      </w:r>
      <w:r w:rsidR="003C1479" w:rsidRPr="00501B56">
        <w:rPr>
          <w:lang w:val="en-GB"/>
        </w:rPr>
        <w:t>, to test the historical independence of</w:t>
      </w:r>
      <w:r w:rsidRPr="00501B56">
        <w:rPr>
          <w:lang w:val="en-GB"/>
        </w:rPr>
        <w:t xml:space="preserve"> two target clusters </w:t>
      </w:r>
      <w:r w:rsidR="003C1479" w:rsidRPr="00501B56">
        <w:rPr>
          <w:lang w:val="en-GB"/>
        </w:rPr>
        <w:t xml:space="preserve">from </w:t>
      </w:r>
      <w:r w:rsidRPr="00501B56">
        <w:rPr>
          <w:lang w:val="en-GB"/>
        </w:rPr>
        <w:t xml:space="preserve">the same continent </w:t>
      </w:r>
      <w:r w:rsidR="003C1479" w:rsidRPr="00501B56">
        <w:rPr>
          <w:lang w:val="en-GB"/>
        </w:rPr>
        <w:t>for which the</w:t>
      </w:r>
      <w:r w:rsidR="006651B2" w:rsidRPr="00501B56">
        <w:rPr>
          <w:lang w:val="en-GB"/>
        </w:rPr>
        <w:t xml:space="preserve"> same </w:t>
      </w:r>
      <w:r w:rsidRPr="00501B56">
        <w:rPr>
          <w:lang w:val="en-GB"/>
        </w:rPr>
        <w:t xml:space="preserve">extracontinental sources </w:t>
      </w:r>
      <w:r w:rsidR="003C1479" w:rsidRPr="00501B56">
        <w:rPr>
          <w:lang w:val="en-GB"/>
        </w:rPr>
        <w:t xml:space="preserve">were identified </w:t>
      </w:r>
      <w:r w:rsidR="006651B2" w:rsidRPr="00501B56">
        <w:rPr>
          <w:lang w:val="en-GB"/>
        </w:rPr>
        <w:t>in</w:t>
      </w:r>
      <w:r w:rsidRPr="00501B56">
        <w:rPr>
          <w:lang w:val="en-GB"/>
        </w:rPr>
        <w:t xml:space="preserve"> the first set of ABC analyses. </w:t>
      </w:r>
      <w:r w:rsidR="006651B2" w:rsidRPr="00501B56">
        <w:rPr>
          <w:lang w:val="en-GB"/>
        </w:rPr>
        <w:t>Our aim here was to</w:t>
      </w:r>
      <w:r w:rsidRPr="00501B56">
        <w:rPr>
          <w:lang w:val="en-GB"/>
        </w:rPr>
        <w:t xml:space="preserve"> </w:t>
      </w:r>
      <w:r w:rsidR="003C1479" w:rsidRPr="00501B56">
        <w:rPr>
          <w:lang w:val="en-GB"/>
        </w:rPr>
        <w:t xml:space="preserve">determine </w:t>
      </w:r>
      <w:r w:rsidRPr="00501B56">
        <w:rPr>
          <w:lang w:val="en-GB"/>
        </w:rPr>
        <w:t xml:space="preserve">whether the </w:t>
      </w:r>
      <w:r w:rsidR="00CA1BA7" w:rsidRPr="00501B56">
        <w:rPr>
          <w:lang w:val="en-GB"/>
        </w:rPr>
        <w:t>presence of several</w:t>
      </w:r>
      <w:r w:rsidR="00E23585" w:rsidRPr="00501B56">
        <w:rPr>
          <w:lang w:val="en-GB"/>
        </w:rPr>
        <w:t xml:space="preserve"> genetic clusters</w:t>
      </w:r>
      <w:r w:rsidRPr="00501B56">
        <w:rPr>
          <w:lang w:val="en-GB"/>
        </w:rPr>
        <w:t xml:space="preserve"> </w:t>
      </w:r>
      <w:r w:rsidR="00CA1BA7" w:rsidRPr="00501B56">
        <w:rPr>
          <w:lang w:val="en-GB"/>
        </w:rPr>
        <w:t xml:space="preserve">within a continent </w:t>
      </w:r>
      <w:r w:rsidRPr="00501B56">
        <w:rPr>
          <w:lang w:val="en-GB"/>
        </w:rPr>
        <w:t xml:space="preserve">was due to multiple independent </w:t>
      </w:r>
      <w:del w:id="49" w:author="thomas G." w:date="2014-05-23T16:47:00Z">
        <w:r w:rsidRPr="00501B56" w:rsidDel="00C2720A">
          <w:rPr>
            <w:lang w:val="en-GB"/>
          </w:rPr>
          <w:delText xml:space="preserve">extracontinental </w:delText>
        </w:r>
      </w:del>
      <w:ins w:id="50" w:author="thomas G." w:date="2014-05-23T16:47:00Z">
        <w:r w:rsidR="00C2720A">
          <w:rPr>
            <w:lang w:val="en-GB"/>
          </w:rPr>
          <w:t>inter</w:t>
        </w:r>
        <w:r w:rsidR="00C2720A" w:rsidRPr="00501B56">
          <w:rPr>
            <w:lang w:val="en-GB"/>
          </w:rPr>
          <w:t xml:space="preserve">continental </w:t>
        </w:r>
      </w:ins>
      <w:r w:rsidRPr="00501B56">
        <w:rPr>
          <w:lang w:val="en-GB"/>
        </w:rPr>
        <w:t xml:space="preserve">introductions </w:t>
      </w:r>
      <w:r w:rsidR="003C1479" w:rsidRPr="00501B56">
        <w:rPr>
          <w:lang w:val="en-GB"/>
        </w:rPr>
        <w:t xml:space="preserve">or to the </w:t>
      </w:r>
      <w:r w:rsidR="00E6278C" w:rsidRPr="00501B56">
        <w:rPr>
          <w:lang w:val="en-GB"/>
        </w:rPr>
        <w:t>secondary</w:t>
      </w:r>
      <w:r w:rsidRPr="00501B56">
        <w:rPr>
          <w:lang w:val="en-GB"/>
        </w:rPr>
        <w:t xml:space="preserve"> intracontinental foundation</w:t>
      </w:r>
      <w:r w:rsidR="003C1479" w:rsidRPr="00501B56">
        <w:rPr>
          <w:lang w:val="en-GB"/>
        </w:rPr>
        <w:t xml:space="preserve"> of these clusters.</w:t>
      </w:r>
      <w:r w:rsidRPr="00501B56">
        <w:rPr>
          <w:lang w:val="en-GB"/>
        </w:rPr>
        <w:t xml:space="preserve"> See </w:t>
      </w:r>
      <w:r w:rsidR="003C1479" w:rsidRPr="00501B56">
        <w:rPr>
          <w:lang w:val="en-GB"/>
        </w:rPr>
        <w:t xml:space="preserve">the </w:t>
      </w:r>
      <w:r w:rsidRPr="00501B56">
        <w:rPr>
          <w:lang w:val="en-GB"/>
        </w:rPr>
        <w:t xml:space="preserve">results section and </w:t>
      </w:r>
      <w:r w:rsidRPr="00501B56">
        <w:rPr>
          <w:color w:val="0000FF"/>
          <w:lang w:val="en-GB"/>
        </w:rPr>
        <w:t xml:space="preserve">Appendix </w:t>
      </w:r>
      <w:r w:rsidR="00EA70BC" w:rsidRPr="00501B56">
        <w:rPr>
          <w:color w:val="0000FF"/>
          <w:lang w:val="en-GB"/>
        </w:rPr>
        <w:t>S2</w:t>
      </w:r>
      <w:r w:rsidR="00EA70BC" w:rsidRPr="00501B56">
        <w:rPr>
          <w:lang w:val="en-GB"/>
        </w:rPr>
        <w:t xml:space="preserve"> </w:t>
      </w:r>
      <w:r w:rsidRPr="00501B56">
        <w:rPr>
          <w:lang w:val="en-GB"/>
        </w:rPr>
        <w:t>for details.</w:t>
      </w:r>
    </w:p>
    <w:p w:rsidR="00D947FD" w:rsidRPr="00501B56" w:rsidRDefault="00D947FD" w:rsidP="00D947FD">
      <w:pPr>
        <w:spacing w:line="480" w:lineRule="auto"/>
        <w:rPr>
          <w:lang w:val="en-GB"/>
        </w:rPr>
      </w:pPr>
    </w:p>
    <w:p w:rsidR="00D947FD" w:rsidRPr="00501B56" w:rsidRDefault="00D947FD" w:rsidP="00D947FD">
      <w:pPr>
        <w:spacing w:line="480" w:lineRule="auto"/>
        <w:rPr>
          <w:b/>
          <w:bCs/>
          <w:sz w:val="32"/>
          <w:szCs w:val="32"/>
          <w:lang w:val="en-GB"/>
        </w:rPr>
      </w:pPr>
      <w:r w:rsidRPr="00501B56">
        <w:rPr>
          <w:b/>
          <w:bCs/>
          <w:sz w:val="32"/>
          <w:szCs w:val="32"/>
          <w:lang w:val="en-GB"/>
        </w:rPr>
        <w:t>Results</w:t>
      </w:r>
    </w:p>
    <w:p w:rsidR="00D947FD" w:rsidRPr="00501B56" w:rsidRDefault="00D947FD" w:rsidP="00D947FD">
      <w:pPr>
        <w:spacing w:line="480" w:lineRule="auto"/>
        <w:rPr>
          <w:lang w:val="en-GB"/>
        </w:rPr>
      </w:pPr>
    </w:p>
    <w:p w:rsidR="00D947FD" w:rsidRPr="00501B56" w:rsidRDefault="00D947FD" w:rsidP="00D947FD">
      <w:pPr>
        <w:spacing w:line="480" w:lineRule="auto"/>
        <w:rPr>
          <w:i/>
          <w:iCs/>
          <w:lang w:val="en-GB"/>
        </w:rPr>
      </w:pPr>
      <w:bookmarkStart w:id="51" w:name="OLE_LINK2"/>
      <w:bookmarkStart w:id="52" w:name="OLE_LINK3"/>
      <w:r w:rsidRPr="00501B56">
        <w:rPr>
          <w:i/>
          <w:iCs/>
          <w:lang w:val="en-GB"/>
        </w:rPr>
        <w:t>Genetic variation and tree construction</w:t>
      </w:r>
    </w:p>
    <w:bookmarkEnd w:id="51"/>
    <w:bookmarkEnd w:id="52"/>
    <w:p w:rsidR="00D947FD" w:rsidRPr="00501B56" w:rsidRDefault="00D947FD" w:rsidP="00D947FD">
      <w:pPr>
        <w:spacing w:line="480" w:lineRule="auto"/>
        <w:rPr>
          <w:lang w:val="en-GB"/>
        </w:rPr>
      </w:pPr>
    </w:p>
    <w:p w:rsidR="009C3EBC" w:rsidRPr="00501B56" w:rsidRDefault="00D947FD" w:rsidP="00D947FD">
      <w:pPr>
        <w:spacing w:line="480" w:lineRule="auto"/>
        <w:rPr>
          <w:lang w:val="en-GB"/>
        </w:rPr>
      </w:pPr>
      <w:r w:rsidRPr="00501B56">
        <w:rPr>
          <w:lang w:val="en-GB"/>
        </w:rPr>
        <w:t>The complete worldwide</w:t>
      </w:r>
      <w:r w:rsidR="00E43555" w:rsidRPr="00501B56">
        <w:rPr>
          <w:lang w:val="en-GB"/>
        </w:rPr>
        <w:t xml:space="preserve"> dataset</w:t>
      </w:r>
      <w:r w:rsidR="007A6D5B" w:rsidRPr="00501B56">
        <w:rPr>
          <w:lang w:val="en-GB"/>
        </w:rPr>
        <w:t>,</w:t>
      </w:r>
      <w:r w:rsidRPr="00501B56">
        <w:rPr>
          <w:lang w:val="en-GB"/>
        </w:rPr>
        <w:t xml:space="preserve"> including a total of 1442 individuals from 47 population samples (</w:t>
      </w:r>
      <w:r w:rsidRPr="00501B56">
        <w:rPr>
          <w:color w:val="0000FF"/>
          <w:lang w:val="en-GB"/>
        </w:rPr>
        <w:t>Table S1</w:t>
      </w:r>
      <w:r w:rsidRPr="00501B56">
        <w:rPr>
          <w:lang w:val="en-GB"/>
        </w:rPr>
        <w:t>)</w:t>
      </w:r>
      <w:r w:rsidR="007A6D5B" w:rsidRPr="00501B56">
        <w:rPr>
          <w:lang w:val="en-GB"/>
        </w:rPr>
        <w:t>,</w:t>
      </w:r>
      <w:r w:rsidRPr="00501B56">
        <w:rPr>
          <w:lang w:val="en-GB"/>
        </w:rPr>
        <w:t xml:space="preserve"> </w:t>
      </w:r>
      <w:r w:rsidR="007A6D5B" w:rsidRPr="00501B56">
        <w:rPr>
          <w:lang w:val="en-GB"/>
        </w:rPr>
        <w:t xml:space="preserve">displayed </w:t>
      </w:r>
      <w:r w:rsidRPr="00501B56">
        <w:rPr>
          <w:lang w:val="en-GB"/>
        </w:rPr>
        <w:t>substantial polymorphism</w:t>
      </w:r>
      <w:r w:rsidR="007A6D5B" w:rsidRPr="00501B56">
        <w:rPr>
          <w:lang w:val="en-GB"/>
        </w:rPr>
        <w:t>,</w:t>
      </w:r>
      <w:r w:rsidRPr="00501B56">
        <w:rPr>
          <w:lang w:val="en-GB"/>
        </w:rPr>
        <w:t xml:space="preserve"> with a mean of 14.94 alleles per locus</w:t>
      </w:r>
      <w:r w:rsidR="007A6D5B" w:rsidRPr="00501B56">
        <w:rPr>
          <w:lang w:val="en-GB"/>
        </w:rPr>
        <w:t>,</w:t>
      </w:r>
      <w:r w:rsidRPr="00501B56">
        <w:rPr>
          <w:lang w:val="en-GB"/>
        </w:rPr>
        <w:t xml:space="preserve"> over all samples. Allelic richness corrected for 19 individuals per sample</w:t>
      </w:r>
      <w:r w:rsidR="00C3248E" w:rsidRPr="00501B56">
        <w:rPr>
          <w:lang w:val="en-GB"/>
        </w:rPr>
        <w:t xml:space="preserve"> (and heterozygosity H</w:t>
      </w:r>
      <w:r w:rsidR="00C3248E" w:rsidRPr="00501B56">
        <w:rPr>
          <w:vertAlign w:val="subscript"/>
          <w:lang w:val="en-GB"/>
        </w:rPr>
        <w:t>e</w:t>
      </w:r>
      <w:r w:rsidR="00C3248E" w:rsidRPr="00501B56">
        <w:rPr>
          <w:lang w:val="en-GB"/>
        </w:rPr>
        <w:t>)</w:t>
      </w:r>
      <w:r w:rsidRPr="00501B56">
        <w:rPr>
          <w:lang w:val="en-GB"/>
        </w:rPr>
        <w:t xml:space="preserve"> ranged from 2.37 alleles per locus</w:t>
      </w:r>
      <w:r w:rsidR="00C3248E" w:rsidRPr="00501B56">
        <w:rPr>
          <w:lang w:val="en-GB"/>
        </w:rPr>
        <w:t xml:space="preserve"> (H</w:t>
      </w:r>
      <w:r w:rsidR="00C3248E" w:rsidRPr="00501B56">
        <w:rPr>
          <w:vertAlign w:val="subscript"/>
          <w:lang w:val="en-GB"/>
        </w:rPr>
        <w:t>e</w:t>
      </w:r>
      <w:r w:rsidR="00C3248E" w:rsidRPr="00501B56">
        <w:rPr>
          <w:lang w:val="en-GB"/>
        </w:rPr>
        <w:t xml:space="preserve">=0.20) </w:t>
      </w:r>
      <w:r w:rsidRPr="00501B56">
        <w:rPr>
          <w:lang w:val="en-GB"/>
        </w:rPr>
        <w:t>in a biocontrol sample (EB-INRA06) to 6.48</w:t>
      </w:r>
      <w:r w:rsidR="00C3248E" w:rsidRPr="00501B56">
        <w:rPr>
          <w:lang w:val="en-GB"/>
        </w:rPr>
        <w:t xml:space="preserve"> (H</w:t>
      </w:r>
      <w:r w:rsidR="00C3248E" w:rsidRPr="00501B56">
        <w:rPr>
          <w:vertAlign w:val="subscript"/>
          <w:lang w:val="en-GB"/>
        </w:rPr>
        <w:t>e</w:t>
      </w:r>
      <w:r w:rsidR="00C3248E" w:rsidRPr="00501B56">
        <w:rPr>
          <w:lang w:val="en-GB"/>
        </w:rPr>
        <w:t>=0.56)</w:t>
      </w:r>
      <w:r w:rsidRPr="00501B56">
        <w:rPr>
          <w:lang w:val="en-GB"/>
        </w:rPr>
        <w:t xml:space="preserve"> in a native sample (N-Japan1)</w:t>
      </w:r>
      <w:r w:rsidR="00C3248E" w:rsidRPr="00501B56">
        <w:rPr>
          <w:lang w:val="en-GB"/>
        </w:rPr>
        <w:t xml:space="preserve">. See Figure S1 for a </w:t>
      </w:r>
      <w:r w:rsidR="00D204A8" w:rsidRPr="00501B56">
        <w:rPr>
          <w:lang w:val="en-GB"/>
        </w:rPr>
        <w:t>concise</w:t>
      </w:r>
      <w:r w:rsidR="00C3248E" w:rsidRPr="00501B56">
        <w:rPr>
          <w:lang w:val="en-GB"/>
        </w:rPr>
        <w:t xml:space="preserve"> presentation of diversity measure</w:t>
      </w:r>
      <w:r w:rsidR="007A6D5B" w:rsidRPr="00501B56">
        <w:rPr>
          <w:lang w:val="en-GB"/>
        </w:rPr>
        <w:t>ment</w:t>
      </w:r>
      <w:r w:rsidR="00C3248E" w:rsidRPr="00501B56">
        <w:rPr>
          <w:lang w:val="en-GB"/>
        </w:rPr>
        <w:t>s for each population sample.</w:t>
      </w:r>
      <w:r w:rsidR="000C7558" w:rsidRPr="00501B56">
        <w:rPr>
          <w:lang w:val="en-GB"/>
        </w:rPr>
        <w:t xml:space="preserve"> </w:t>
      </w:r>
    </w:p>
    <w:p w:rsidR="00D947FD" w:rsidRPr="00501B56" w:rsidRDefault="006D620C" w:rsidP="009C3EBC">
      <w:pPr>
        <w:spacing w:line="480" w:lineRule="auto"/>
        <w:ind w:firstLine="708"/>
        <w:rPr>
          <w:lang w:val="en-GB"/>
        </w:rPr>
      </w:pPr>
      <w:r w:rsidRPr="00501B56">
        <w:rPr>
          <w:lang w:val="en-GB"/>
        </w:rPr>
        <w:t>We found significant genotypic differentiation</w:t>
      </w:r>
      <w:r w:rsidR="007A6D5B" w:rsidRPr="00501B56">
        <w:rPr>
          <w:lang w:val="en-GB"/>
        </w:rPr>
        <w:t>, in</w:t>
      </w:r>
      <w:r w:rsidR="00D947FD" w:rsidRPr="00501B56">
        <w:rPr>
          <w:lang w:val="en-GB"/>
        </w:rPr>
        <w:t xml:space="preserve"> 1045</w:t>
      </w:r>
      <w:r w:rsidR="007A6D5B" w:rsidRPr="00501B56">
        <w:rPr>
          <w:lang w:val="en-GB"/>
        </w:rPr>
        <w:t xml:space="preserve"> of a total of 1081</w:t>
      </w:r>
      <w:r w:rsidR="00D947FD" w:rsidRPr="00501B56">
        <w:rPr>
          <w:lang w:val="en-GB"/>
        </w:rPr>
        <w:t xml:space="preserve"> pairwise comparisons between </w:t>
      </w:r>
      <w:r w:rsidR="007A6D5B" w:rsidRPr="00501B56">
        <w:rPr>
          <w:lang w:val="en-GB"/>
        </w:rPr>
        <w:t>sampling sites</w:t>
      </w:r>
      <w:r w:rsidR="00D947FD" w:rsidRPr="00501B56">
        <w:rPr>
          <w:lang w:val="en-GB"/>
        </w:rPr>
        <w:t xml:space="preserve"> (</w:t>
      </w:r>
      <w:bookmarkStart w:id="53" w:name="OLE_LINK18"/>
      <w:bookmarkStart w:id="54" w:name="OLE_LINK19"/>
      <w:r w:rsidR="00D947FD" w:rsidRPr="00501B56">
        <w:rPr>
          <w:color w:val="0000FF"/>
          <w:lang w:val="en-GB"/>
        </w:rPr>
        <w:t>Table S2</w:t>
      </w:r>
      <w:bookmarkEnd w:id="53"/>
      <w:bookmarkEnd w:id="54"/>
      <w:r w:rsidR="00D947FD" w:rsidRPr="00501B56">
        <w:rPr>
          <w:lang w:val="en-GB"/>
        </w:rPr>
        <w:t xml:space="preserve">). </w:t>
      </w:r>
      <w:r w:rsidR="007A6D5B" w:rsidRPr="00501B56">
        <w:rPr>
          <w:lang w:val="en-GB"/>
        </w:rPr>
        <w:t>For 34 of the</w:t>
      </w:r>
      <w:r w:rsidR="00D947FD" w:rsidRPr="00501B56">
        <w:rPr>
          <w:lang w:val="en-GB"/>
        </w:rPr>
        <w:t xml:space="preserve"> 36 pairs </w:t>
      </w:r>
      <w:r w:rsidR="007A6D5B" w:rsidRPr="00501B56">
        <w:rPr>
          <w:lang w:val="en-GB"/>
        </w:rPr>
        <w:t>of samples displaying no</w:t>
      </w:r>
      <w:r w:rsidR="00D947FD" w:rsidRPr="00501B56">
        <w:rPr>
          <w:lang w:val="en-GB"/>
        </w:rPr>
        <w:t xml:space="preserve"> significant </w:t>
      </w:r>
      <w:r w:rsidRPr="00501B56">
        <w:rPr>
          <w:lang w:val="en-GB"/>
        </w:rPr>
        <w:t>genotypic differentiation</w:t>
      </w:r>
      <w:r w:rsidR="007A6D5B" w:rsidRPr="00501B56">
        <w:rPr>
          <w:lang w:val="en-GB"/>
        </w:rPr>
        <w:t>, both samples of the pair</w:t>
      </w:r>
      <w:r w:rsidR="00D947FD" w:rsidRPr="00501B56">
        <w:rPr>
          <w:lang w:val="en-GB"/>
        </w:rPr>
        <w:t xml:space="preserve"> were</w:t>
      </w:r>
      <w:r w:rsidR="002717E2" w:rsidRPr="00501B56">
        <w:rPr>
          <w:lang w:val="en-GB"/>
        </w:rPr>
        <w:t xml:space="preserve"> located </w:t>
      </w:r>
      <w:r w:rsidR="007A6D5B" w:rsidRPr="00501B56">
        <w:rPr>
          <w:lang w:val="en-GB"/>
        </w:rPr>
        <w:t xml:space="preserve">on </w:t>
      </w:r>
      <w:r w:rsidR="002717E2" w:rsidRPr="00501B56">
        <w:rPr>
          <w:lang w:val="en-GB"/>
        </w:rPr>
        <w:t>the same continent</w:t>
      </w:r>
      <w:r w:rsidR="00D947FD" w:rsidRPr="00501B56">
        <w:rPr>
          <w:lang w:val="en-GB"/>
        </w:rPr>
        <w:t>. The two remaining pairs involved the Chilean sample (I-SA-Chi)</w:t>
      </w:r>
      <w:r w:rsidR="007A6D5B" w:rsidRPr="00501B56">
        <w:rPr>
          <w:lang w:val="en-GB"/>
        </w:rPr>
        <w:t>,</w:t>
      </w:r>
      <w:r w:rsidR="00D947FD" w:rsidRPr="00501B56">
        <w:rPr>
          <w:lang w:val="en-GB"/>
        </w:rPr>
        <w:t xml:space="preserve"> which was not significantly different from two </w:t>
      </w:r>
      <w:r w:rsidR="007A6D5B" w:rsidRPr="00501B56">
        <w:rPr>
          <w:lang w:val="en-GB"/>
        </w:rPr>
        <w:t xml:space="preserve">North </w:t>
      </w:r>
      <w:r w:rsidR="00D947FD" w:rsidRPr="00501B56">
        <w:rPr>
          <w:lang w:val="en-GB"/>
        </w:rPr>
        <w:t xml:space="preserve">American samples (I-NA-Geo and I-NA-Mic). As previously described by Lombaert </w:t>
      </w:r>
      <w:r w:rsidR="00D947FD" w:rsidRPr="00501B56">
        <w:rPr>
          <w:i/>
          <w:iCs/>
          <w:lang w:val="en-GB"/>
        </w:rPr>
        <w:t>et al.</w:t>
      </w:r>
      <w:r w:rsidR="00D947FD" w:rsidRPr="00501B56">
        <w:rPr>
          <w:lang w:val="en-GB"/>
        </w:rPr>
        <w:t xml:space="preserve"> </w:t>
      </w:r>
      <w:r w:rsidR="0054573D">
        <w:rPr>
          <w:lang w:val="en-GB"/>
        </w:rPr>
        <w:fldChar w:fldCharType="begin"/>
      </w:r>
      <w:r w:rsidR="00EA085B">
        <w:rPr>
          <w:lang w:val="en-GB"/>
        </w:rPr>
        <w:instrText xml:space="preserve"> ADDIN EN.CITE &lt;EndNote&gt;&lt;Cite ExcludeAuth="1"&gt;&lt;Year&gt;2011&lt;/Year&gt;&lt;RecNum&gt;1171&lt;/RecNum&gt;&lt;record&gt;&lt;rec-number&gt;1171&lt;/rec-number&gt;&lt;ref-type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(2011)</w:t>
      </w:r>
      <w:r w:rsidR="0054573D">
        <w:rPr>
          <w:lang w:val="en-GB"/>
        </w:rPr>
        <w:fldChar w:fldCharType="end"/>
      </w:r>
      <w:r w:rsidR="00D947FD" w:rsidRPr="00501B56">
        <w:rPr>
          <w:lang w:val="en-GB"/>
        </w:rPr>
        <w:t xml:space="preserve">, </w:t>
      </w:r>
      <w:r w:rsidR="007A6D5B" w:rsidRPr="00501B56">
        <w:rPr>
          <w:lang w:val="en-GB"/>
        </w:rPr>
        <w:t xml:space="preserve">there was a low level of </w:t>
      </w:r>
      <w:r w:rsidR="00D947FD" w:rsidRPr="00501B56">
        <w:rPr>
          <w:lang w:val="en-GB"/>
        </w:rPr>
        <w:t>genetic differentiation in the native area</w:t>
      </w:r>
      <w:r w:rsidR="007A6D5B" w:rsidRPr="00501B56">
        <w:rPr>
          <w:lang w:val="en-GB"/>
        </w:rPr>
        <w:t>,</w:t>
      </w:r>
      <w:r w:rsidR="00D947FD" w:rsidRPr="00501B56">
        <w:rPr>
          <w:lang w:val="en-GB"/>
        </w:rPr>
        <w:t xml:space="preserve"> with a mean pairwise </w:t>
      </w:r>
      <w:r w:rsidR="00D947FD" w:rsidRPr="00501B56">
        <w:rPr>
          <w:i/>
          <w:iCs/>
          <w:lang w:val="en-GB"/>
        </w:rPr>
        <w:t>F</w:t>
      </w:r>
      <w:r w:rsidR="00D947FD" w:rsidRPr="00501B56">
        <w:rPr>
          <w:vertAlign w:val="subscript"/>
          <w:lang w:val="en-GB"/>
        </w:rPr>
        <w:t>ST</w:t>
      </w:r>
      <w:r w:rsidR="00D947FD" w:rsidRPr="00501B56">
        <w:rPr>
          <w:lang w:val="en-GB"/>
        </w:rPr>
        <w:t xml:space="preserve"> of 0.013. The level of genetic differentiation between all invasive samples was moderate</w:t>
      </w:r>
      <w:r w:rsidR="007A6D5B" w:rsidRPr="00501B56">
        <w:rPr>
          <w:lang w:val="en-GB"/>
        </w:rPr>
        <w:t>,</w:t>
      </w:r>
      <w:r w:rsidR="00D947FD" w:rsidRPr="00501B56">
        <w:rPr>
          <w:lang w:val="en-GB"/>
        </w:rPr>
        <w:t xml:space="preserve"> with a mean </w:t>
      </w:r>
      <w:r w:rsidR="00D947FD" w:rsidRPr="00501B56">
        <w:rPr>
          <w:i/>
          <w:iCs/>
          <w:lang w:val="en-GB"/>
        </w:rPr>
        <w:t>F</w:t>
      </w:r>
      <w:r w:rsidR="00D947FD" w:rsidRPr="00501B56">
        <w:rPr>
          <w:vertAlign w:val="subscript"/>
          <w:lang w:val="en-GB"/>
        </w:rPr>
        <w:t>ST</w:t>
      </w:r>
      <w:r w:rsidR="00D947FD" w:rsidRPr="00501B56">
        <w:rPr>
          <w:lang w:val="en-GB"/>
        </w:rPr>
        <w:t xml:space="preserve"> of 0.052. </w:t>
      </w:r>
      <w:r w:rsidR="001560F4" w:rsidRPr="00501B56">
        <w:rPr>
          <w:lang w:val="en-GB"/>
        </w:rPr>
        <w:t>Within continent m</w:t>
      </w:r>
      <w:r w:rsidR="00D947FD" w:rsidRPr="00501B56">
        <w:rPr>
          <w:lang w:val="en-GB"/>
        </w:rPr>
        <w:t xml:space="preserve">ean </w:t>
      </w:r>
      <w:r w:rsidR="00D947FD" w:rsidRPr="00501B56">
        <w:rPr>
          <w:i/>
          <w:iCs/>
          <w:lang w:val="en-GB"/>
        </w:rPr>
        <w:t>F</w:t>
      </w:r>
      <w:r w:rsidR="00D947FD" w:rsidRPr="00501B56">
        <w:rPr>
          <w:vertAlign w:val="subscript"/>
          <w:lang w:val="en-GB"/>
        </w:rPr>
        <w:t>ST</w:t>
      </w:r>
      <w:r w:rsidR="00D947FD" w:rsidRPr="00501B56">
        <w:rPr>
          <w:lang w:val="en-GB"/>
        </w:rPr>
        <w:t xml:space="preserve"> </w:t>
      </w:r>
      <w:r w:rsidR="002717E2" w:rsidRPr="00501B56">
        <w:rPr>
          <w:lang w:val="en-GB"/>
        </w:rPr>
        <w:t xml:space="preserve">values </w:t>
      </w:r>
      <w:r w:rsidR="007A6D5B" w:rsidRPr="00501B56">
        <w:rPr>
          <w:lang w:val="en-GB"/>
        </w:rPr>
        <w:t>differed substantially</w:t>
      </w:r>
      <w:r w:rsidR="002717E2" w:rsidRPr="00501B56">
        <w:rPr>
          <w:lang w:val="en-GB"/>
        </w:rPr>
        <w:t>:</w:t>
      </w:r>
      <w:r w:rsidR="00D947FD" w:rsidRPr="00501B56">
        <w:rPr>
          <w:lang w:val="en-GB"/>
        </w:rPr>
        <w:t xml:space="preserve"> 0.004, 0.023, 0.040 and 0.091 </w:t>
      </w:r>
      <w:r w:rsidR="007A6D5B" w:rsidRPr="00501B56">
        <w:rPr>
          <w:lang w:val="en-GB"/>
        </w:rPr>
        <w:t xml:space="preserve">for </w:t>
      </w:r>
      <w:r w:rsidR="00D947FD" w:rsidRPr="00501B56">
        <w:rPr>
          <w:lang w:val="en-GB"/>
        </w:rPr>
        <w:t>Africa, North America, Europe and South America</w:t>
      </w:r>
      <w:r w:rsidR="002717E2" w:rsidRPr="00501B56">
        <w:rPr>
          <w:lang w:val="en-GB"/>
        </w:rPr>
        <w:t>,</w:t>
      </w:r>
      <w:r w:rsidR="00D947FD" w:rsidRPr="00501B56">
        <w:rPr>
          <w:lang w:val="en-GB"/>
        </w:rPr>
        <w:t xml:space="preserve"> respectively. European biocontrol samples displayed </w:t>
      </w:r>
      <w:r w:rsidR="007A6D5B" w:rsidRPr="00501B56">
        <w:rPr>
          <w:lang w:val="en-GB"/>
        </w:rPr>
        <w:t xml:space="preserve">a </w:t>
      </w:r>
      <w:r w:rsidR="00D947FD" w:rsidRPr="00501B56">
        <w:rPr>
          <w:lang w:val="en-GB"/>
        </w:rPr>
        <w:t xml:space="preserve">high </w:t>
      </w:r>
      <w:r w:rsidR="007A6D5B" w:rsidRPr="00501B56">
        <w:rPr>
          <w:lang w:val="en-GB"/>
        </w:rPr>
        <w:t xml:space="preserve">degree of </w:t>
      </w:r>
      <w:r w:rsidR="00D947FD" w:rsidRPr="00501B56">
        <w:rPr>
          <w:lang w:val="en-GB"/>
        </w:rPr>
        <w:t xml:space="preserve">differentiation </w:t>
      </w:r>
      <w:r w:rsidR="007A6D5B" w:rsidRPr="00501B56">
        <w:rPr>
          <w:lang w:val="en-GB"/>
        </w:rPr>
        <w:t xml:space="preserve">from </w:t>
      </w:r>
      <w:r w:rsidR="00D947FD" w:rsidRPr="00501B56">
        <w:rPr>
          <w:lang w:val="en-GB"/>
        </w:rPr>
        <w:t xml:space="preserve">all feral (i.e. native and invasive) population samples (mean </w:t>
      </w:r>
      <w:r w:rsidR="00D947FD" w:rsidRPr="00501B56">
        <w:rPr>
          <w:i/>
          <w:iCs/>
          <w:lang w:val="en-GB"/>
        </w:rPr>
        <w:t>F</w:t>
      </w:r>
      <w:r w:rsidR="00D947FD" w:rsidRPr="00501B56">
        <w:rPr>
          <w:vertAlign w:val="subscript"/>
          <w:lang w:val="en-GB"/>
        </w:rPr>
        <w:t>ST</w:t>
      </w:r>
      <w:r w:rsidR="00D947FD" w:rsidRPr="00501B56">
        <w:rPr>
          <w:lang w:val="en-GB"/>
        </w:rPr>
        <w:t xml:space="preserve"> between biocontrol and feral samples = 0.219, </w:t>
      </w:r>
      <w:r w:rsidR="00D947FD" w:rsidRPr="00501B56">
        <w:rPr>
          <w:color w:val="0000FF"/>
          <w:lang w:val="en-GB"/>
        </w:rPr>
        <w:t>Table S2</w:t>
      </w:r>
      <w:r w:rsidR="00D947FD" w:rsidRPr="00501B56">
        <w:rPr>
          <w:lang w:val="en-GB"/>
        </w:rPr>
        <w:t xml:space="preserve">), but </w:t>
      </w:r>
      <w:r w:rsidR="007A6D5B" w:rsidRPr="00501B56">
        <w:rPr>
          <w:lang w:val="en-GB"/>
        </w:rPr>
        <w:t xml:space="preserve">the </w:t>
      </w:r>
      <w:r w:rsidR="00D947FD" w:rsidRPr="00501B56">
        <w:rPr>
          <w:lang w:val="en-GB"/>
        </w:rPr>
        <w:t xml:space="preserve">lowest </w:t>
      </w:r>
      <w:r w:rsidR="00D947FD" w:rsidRPr="00501B56">
        <w:rPr>
          <w:i/>
          <w:iCs/>
          <w:lang w:val="en-GB"/>
        </w:rPr>
        <w:t>F</w:t>
      </w:r>
      <w:r w:rsidR="00D947FD" w:rsidRPr="00501B56">
        <w:rPr>
          <w:vertAlign w:val="subscript"/>
          <w:lang w:val="en-GB"/>
        </w:rPr>
        <w:t>ST</w:t>
      </w:r>
      <w:r w:rsidR="00D947FD" w:rsidRPr="00501B56">
        <w:rPr>
          <w:lang w:val="en-GB"/>
        </w:rPr>
        <w:t xml:space="preserve"> </w:t>
      </w:r>
      <w:r w:rsidR="002717E2" w:rsidRPr="00501B56">
        <w:rPr>
          <w:lang w:val="en-GB"/>
        </w:rPr>
        <w:t xml:space="preserve">values </w:t>
      </w:r>
      <w:r w:rsidR="00D947FD" w:rsidRPr="00501B56">
        <w:rPr>
          <w:lang w:val="en-GB"/>
        </w:rPr>
        <w:t xml:space="preserve">were </w:t>
      </w:r>
      <w:r w:rsidR="007A6D5B" w:rsidRPr="00501B56">
        <w:rPr>
          <w:lang w:val="en-GB"/>
        </w:rPr>
        <w:t>systematically those obtained with</w:t>
      </w:r>
      <w:r w:rsidR="00D947FD" w:rsidRPr="00501B56">
        <w:rPr>
          <w:lang w:val="en-GB"/>
        </w:rPr>
        <w:t xml:space="preserve"> European invasive population samples.</w:t>
      </w:r>
    </w:p>
    <w:p w:rsidR="00D947FD" w:rsidRPr="00501B56" w:rsidRDefault="009B4059" w:rsidP="00D947FD">
      <w:pPr>
        <w:spacing w:line="480" w:lineRule="auto"/>
        <w:ind w:firstLine="708"/>
        <w:rPr>
          <w:lang w:val="en-GB"/>
        </w:rPr>
      </w:pPr>
      <w:r>
        <w:rPr>
          <w:lang w:val="en-GB"/>
        </w:rPr>
        <w:t>M</w:t>
      </w:r>
      <w:r w:rsidR="00D947FD" w:rsidRPr="00501B56">
        <w:rPr>
          <w:lang w:val="en-GB"/>
        </w:rPr>
        <w:t xml:space="preserve">ost of the </w:t>
      </w:r>
      <w:r w:rsidR="009830AF" w:rsidRPr="00501B56">
        <w:rPr>
          <w:lang w:val="en-GB"/>
        </w:rPr>
        <w:t xml:space="preserve">population </w:t>
      </w:r>
      <w:r w:rsidR="00D947FD" w:rsidRPr="00501B56">
        <w:rPr>
          <w:lang w:val="en-GB"/>
        </w:rPr>
        <w:t xml:space="preserve">clusters </w:t>
      </w:r>
      <w:r w:rsidR="007A6D5B" w:rsidRPr="00501B56">
        <w:rPr>
          <w:lang w:val="en-GB"/>
        </w:rPr>
        <w:t>identified in the</w:t>
      </w:r>
      <w:r w:rsidR="00D947FD" w:rsidRPr="00501B56">
        <w:rPr>
          <w:lang w:val="en-GB"/>
        </w:rPr>
        <w:t xml:space="preserve"> unrooted NJ tree were geographically consistent (</w:t>
      </w:r>
      <w:r w:rsidR="00D947FD" w:rsidRPr="00501B56">
        <w:rPr>
          <w:color w:val="0000FF"/>
          <w:lang w:val="en-GB"/>
        </w:rPr>
        <w:t>Fig. 3</w:t>
      </w:r>
      <w:r w:rsidR="00D947FD" w:rsidRPr="00501B56">
        <w:rPr>
          <w:lang w:val="en-GB"/>
        </w:rPr>
        <w:t xml:space="preserve">). Some </w:t>
      </w:r>
      <w:r w:rsidR="007A6D5B" w:rsidRPr="00501B56">
        <w:rPr>
          <w:lang w:val="en-GB"/>
        </w:rPr>
        <w:t xml:space="preserve">distinctive </w:t>
      </w:r>
      <w:r w:rsidR="00D947FD" w:rsidRPr="00501B56">
        <w:rPr>
          <w:lang w:val="en-GB"/>
        </w:rPr>
        <w:t xml:space="preserve">patterns </w:t>
      </w:r>
      <w:r w:rsidR="007A6D5B" w:rsidRPr="00501B56">
        <w:rPr>
          <w:lang w:val="en-GB"/>
        </w:rPr>
        <w:t>emerge from the tree</w:t>
      </w:r>
      <w:r w:rsidR="00D947FD" w:rsidRPr="00501B56">
        <w:rPr>
          <w:lang w:val="en-GB"/>
        </w:rPr>
        <w:t xml:space="preserve">. In North America, the </w:t>
      </w:r>
      <w:r w:rsidR="004F6BB4" w:rsidRPr="00501B56">
        <w:rPr>
          <w:lang w:val="en-GB"/>
        </w:rPr>
        <w:t>nine</w:t>
      </w:r>
      <w:r w:rsidR="00D947FD" w:rsidRPr="00501B56">
        <w:rPr>
          <w:lang w:val="en-GB"/>
        </w:rPr>
        <w:t xml:space="preserve"> samples </w:t>
      </w:r>
      <w:r w:rsidR="007A6D5B" w:rsidRPr="00501B56">
        <w:rPr>
          <w:lang w:val="en-GB"/>
        </w:rPr>
        <w:t>form</w:t>
      </w:r>
      <w:r w:rsidR="00D947FD" w:rsidRPr="00501B56">
        <w:rPr>
          <w:lang w:val="en-GB"/>
        </w:rPr>
        <w:t xml:space="preserve"> two groups</w:t>
      </w:r>
      <w:r w:rsidR="007A6D5B" w:rsidRPr="00501B56">
        <w:rPr>
          <w:lang w:val="en-GB"/>
        </w:rPr>
        <w:t>,</w:t>
      </w:r>
      <w:r w:rsidR="00D947FD" w:rsidRPr="00501B56">
        <w:rPr>
          <w:lang w:val="en-GB"/>
        </w:rPr>
        <w:t xml:space="preserve"> with two intermediate samples (I-NA-Col and I-NA-Uta). These two groups clearly </w:t>
      </w:r>
      <w:r w:rsidR="009830AF" w:rsidRPr="00501B56">
        <w:rPr>
          <w:lang w:val="en-GB"/>
        </w:rPr>
        <w:t>correspond to an</w:t>
      </w:r>
      <w:r w:rsidR="00D947FD" w:rsidRPr="00501B56">
        <w:rPr>
          <w:lang w:val="en-GB"/>
        </w:rPr>
        <w:t xml:space="preserve"> east</w:t>
      </w:r>
      <w:r w:rsidR="009830AF" w:rsidRPr="00501B56">
        <w:rPr>
          <w:lang w:val="en-GB"/>
        </w:rPr>
        <w:t xml:space="preserve"> versus </w:t>
      </w:r>
      <w:r w:rsidR="00D947FD" w:rsidRPr="00501B56">
        <w:rPr>
          <w:lang w:val="en-GB"/>
        </w:rPr>
        <w:t xml:space="preserve">west </w:t>
      </w:r>
      <w:r w:rsidR="009830AF" w:rsidRPr="00501B56">
        <w:rPr>
          <w:lang w:val="en-GB"/>
        </w:rPr>
        <w:t xml:space="preserve">geographical </w:t>
      </w:r>
      <w:r w:rsidR="00D947FD" w:rsidRPr="00501B56">
        <w:rPr>
          <w:lang w:val="en-GB"/>
        </w:rPr>
        <w:t>pattern (</w:t>
      </w:r>
      <w:r w:rsidR="00D947FD" w:rsidRPr="00501B56">
        <w:rPr>
          <w:color w:val="0000FF"/>
          <w:lang w:val="en-GB"/>
        </w:rPr>
        <w:t>Fig. 1</w:t>
      </w:r>
      <w:r w:rsidR="00D947FD" w:rsidRPr="00501B56">
        <w:rPr>
          <w:lang w:val="en-GB"/>
        </w:rPr>
        <w:t>)</w:t>
      </w:r>
      <w:r w:rsidR="007A6D5B" w:rsidRPr="00501B56">
        <w:rPr>
          <w:lang w:val="en-GB"/>
        </w:rPr>
        <w:t>, probably reflecting the</w:t>
      </w:r>
      <w:r w:rsidR="00D947FD" w:rsidRPr="00501B56">
        <w:rPr>
          <w:lang w:val="en-GB"/>
        </w:rPr>
        <w:t xml:space="preserve"> spatial expansion of the two independent introductions of HA in</w:t>
      </w:r>
      <w:r w:rsidR="007A6D5B" w:rsidRPr="00501B56">
        <w:rPr>
          <w:lang w:val="en-GB"/>
        </w:rPr>
        <w:t>to</w:t>
      </w:r>
      <w:r w:rsidR="00D947FD" w:rsidRPr="00501B56">
        <w:rPr>
          <w:lang w:val="en-GB"/>
        </w:rPr>
        <w:t xml:space="preserve"> North America</w:t>
      </w:r>
      <w:r w:rsidR="007A6D5B" w:rsidRPr="00501B56">
        <w:rPr>
          <w:lang w:val="en-GB"/>
        </w:rPr>
        <w:t>, as</w:t>
      </w:r>
      <w:r w:rsidR="00D947FD" w:rsidRPr="00501B56">
        <w:rPr>
          <w:lang w:val="en-GB"/>
        </w:rPr>
        <w:t xml:space="preserve"> previously inferred </w:t>
      </w:r>
      <w:r w:rsidR="009830AF" w:rsidRPr="00501B56">
        <w:rPr>
          <w:lang w:val="en-GB"/>
        </w:rPr>
        <w:t xml:space="preserve">from </w:t>
      </w:r>
      <w:r w:rsidR="00D947FD" w:rsidRPr="00501B56">
        <w:rPr>
          <w:lang w:val="en-GB"/>
        </w:rPr>
        <w:t xml:space="preserve">two samples </w:t>
      </w:r>
      <w:r w:rsidR="0054573D">
        <w:rPr>
          <w:lang w:val="en-GB"/>
        </w:rPr>
        <w:fldChar w:fldCharType="begin"/>
      </w:r>
      <w:r w:rsidR="00EA085B">
        <w:rPr>
          <w:lang w:val="en-GB"/>
        </w:rPr>
        <w:instrText xml:space="preserve"> ADDIN EN.CITE &lt;EndNote&gt;&lt;Cite&gt;&lt;Author&gt;Lombaert&lt;/Author&gt;&lt;Year&gt;2010&lt;/Year&gt;&lt;RecNum&gt;719&lt;/RecNum&gt;&lt;Prefix&gt;I-NA-Lou and I-NA-Was, &lt;/Prefix&gt;&lt;record&gt;&lt;rec-number&gt;719&lt;/rec-number&gt;&lt;ref-type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EndNote&gt;</w:instrText>
      </w:r>
      <w:r w:rsidR="0054573D">
        <w:rPr>
          <w:lang w:val="en-GB"/>
        </w:rPr>
        <w:fldChar w:fldCharType="separate"/>
      </w:r>
      <w:r w:rsidR="00EA085B">
        <w:rPr>
          <w:lang w:val="en-GB"/>
        </w:rPr>
        <w:t>(I-NA-Lou and I-NA-Was, Lombaert</w:t>
      </w:r>
      <w:r w:rsidR="00EA085B" w:rsidRPr="00EA085B">
        <w:rPr>
          <w:i/>
          <w:lang w:val="en-GB"/>
        </w:rPr>
        <w:t xml:space="preserve"> et al.</w:t>
      </w:r>
      <w:r w:rsidR="00EA085B">
        <w:rPr>
          <w:lang w:val="en-GB"/>
        </w:rPr>
        <w:t xml:space="preserve"> 2010)</w:t>
      </w:r>
      <w:r w:rsidR="0054573D">
        <w:rPr>
          <w:lang w:val="en-GB"/>
        </w:rPr>
        <w:fldChar w:fldCharType="end"/>
      </w:r>
      <w:r w:rsidR="00D947FD" w:rsidRPr="00501B56">
        <w:rPr>
          <w:lang w:val="en-GB"/>
        </w:rPr>
        <w:t>. In South America, the Chilean sample cluster</w:t>
      </w:r>
      <w:r w:rsidR="00DB1C5A" w:rsidRPr="00501B56">
        <w:rPr>
          <w:lang w:val="en-GB"/>
        </w:rPr>
        <w:t>ed</w:t>
      </w:r>
      <w:r w:rsidR="00D947FD" w:rsidRPr="00501B56">
        <w:rPr>
          <w:lang w:val="en-GB"/>
        </w:rPr>
        <w:t xml:space="preserve"> with</w:t>
      </w:r>
      <w:r w:rsidR="009830AF" w:rsidRPr="00501B56">
        <w:rPr>
          <w:lang w:val="en-GB"/>
        </w:rPr>
        <w:t>in</w:t>
      </w:r>
      <w:r w:rsidR="00D947FD" w:rsidRPr="00501B56">
        <w:rPr>
          <w:lang w:val="en-GB"/>
        </w:rPr>
        <w:t xml:space="preserve"> the </w:t>
      </w:r>
      <w:r w:rsidR="009830AF" w:rsidRPr="00501B56">
        <w:rPr>
          <w:lang w:val="en-GB"/>
        </w:rPr>
        <w:t xml:space="preserve">set of </w:t>
      </w:r>
      <w:r w:rsidR="00D947FD" w:rsidRPr="00501B56">
        <w:rPr>
          <w:lang w:val="en-GB"/>
        </w:rPr>
        <w:t xml:space="preserve">Eastern North American samples, whereas the Argentinean and Brazilian samples grouped together, </w:t>
      </w:r>
      <w:r w:rsidR="00DB1C5A" w:rsidRPr="00501B56">
        <w:rPr>
          <w:lang w:val="en-GB"/>
        </w:rPr>
        <w:t xml:space="preserve">albeit on </w:t>
      </w:r>
      <w:r w:rsidR="00D947FD" w:rsidRPr="00501B56">
        <w:rPr>
          <w:lang w:val="en-GB"/>
        </w:rPr>
        <w:t xml:space="preserve">long branches. In Europe, most samples (13 of 16) </w:t>
      </w:r>
      <w:r w:rsidR="00DB1C5A" w:rsidRPr="00501B56">
        <w:rPr>
          <w:lang w:val="en-GB"/>
        </w:rPr>
        <w:t xml:space="preserve">were located in </w:t>
      </w:r>
      <w:r w:rsidR="009830AF" w:rsidRPr="00501B56">
        <w:rPr>
          <w:lang w:val="en-GB"/>
        </w:rPr>
        <w:t>a similar</w:t>
      </w:r>
      <w:r w:rsidR="00D947FD" w:rsidRPr="00501B56">
        <w:rPr>
          <w:lang w:val="en-GB"/>
        </w:rPr>
        <w:t xml:space="preserve"> position in the tree</w:t>
      </w:r>
      <w:r w:rsidR="00DB1C5A" w:rsidRPr="00501B56">
        <w:rPr>
          <w:lang w:val="en-GB"/>
        </w:rPr>
        <w:t>, between all the other feral populations and the biocontrol samples</w:t>
      </w:r>
      <w:r w:rsidR="009830AF" w:rsidRPr="00501B56">
        <w:rPr>
          <w:lang w:val="en-GB"/>
        </w:rPr>
        <w:t>. Interestingly,</w:t>
      </w:r>
      <w:r w:rsidR="00D947FD" w:rsidRPr="00501B56">
        <w:rPr>
          <w:lang w:val="en-GB"/>
        </w:rPr>
        <w:t xml:space="preserve"> one sample from the </w:t>
      </w:r>
      <w:r w:rsidR="00DB1C5A" w:rsidRPr="00501B56">
        <w:rPr>
          <w:lang w:val="en-GB"/>
        </w:rPr>
        <w:t>S</w:t>
      </w:r>
      <w:r w:rsidR="00D947FD" w:rsidRPr="00501B56">
        <w:rPr>
          <w:lang w:val="en-GB"/>
        </w:rPr>
        <w:t xml:space="preserve">outh of France (I-EU-Opi) grouped with the biocontrol samples, and the two Italian samples (I-EU-Cun and I-EU-Ale) clustered with the most western North American population samples. Finally, all African samples belonged to a single </w:t>
      </w:r>
      <w:r w:rsidR="009830AF" w:rsidRPr="00501B56">
        <w:rPr>
          <w:lang w:val="en-GB"/>
        </w:rPr>
        <w:t xml:space="preserve">population </w:t>
      </w:r>
      <w:r w:rsidR="00D947FD" w:rsidRPr="00501B56">
        <w:rPr>
          <w:lang w:val="en-GB"/>
        </w:rPr>
        <w:t>cluster.</w:t>
      </w:r>
      <w:r w:rsidR="009830AF" w:rsidRPr="00501B56">
        <w:rPr>
          <w:lang w:val="en-GB"/>
        </w:rPr>
        <w:t xml:space="preserve"> </w:t>
      </w:r>
      <w:r w:rsidR="00DB1C5A" w:rsidRPr="00501B56">
        <w:rPr>
          <w:lang w:val="en-GB"/>
        </w:rPr>
        <w:t>However, it should be stressed</w:t>
      </w:r>
      <w:r w:rsidR="00DD5943" w:rsidRPr="00501B56">
        <w:rPr>
          <w:lang w:val="en-GB"/>
        </w:rPr>
        <w:t xml:space="preserve"> that the</w:t>
      </w:r>
      <w:r w:rsidR="009830AF" w:rsidRPr="00501B56">
        <w:rPr>
          <w:lang w:val="en-GB"/>
        </w:rPr>
        <w:t xml:space="preserve"> low bootstrap values </w:t>
      </w:r>
      <w:r w:rsidR="00DD5943" w:rsidRPr="00501B56">
        <w:rPr>
          <w:lang w:val="en-GB"/>
        </w:rPr>
        <w:t xml:space="preserve">at most tree nodes </w:t>
      </w:r>
      <w:r w:rsidR="009830AF" w:rsidRPr="00501B56">
        <w:rPr>
          <w:lang w:val="en-GB"/>
        </w:rPr>
        <w:t>make it difficult to draw</w:t>
      </w:r>
      <w:r w:rsidR="00DD5943" w:rsidRPr="00501B56">
        <w:rPr>
          <w:lang w:val="en-GB"/>
        </w:rPr>
        <w:t xml:space="preserve"> any</w:t>
      </w:r>
      <w:r w:rsidR="009830AF" w:rsidRPr="00501B56">
        <w:rPr>
          <w:lang w:val="en-GB"/>
        </w:rPr>
        <w:t xml:space="preserve"> robust </w:t>
      </w:r>
      <w:del w:id="55" w:author="Arnaud Estoup" w:date="2014-05-15T16:33:00Z">
        <w:r w:rsidR="00DB1C5A" w:rsidRPr="00501B56" w:rsidDel="00D52500">
          <w:rPr>
            <w:lang w:val="en-GB"/>
          </w:rPr>
          <w:delText xml:space="preserve">firm </w:delText>
        </w:r>
      </w:del>
      <w:r w:rsidR="00DB1C5A" w:rsidRPr="00501B56">
        <w:rPr>
          <w:lang w:val="en-GB"/>
        </w:rPr>
        <w:t>conclusions about the relationships between the</w:t>
      </w:r>
      <w:r w:rsidR="009830AF" w:rsidRPr="00501B56">
        <w:rPr>
          <w:lang w:val="en-GB"/>
        </w:rPr>
        <w:t xml:space="preserve"> different population clusters</w:t>
      </w:r>
      <w:r w:rsidR="00DD5943" w:rsidRPr="00501B56">
        <w:rPr>
          <w:lang w:val="en-GB"/>
        </w:rPr>
        <w:t xml:space="preserve"> observed in the NJ tree</w:t>
      </w:r>
      <w:r w:rsidR="009830AF" w:rsidRPr="00501B56">
        <w:rPr>
          <w:lang w:val="en-GB"/>
        </w:rPr>
        <w:t>.</w:t>
      </w:r>
    </w:p>
    <w:p w:rsidR="00D947FD" w:rsidRPr="00501B56" w:rsidRDefault="00D947FD" w:rsidP="00D947FD">
      <w:pPr>
        <w:spacing w:line="480" w:lineRule="auto"/>
        <w:rPr>
          <w:lang w:val="en-GB"/>
        </w:rPr>
      </w:pPr>
    </w:p>
    <w:p w:rsidR="00D947FD" w:rsidRPr="00501B56" w:rsidRDefault="00D947FD" w:rsidP="00D947FD">
      <w:pPr>
        <w:spacing w:line="480" w:lineRule="auto"/>
        <w:rPr>
          <w:i/>
          <w:iCs/>
          <w:lang w:val="en-GB"/>
        </w:rPr>
      </w:pPr>
      <w:r w:rsidRPr="00501B56">
        <w:rPr>
          <w:i/>
          <w:iCs/>
          <w:lang w:val="en-GB"/>
        </w:rPr>
        <w:t xml:space="preserve">Worldwide population structure </w:t>
      </w:r>
      <w:r w:rsidR="00DB1C5A" w:rsidRPr="00501B56">
        <w:rPr>
          <w:i/>
          <w:iCs/>
          <w:lang w:val="en-GB"/>
        </w:rPr>
        <w:t>on the basis of</w:t>
      </w:r>
      <w:ins w:id="56" w:author="thomas G." w:date="2014-06-01T14:27:00Z">
        <w:r w:rsidR="00877FE1">
          <w:rPr>
            <w:i/>
            <w:iCs/>
            <w:lang w:val="en-GB"/>
          </w:rPr>
          <w:t xml:space="preserve"> Bayesian</w:t>
        </w:r>
      </w:ins>
      <w:r w:rsidRPr="00501B56">
        <w:rPr>
          <w:i/>
          <w:iCs/>
          <w:lang w:val="en-GB"/>
        </w:rPr>
        <w:t xml:space="preserve"> </w:t>
      </w:r>
      <w:commentRangeStart w:id="57"/>
      <w:r w:rsidRPr="00501B56">
        <w:rPr>
          <w:i/>
          <w:iCs/>
          <w:lang w:val="en-GB"/>
        </w:rPr>
        <w:t>clustering methods</w:t>
      </w:r>
      <w:commentRangeEnd w:id="57"/>
      <w:r w:rsidR="00877FE1">
        <w:rPr>
          <w:rStyle w:val="Marquedannotation"/>
          <w:vanish/>
        </w:rPr>
        <w:commentReference w:id="57"/>
      </w:r>
    </w:p>
    <w:p w:rsidR="00D947FD" w:rsidRPr="00501B56" w:rsidRDefault="00D947FD" w:rsidP="00D947FD">
      <w:pPr>
        <w:spacing w:line="480" w:lineRule="auto"/>
        <w:rPr>
          <w:lang w:val="en-GB"/>
        </w:rPr>
      </w:pPr>
    </w:p>
    <w:p w:rsidR="00D947FD" w:rsidRPr="00501B56" w:rsidRDefault="00D947FD" w:rsidP="00D947FD">
      <w:pPr>
        <w:spacing w:line="480" w:lineRule="auto"/>
        <w:rPr>
          <w:lang w:val="en-GB"/>
        </w:rPr>
      </w:pPr>
      <w:r w:rsidRPr="00501B56">
        <w:rPr>
          <w:lang w:val="en-GB"/>
        </w:rPr>
        <w:t>STRUCTURE</w:t>
      </w:r>
      <w:r w:rsidR="00350591" w:rsidRPr="00501B56">
        <w:rPr>
          <w:lang w:val="en-GB"/>
        </w:rPr>
        <w:t xml:space="preserve"> analyses</w:t>
      </w:r>
      <w:r w:rsidR="00C2317F" w:rsidRPr="00501B56">
        <w:rPr>
          <w:lang w:val="en-GB"/>
        </w:rPr>
        <w:t xml:space="preserve"> </w:t>
      </w:r>
      <w:r w:rsidRPr="00501B56">
        <w:rPr>
          <w:lang w:val="en-GB"/>
        </w:rPr>
        <w:t xml:space="preserve">of the </w:t>
      </w:r>
      <w:r w:rsidR="0088378E" w:rsidRPr="00501B56">
        <w:rPr>
          <w:lang w:val="en-GB"/>
        </w:rPr>
        <w:t xml:space="preserve">worldwide </w:t>
      </w:r>
      <w:r w:rsidRPr="00501B56">
        <w:rPr>
          <w:lang w:val="en-GB"/>
        </w:rPr>
        <w:t xml:space="preserve">HA </w:t>
      </w:r>
      <w:r w:rsidR="00E43555" w:rsidRPr="00501B56">
        <w:rPr>
          <w:lang w:val="en-GB"/>
        </w:rPr>
        <w:t xml:space="preserve"> dataset</w:t>
      </w:r>
      <w:r w:rsidRPr="00501B56">
        <w:rPr>
          <w:lang w:val="en-GB"/>
        </w:rPr>
        <w:t xml:space="preserve"> </w:t>
      </w:r>
      <w:r w:rsidR="00350591" w:rsidRPr="00501B56">
        <w:rPr>
          <w:lang w:val="en-GB"/>
        </w:rPr>
        <w:t xml:space="preserve">yielded </w:t>
      </w:r>
      <w:r w:rsidRPr="00501B56">
        <w:rPr>
          <w:lang w:val="en-GB"/>
        </w:rPr>
        <w:t xml:space="preserve">consistent results (i.e. low variance and high overall similarity coefficient) over the 20 runs tested, especially from </w:t>
      </w:r>
      <w:r w:rsidRPr="00501B56">
        <w:rPr>
          <w:i/>
          <w:iCs/>
          <w:lang w:val="en-GB"/>
        </w:rPr>
        <w:t>K</w:t>
      </w:r>
      <w:r w:rsidRPr="00501B56">
        <w:rPr>
          <w:lang w:val="en-GB"/>
        </w:rPr>
        <w:t xml:space="preserve"> = 1 to </w:t>
      </w:r>
      <w:r w:rsidRPr="00501B56">
        <w:rPr>
          <w:i/>
          <w:iCs/>
          <w:lang w:val="en-GB"/>
        </w:rPr>
        <w:t>K</w:t>
      </w:r>
      <w:r w:rsidRPr="00501B56">
        <w:rPr>
          <w:lang w:val="en-GB"/>
        </w:rPr>
        <w:t xml:space="preserve"> = 5. The natural logarithm of the likelihood of the data lnP(X|</w:t>
      </w:r>
      <w:r w:rsidRPr="00501B56">
        <w:rPr>
          <w:i/>
          <w:iCs/>
          <w:lang w:val="en-GB"/>
        </w:rPr>
        <w:t>K</w:t>
      </w:r>
      <w:r w:rsidRPr="00501B56">
        <w:rPr>
          <w:lang w:val="en-GB"/>
        </w:rPr>
        <w:t xml:space="preserve">) was </w:t>
      </w:r>
      <w:r w:rsidR="00350591" w:rsidRPr="00501B56">
        <w:rPr>
          <w:lang w:val="en-GB"/>
        </w:rPr>
        <w:t xml:space="preserve">highest </w:t>
      </w:r>
      <w:r w:rsidRPr="00501B56">
        <w:rPr>
          <w:lang w:val="en-GB"/>
        </w:rPr>
        <w:t xml:space="preserve">for </w:t>
      </w:r>
      <w:r w:rsidRPr="00501B56">
        <w:rPr>
          <w:i/>
          <w:iCs/>
          <w:lang w:val="en-GB"/>
        </w:rPr>
        <w:t>K</w:t>
      </w:r>
      <w:r w:rsidRPr="00501B56">
        <w:rPr>
          <w:lang w:val="en-GB"/>
        </w:rPr>
        <w:t xml:space="preserve"> = 14, </w:t>
      </w:r>
      <w:r w:rsidR="00350591" w:rsidRPr="00501B56">
        <w:rPr>
          <w:lang w:val="en-GB"/>
        </w:rPr>
        <w:t xml:space="preserve">but began to level off well before this </w:t>
      </w:r>
      <w:r w:rsidR="00350591" w:rsidRPr="00501B56">
        <w:rPr>
          <w:i/>
          <w:lang w:val="en-GB"/>
        </w:rPr>
        <w:t>K</w:t>
      </w:r>
      <w:r w:rsidR="00350591" w:rsidRPr="00501B56">
        <w:rPr>
          <w:lang w:val="en-GB"/>
        </w:rPr>
        <w:t xml:space="preserve"> value was reached</w:t>
      </w:r>
      <w:r w:rsidRPr="00501B56">
        <w:rPr>
          <w:lang w:val="en-GB"/>
        </w:rPr>
        <w:t>, and the Δ</w:t>
      </w:r>
      <w:r w:rsidRPr="00501B56">
        <w:rPr>
          <w:i/>
          <w:iCs/>
          <w:lang w:val="en-GB"/>
        </w:rPr>
        <w:t>K</w:t>
      </w:r>
      <w:r w:rsidRPr="00501B56">
        <w:rPr>
          <w:lang w:val="en-GB"/>
        </w:rPr>
        <w:t xml:space="preserve"> statistic was higher for </w:t>
      </w:r>
      <w:r w:rsidRPr="00501B56">
        <w:rPr>
          <w:i/>
          <w:iCs/>
          <w:lang w:val="en-GB"/>
        </w:rPr>
        <w:t>K</w:t>
      </w:r>
      <w:r w:rsidRPr="00501B56">
        <w:rPr>
          <w:lang w:val="en-GB"/>
        </w:rPr>
        <w:t xml:space="preserve"> = 2 (</w:t>
      </w:r>
      <w:r w:rsidRPr="00501B56">
        <w:rPr>
          <w:color w:val="0000FF"/>
          <w:lang w:val="en-GB"/>
        </w:rPr>
        <w:t>Fig. S2</w:t>
      </w:r>
      <w:r w:rsidRPr="00501B56">
        <w:rPr>
          <w:lang w:val="en-GB"/>
        </w:rPr>
        <w:t>).</w:t>
      </w:r>
    </w:p>
    <w:p w:rsidR="00D947FD" w:rsidRPr="00501B56" w:rsidRDefault="00D947FD" w:rsidP="00D947FD">
      <w:pPr>
        <w:spacing w:line="480" w:lineRule="auto"/>
        <w:ind w:firstLine="708"/>
        <w:rPr>
          <w:lang w:val="en-GB"/>
        </w:rPr>
      </w:pPr>
      <w:r w:rsidRPr="00501B56">
        <w:rPr>
          <w:lang w:val="en-GB"/>
        </w:rPr>
        <w:t>Detailed STRUCTURE clustering results (</w:t>
      </w:r>
      <w:r w:rsidRPr="00501B56">
        <w:rPr>
          <w:color w:val="0000FF"/>
          <w:lang w:val="en-GB"/>
        </w:rPr>
        <w:t>Fig. 4</w:t>
      </w:r>
      <w:r w:rsidRPr="00501B56">
        <w:rPr>
          <w:lang w:val="en-GB"/>
        </w:rPr>
        <w:t xml:space="preserve">) gave qualitative outcomes </w:t>
      </w:r>
      <w:r w:rsidR="00350591" w:rsidRPr="00501B56">
        <w:rPr>
          <w:lang w:val="en-GB"/>
        </w:rPr>
        <w:t xml:space="preserve">consistent </w:t>
      </w:r>
      <w:r w:rsidRPr="00501B56">
        <w:rPr>
          <w:lang w:val="en-GB"/>
        </w:rPr>
        <w:t xml:space="preserve">with NJ tree and F-statistics analyses </w:t>
      </w:r>
      <w:r w:rsidR="00350591" w:rsidRPr="00501B56">
        <w:rPr>
          <w:lang w:val="en-GB"/>
        </w:rPr>
        <w:t>and with previous</w:t>
      </w:r>
      <w:r w:rsidRPr="00501B56">
        <w:rPr>
          <w:lang w:val="en-GB"/>
        </w:rPr>
        <w:t xml:space="preserve"> knowledge about </w:t>
      </w:r>
      <w:r w:rsidR="00350591" w:rsidRPr="00501B56">
        <w:rPr>
          <w:lang w:val="en-GB"/>
        </w:rPr>
        <w:t xml:space="preserve">the </w:t>
      </w:r>
      <w:r w:rsidRPr="00501B56">
        <w:rPr>
          <w:lang w:val="en-GB"/>
        </w:rPr>
        <w:t xml:space="preserve">invasion history of HA </w:t>
      </w:r>
      <w:r w:rsidR="0054573D">
        <w:rPr>
          <w:lang w:val="en-GB"/>
        </w:rPr>
        <w:fldChar w:fldCharType="begin"/>
      </w:r>
      <w:r w:rsidR="00EA085B">
        <w:rPr>
          <w:lang w:val="en-GB"/>
        </w:rPr>
        <w:instrText xml:space="preserve"> ADDIN EN.CITE &lt;EndNote&gt;&lt;Cite&gt;&lt;Author&gt;Lombaert&lt;/Author&gt;&lt;Year&gt;2010&lt;/Year&gt;&lt;RecNum&gt;719&lt;/RecNum&gt;&lt;record&gt;&lt;rec-number&gt;719&lt;/rec-number&gt;&lt;ref-type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Cite&gt;&lt;Author&gt;Lombaert&lt;/Author&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(Lombaert</w:t>
      </w:r>
      <w:r w:rsidR="00EA085B" w:rsidRPr="00EA085B">
        <w:rPr>
          <w:i/>
          <w:lang w:val="en-GB"/>
        </w:rPr>
        <w:t xml:space="preserve"> et al.</w:t>
      </w:r>
      <w:r w:rsidR="00EA085B">
        <w:rPr>
          <w:lang w:val="en-GB"/>
        </w:rPr>
        <w:t xml:space="preserve"> 2010; Lombaert</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 xml:space="preserve">. European biocontrol samples </w:t>
      </w:r>
      <w:r w:rsidR="00350591" w:rsidRPr="00501B56">
        <w:rPr>
          <w:lang w:val="en-GB"/>
        </w:rPr>
        <w:t>were clearly differentiated</w:t>
      </w:r>
      <w:r w:rsidRPr="00501B56">
        <w:rPr>
          <w:lang w:val="en-GB"/>
        </w:rPr>
        <w:t xml:space="preserve"> from the Asian, American and African samples at </w:t>
      </w:r>
      <w:r w:rsidRPr="00501B56">
        <w:rPr>
          <w:i/>
          <w:iCs/>
          <w:lang w:val="en-GB"/>
        </w:rPr>
        <w:t>K</w:t>
      </w:r>
      <w:r w:rsidRPr="00501B56">
        <w:rPr>
          <w:lang w:val="en-GB"/>
        </w:rPr>
        <w:t xml:space="preserve"> = 2</w:t>
      </w:r>
      <w:r w:rsidR="00350591" w:rsidRPr="00501B56">
        <w:rPr>
          <w:lang w:val="en-GB"/>
        </w:rPr>
        <w:t>,</w:t>
      </w:r>
      <w:r w:rsidRPr="00501B56">
        <w:rPr>
          <w:lang w:val="en-GB"/>
        </w:rPr>
        <w:t xml:space="preserve"> whereas </w:t>
      </w:r>
      <w:r w:rsidR="00042CF2" w:rsidRPr="00501B56">
        <w:rPr>
          <w:lang w:val="en-GB"/>
        </w:rPr>
        <w:t xml:space="preserve">most </w:t>
      </w:r>
      <w:r w:rsidRPr="00501B56">
        <w:rPr>
          <w:lang w:val="en-GB"/>
        </w:rPr>
        <w:t xml:space="preserve">European invasive population samples </w:t>
      </w:r>
      <w:r w:rsidR="00350591" w:rsidRPr="00501B56">
        <w:rPr>
          <w:lang w:val="en-GB"/>
        </w:rPr>
        <w:t xml:space="preserve">displayed admixture between </w:t>
      </w:r>
      <w:r w:rsidR="005E24E6" w:rsidRPr="00501B56">
        <w:rPr>
          <w:lang w:val="en-GB"/>
        </w:rPr>
        <w:t xml:space="preserve">the </w:t>
      </w:r>
      <w:r w:rsidR="00350591" w:rsidRPr="00501B56">
        <w:rPr>
          <w:lang w:val="en-GB"/>
        </w:rPr>
        <w:t>two</w:t>
      </w:r>
      <w:r w:rsidRPr="00501B56">
        <w:rPr>
          <w:lang w:val="en-GB"/>
        </w:rPr>
        <w:t xml:space="preserve"> clusters. The individual proportions of ancestry from each cluster (</w:t>
      </w:r>
      <w:r w:rsidRPr="00501B56">
        <w:rPr>
          <w:i/>
          <w:iCs/>
          <w:lang w:val="en-GB"/>
        </w:rPr>
        <w:t>Q</w:t>
      </w:r>
      <w:r w:rsidRPr="00501B56">
        <w:rPr>
          <w:lang w:val="en-GB"/>
        </w:rPr>
        <w:t xml:space="preserve"> values) </w:t>
      </w:r>
      <w:r w:rsidR="00350591" w:rsidRPr="00501B56">
        <w:rPr>
          <w:lang w:val="en-GB"/>
        </w:rPr>
        <w:t xml:space="preserve">were </w:t>
      </w:r>
      <w:r w:rsidRPr="00501B56">
        <w:rPr>
          <w:lang w:val="en-GB"/>
        </w:rPr>
        <w:t xml:space="preserve">between 0.1 and 0.9 in 68.3% of all European individuals, </w:t>
      </w:r>
      <w:r w:rsidR="00042CF2" w:rsidRPr="00501B56">
        <w:rPr>
          <w:lang w:val="en-GB"/>
        </w:rPr>
        <w:t xml:space="preserve">whereas such intermediate Q values were found in </w:t>
      </w:r>
      <w:r w:rsidRPr="00501B56">
        <w:rPr>
          <w:lang w:val="en-GB"/>
        </w:rPr>
        <w:t xml:space="preserve">only 2.8% of all other individuals (i.e. from </w:t>
      </w:r>
      <w:r w:rsidR="00350591" w:rsidRPr="00501B56">
        <w:rPr>
          <w:lang w:val="en-GB"/>
        </w:rPr>
        <w:t xml:space="preserve">the </w:t>
      </w:r>
      <w:r w:rsidRPr="00501B56">
        <w:rPr>
          <w:lang w:val="en-GB"/>
        </w:rPr>
        <w:t>biocontrol, Asia, America and Africa</w:t>
      </w:r>
      <w:r w:rsidR="00350591" w:rsidRPr="00501B56">
        <w:rPr>
          <w:lang w:val="en-GB"/>
        </w:rPr>
        <w:t xml:space="preserve"> samples</w:t>
      </w:r>
      <w:r w:rsidRPr="00501B56">
        <w:rPr>
          <w:lang w:val="en-GB"/>
        </w:rPr>
        <w:t xml:space="preserve">). This pattern is consistent with </w:t>
      </w:r>
      <w:r w:rsidR="00042CF2" w:rsidRPr="00501B56">
        <w:rPr>
          <w:lang w:val="en-GB"/>
        </w:rPr>
        <w:t>most European invasive populations</w:t>
      </w:r>
      <w:r w:rsidR="00350591" w:rsidRPr="00501B56">
        <w:rPr>
          <w:lang w:val="en-GB"/>
        </w:rPr>
        <w:t xml:space="preserve"> being admixtures</w:t>
      </w:r>
      <w:r w:rsidR="00042CF2" w:rsidRPr="00501B56">
        <w:rPr>
          <w:lang w:val="en-GB"/>
        </w:rPr>
        <w:t xml:space="preserve"> </w:t>
      </w:r>
      <w:r w:rsidRPr="00501B56">
        <w:rPr>
          <w:lang w:val="en-GB"/>
        </w:rPr>
        <w:t>between European biocontrol and East North American</w:t>
      </w:r>
      <w:r w:rsidR="00350591" w:rsidRPr="00501B56">
        <w:rPr>
          <w:lang w:val="en-GB"/>
        </w:rPr>
        <w:t xml:space="preserve"> (ENA)</w:t>
      </w:r>
      <w:r w:rsidRPr="00501B56">
        <w:rPr>
          <w:lang w:val="en-GB"/>
        </w:rPr>
        <w:t xml:space="preserve"> invasive population</w:t>
      </w:r>
      <w:r w:rsidR="00350591" w:rsidRPr="00501B56">
        <w:rPr>
          <w:lang w:val="en-GB"/>
        </w:rPr>
        <w:t>s.</w:t>
      </w:r>
      <w:r w:rsidR="00862714" w:rsidRPr="00501B56">
        <w:rPr>
          <w:lang w:val="en-GB"/>
        </w:rPr>
        <w:t xml:space="preserve"> </w:t>
      </w:r>
      <w:r w:rsidR="00350591" w:rsidRPr="00501B56">
        <w:rPr>
          <w:lang w:val="en-GB"/>
        </w:rPr>
        <w:t xml:space="preserve">This </w:t>
      </w:r>
      <w:r w:rsidR="00862714" w:rsidRPr="00501B56">
        <w:rPr>
          <w:lang w:val="en-GB"/>
        </w:rPr>
        <w:t>admixed origin</w:t>
      </w:r>
      <w:r w:rsidRPr="00501B56">
        <w:rPr>
          <w:lang w:val="en-GB"/>
        </w:rPr>
        <w:t xml:space="preserve"> was previously demonstrated </w:t>
      </w:r>
      <w:r w:rsidR="00350591" w:rsidRPr="00501B56">
        <w:rPr>
          <w:lang w:val="en-GB"/>
        </w:rPr>
        <w:t xml:space="preserve">with </w:t>
      </w:r>
      <w:r w:rsidR="00042CF2" w:rsidRPr="00501B56">
        <w:rPr>
          <w:lang w:val="en-GB"/>
        </w:rPr>
        <w:t>a single European sample from Belgium</w:t>
      </w:r>
      <w:r w:rsidRPr="00501B56">
        <w:rPr>
          <w:lang w:val="en-GB"/>
        </w:rPr>
        <w:t xml:space="preserve"> </w:t>
      </w:r>
      <w:r w:rsidR="0054573D">
        <w:rPr>
          <w:lang w:val="en-GB"/>
        </w:rPr>
        <w:fldChar w:fldCharType="begin"/>
      </w:r>
      <w:r w:rsidR="00EA085B">
        <w:rPr>
          <w:lang w:val="en-GB"/>
        </w:rPr>
        <w:instrText xml:space="preserve"> ADDIN EN.CITE &lt;EndNote&gt;&lt;Cite&gt;&lt;Author&gt;Lombaert&lt;/Author&gt;&lt;Year&gt;2010&lt;/Year&gt;&lt;RecNum&gt;719&lt;/RecNum&gt;&lt;Prefix&gt;I-EU-Bel, &lt;/Prefix&gt;&lt;record&gt;&lt;rec-number&gt;719&lt;/rec-number&gt;&lt;ref-type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EndNote&gt;</w:instrText>
      </w:r>
      <w:r w:rsidR="0054573D">
        <w:rPr>
          <w:lang w:val="en-GB"/>
        </w:rPr>
        <w:fldChar w:fldCharType="separate"/>
      </w:r>
      <w:r w:rsidR="00EA085B">
        <w:rPr>
          <w:lang w:val="en-GB"/>
        </w:rPr>
        <w:t>(I-EU-Bel, Lombaert</w:t>
      </w:r>
      <w:r w:rsidR="00EA085B" w:rsidRPr="00EA085B">
        <w:rPr>
          <w:i/>
          <w:lang w:val="en-GB"/>
        </w:rPr>
        <w:t xml:space="preserve"> et al.</w:t>
      </w:r>
      <w:r w:rsidR="00EA085B">
        <w:rPr>
          <w:lang w:val="en-GB"/>
        </w:rPr>
        <w:t xml:space="preserve"> 2010)</w:t>
      </w:r>
      <w:r w:rsidR="0054573D">
        <w:rPr>
          <w:lang w:val="en-GB"/>
        </w:rPr>
        <w:fldChar w:fldCharType="end"/>
      </w:r>
      <w:r w:rsidRPr="00501B56">
        <w:rPr>
          <w:lang w:val="en-GB"/>
        </w:rPr>
        <w:t xml:space="preserve">. </w:t>
      </w:r>
      <w:r w:rsidR="00350591" w:rsidRPr="00501B56">
        <w:rPr>
          <w:lang w:val="en-GB"/>
        </w:rPr>
        <w:t>One notable exception is the</w:t>
      </w:r>
      <w:r w:rsidR="008104FC" w:rsidRPr="00501B56">
        <w:rPr>
          <w:lang w:val="en-GB"/>
        </w:rPr>
        <w:t xml:space="preserve"> sample from the</w:t>
      </w:r>
      <w:r w:rsidR="00C2317F" w:rsidRPr="00501B56">
        <w:rPr>
          <w:lang w:val="en-GB"/>
        </w:rPr>
        <w:t xml:space="preserve"> </w:t>
      </w:r>
      <w:r w:rsidR="00350591" w:rsidRPr="00501B56">
        <w:rPr>
          <w:lang w:val="en-GB"/>
        </w:rPr>
        <w:t>S</w:t>
      </w:r>
      <w:r w:rsidRPr="00501B56">
        <w:rPr>
          <w:lang w:val="en-GB"/>
        </w:rPr>
        <w:t xml:space="preserve">outh of France </w:t>
      </w:r>
      <w:r w:rsidR="00350591" w:rsidRPr="00501B56">
        <w:rPr>
          <w:lang w:val="en-GB"/>
        </w:rPr>
        <w:t>with a very high degree of ancestry from the biocontrol cluster</w:t>
      </w:r>
      <w:r w:rsidRPr="00501B56">
        <w:rPr>
          <w:lang w:val="en-GB"/>
        </w:rPr>
        <w:t xml:space="preserve"> (I-EU-Opi; mean biocontrol cluster </w:t>
      </w:r>
      <w:r w:rsidRPr="00501B56">
        <w:rPr>
          <w:i/>
          <w:iCs/>
          <w:lang w:val="en-GB"/>
        </w:rPr>
        <w:t>Q</w:t>
      </w:r>
      <w:r w:rsidRPr="00501B56">
        <w:rPr>
          <w:lang w:val="en-GB"/>
        </w:rPr>
        <w:t xml:space="preserve"> value = 0.98). The 3</w:t>
      </w:r>
      <w:r w:rsidRPr="00501B56">
        <w:rPr>
          <w:vertAlign w:val="superscript"/>
          <w:lang w:val="en-GB"/>
        </w:rPr>
        <w:t>rd</w:t>
      </w:r>
      <w:r w:rsidRPr="00501B56">
        <w:rPr>
          <w:lang w:val="en-GB"/>
        </w:rPr>
        <w:t xml:space="preserve"> cluster (</w:t>
      </w:r>
      <w:r w:rsidR="008104FC" w:rsidRPr="00501B56">
        <w:rPr>
          <w:lang w:val="en-GB"/>
        </w:rPr>
        <w:t xml:space="preserve">appearing </w:t>
      </w:r>
      <w:r w:rsidR="00350591" w:rsidRPr="00501B56">
        <w:rPr>
          <w:lang w:val="en-GB"/>
        </w:rPr>
        <w:t xml:space="preserve">at </w:t>
      </w:r>
      <w:r w:rsidRPr="00501B56">
        <w:rPr>
          <w:i/>
          <w:iCs/>
          <w:lang w:val="en-GB"/>
        </w:rPr>
        <w:t>K</w:t>
      </w:r>
      <w:r w:rsidRPr="00501B56">
        <w:rPr>
          <w:lang w:val="en-GB"/>
        </w:rPr>
        <w:t xml:space="preserve"> = 3) </w:t>
      </w:r>
      <w:r w:rsidR="00350591" w:rsidRPr="00501B56">
        <w:rPr>
          <w:lang w:val="en-GB"/>
        </w:rPr>
        <w:t xml:space="preserve">distinguished between invasive </w:t>
      </w:r>
      <w:r w:rsidRPr="00501B56">
        <w:rPr>
          <w:lang w:val="en-GB"/>
        </w:rPr>
        <w:t xml:space="preserve">ENA </w:t>
      </w:r>
      <w:r w:rsidR="00350591" w:rsidRPr="00501B56">
        <w:rPr>
          <w:lang w:val="en-GB"/>
        </w:rPr>
        <w:t xml:space="preserve">populations </w:t>
      </w:r>
      <w:r w:rsidRPr="00501B56">
        <w:rPr>
          <w:lang w:val="en-GB"/>
        </w:rPr>
        <w:t xml:space="preserve">from the native area and </w:t>
      </w:r>
      <w:r w:rsidR="00350591" w:rsidRPr="00501B56">
        <w:rPr>
          <w:lang w:val="en-GB"/>
        </w:rPr>
        <w:t>invasive</w:t>
      </w:r>
      <w:r w:rsidRPr="00501B56">
        <w:rPr>
          <w:lang w:val="en-GB"/>
        </w:rPr>
        <w:t xml:space="preserve"> Western North American</w:t>
      </w:r>
      <w:r w:rsidR="00350591" w:rsidRPr="00501B56">
        <w:rPr>
          <w:lang w:val="en-GB"/>
        </w:rPr>
        <w:t xml:space="preserve"> (WNA)</w:t>
      </w:r>
      <w:r w:rsidRPr="00501B56">
        <w:rPr>
          <w:lang w:val="en-GB"/>
        </w:rPr>
        <w:t xml:space="preserve"> populations</w:t>
      </w:r>
      <w:r w:rsidR="00350591" w:rsidRPr="00501B56">
        <w:rPr>
          <w:lang w:val="en-GB"/>
        </w:rPr>
        <w:t xml:space="preserve">, and confirmed </w:t>
      </w:r>
      <w:r w:rsidRPr="00501B56">
        <w:rPr>
          <w:lang w:val="en-GB"/>
        </w:rPr>
        <w:t xml:space="preserve">the link between </w:t>
      </w:r>
      <w:del w:id="58" w:author="Arnaud Estoup" w:date="2014-05-15T16:35:00Z">
        <w:r w:rsidRPr="00501B56" w:rsidDel="00D52500">
          <w:rPr>
            <w:lang w:val="en-GB"/>
          </w:rPr>
          <w:delText>this ancient invasive</w:delText>
        </w:r>
      </w:del>
      <w:ins w:id="59" w:author="Arnaud Estoup" w:date="2014-05-15T16:35:00Z">
        <w:r w:rsidR="00D52500">
          <w:rPr>
            <w:lang w:val="en-GB"/>
          </w:rPr>
          <w:t>the ENA</w:t>
        </w:r>
      </w:ins>
      <w:r w:rsidRPr="00501B56">
        <w:rPr>
          <w:lang w:val="en-GB"/>
        </w:rPr>
        <w:t xml:space="preserve"> outbreak </w:t>
      </w:r>
      <w:r w:rsidR="00350591" w:rsidRPr="00501B56">
        <w:rPr>
          <w:lang w:val="en-GB"/>
        </w:rPr>
        <w:t xml:space="preserve">and </w:t>
      </w:r>
      <w:r w:rsidRPr="00501B56">
        <w:rPr>
          <w:lang w:val="en-GB"/>
        </w:rPr>
        <w:t xml:space="preserve">South America, Africa and Europe </w:t>
      </w:r>
      <w:r w:rsidR="0054573D">
        <w:rPr>
          <w:lang w:val="en-GB"/>
        </w:rPr>
        <w:fldChar w:fldCharType="begin"/>
      </w:r>
      <w:r w:rsidR="00EA085B">
        <w:rPr>
          <w:lang w:val="en-GB"/>
        </w:rPr>
        <w:instrText xml:space="preserve"> ADDIN EN.CITE &lt;EndNote&gt;&lt;Cite&gt;&lt;Author&gt;Lombaert&lt;/Author&gt;&lt;Year&gt;2010&lt;/Year&gt;&lt;RecNum&gt;719&lt;/RecNum&gt;&lt;Prefix&gt;e.g. &lt;/Prefix&gt;&lt;record&gt;&lt;rec-number&gt;719&lt;/rec-number&gt;&lt;ref-type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EndNote&gt;</w:instrText>
      </w:r>
      <w:r w:rsidR="0054573D">
        <w:rPr>
          <w:lang w:val="en-GB"/>
        </w:rPr>
        <w:fldChar w:fldCharType="separate"/>
      </w:r>
      <w:r w:rsidR="00EA085B">
        <w:rPr>
          <w:lang w:val="en-GB"/>
        </w:rPr>
        <w:t>(e.g. Lombaert</w:t>
      </w:r>
      <w:r w:rsidR="00EA085B" w:rsidRPr="00EA085B">
        <w:rPr>
          <w:i/>
          <w:lang w:val="en-GB"/>
        </w:rPr>
        <w:t xml:space="preserve"> et al.</w:t>
      </w:r>
      <w:r w:rsidR="00EA085B">
        <w:rPr>
          <w:lang w:val="en-GB"/>
        </w:rPr>
        <w:t xml:space="preserve"> 2010)</w:t>
      </w:r>
      <w:r w:rsidR="0054573D">
        <w:rPr>
          <w:lang w:val="en-GB"/>
        </w:rPr>
        <w:fldChar w:fldCharType="end"/>
      </w:r>
      <w:r w:rsidRPr="00501B56">
        <w:rPr>
          <w:lang w:val="en-GB"/>
        </w:rPr>
        <w:t xml:space="preserve">. </w:t>
      </w:r>
      <w:r w:rsidR="008104FC" w:rsidRPr="00501B56">
        <w:rPr>
          <w:lang w:val="en-GB"/>
        </w:rPr>
        <w:t>Drift pulse</w:t>
      </w:r>
      <w:r w:rsidR="00350591" w:rsidRPr="00501B56">
        <w:rPr>
          <w:lang w:val="en-GB"/>
        </w:rPr>
        <w:t>s</w:t>
      </w:r>
      <w:r w:rsidR="008104FC" w:rsidRPr="00501B56">
        <w:rPr>
          <w:lang w:val="en-GB"/>
        </w:rPr>
        <w:t xml:space="preserve"> due to d</w:t>
      </w:r>
      <w:r w:rsidRPr="00501B56">
        <w:rPr>
          <w:lang w:val="en-GB"/>
        </w:rPr>
        <w:t>emographic bottleneck</w:t>
      </w:r>
      <w:r w:rsidR="008104FC" w:rsidRPr="00501B56">
        <w:rPr>
          <w:lang w:val="en-GB"/>
        </w:rPr>
        <w:t xml:space="preserve"> events (cf. lower diversity, see </w:t>
      </w:r>
      <w:r w:rsidR="008104FC" w:rsidRPr="00501B56">
        <w:rPr>
          <w:color w:val="0000FF"/>
          <w:lang w:val="en-GB"/>
        </w:rPr>
        <w:t>Fig S1</w:t>
      </w:r>
      <w:r w:rsidR="008104FC" w:rsidRPr="00501B56">
        <w:rPr>
          <w:lang w:val="en-GB"/>
        </w:rPr>
        <w:t xml:space="preserve">) probably </w:t>
      </w:r>
      <w:r w:rsidR="00350591" w:rsidRPr="00501B56">
        <w:rPr>
          <w:lang w:val="en-GB"/>
        </w:rPr>
        <w:t xml:space="preserve">account for </w:t>
      </w:r>
      <w:r w:rsidRPr="00501B56">
        <w:rPr>
          <w:lang w:val="en-GB"/>
        </w:rPr>
        <w:t xml:space="preserve">the emergence of a new cluster in South America at </w:t>
      </w:r>
      <w:r w:rsidRPr="00501B56">
        <w:rPr>
          <w:i/>
          <w:iCs/>
          <w:lang w:val="en-GB"/>
        </w:rPr>
        <w:t>K</w:t>
      </w:r>
      <w:r w:rsidRPr="00501B56">
        <w:rPr>
          <w:lang w:val="en-GB"/>
        </w:rPr>
        <w:t xml:space="preserve"> = 4 (except </w:t>
      </w:r>
      <w:r w:rsidR="00350591" w:rsidRPr="00501B56">
        <w:rPr>
          <w:lang w:val="en-GB"/>
        </w:rPr>
        <w:t xml:space="preserve">for </w:t>
      </w:r>
      <w:r w:rsidRPr="00501B56">
        <w:rPr>
          <w:lang w:val="en-GB"/>
        </w:rPr>
        <w:t>the Chilean sample</w:t>
      </w:r>
      <w:r w:rsidR="00350591" w:rsidRPr="00501B56">
        <w:rPr>
          <w:lang w:val="en-GB"/>
        </w:rPr>
        <w:t>, which did not at any point differ significantly from ENA samples</w:t>
      </w:r>
      <w:r w:rsidRPr="00501B56">
        <w:rPr>
          <w:lang w:val="en-GB"/>
        </w:rPr>
        <w:t xml:space="preserve">) and in Africa at </w:t>
      </w:r>
      <w:r w:rsidRPr="00501B56">
        <w:rPr>
          <w:i/>
          <w:iCs/>
          <w:lang w:val="en-GB"/>
        </w:rPr>
        <w:t>K</w:t>
      </w:r>
      <w:r w:rsidRPr="00501B56">
        <w:rPr>
          <w:lang w:val="en-GB"/>
        </w:rPr>
        <w:t xml:space="preserve"> = 6. The 5</w:t>
      </w:r>
      <w:r w:rsidRPr="00501B56">
        <w:rPr>
          <w:vertAlign w:val="superscript"/>
          <w:lang w:val="en-GB"/>
        </w:rPr>
        <w:t>th</w:t>
      </w:r>
      <w:r w:rsidRPr="00501B56">
        <w:rPr>
          <w:lang w:val="en-GB"/>
        </w:rPr>
        <w:t xml:space="preserve"> cluster </w:t>
      </w:r>
      <w:commentRangeStart w:id="60"/>
      <w:r w:rsidRPr="00501B56">
        <w:rPr>
          <w:lang w:val="en-GB"/>
        </w:rPr>
        <w:t>(</w:t>
      </w:r>
      <w:r w:rsidR="008104FC" w:rsidRPr="00501B56">
        <w:rPr>
          <w:lang w:val="en-GB"/>
        </w:rPr>
        <w:t xml:space="preserve">appearing </w:t>
      </w:r>
      <w:r w:rsidR="00350591" w:rsidRPr="00501B56">
        <w:rPr>
          <w:lang w:val="en-GB"/>
        </w:rPr>
        <w:t xml:space="preserve">at </w:t>
      </w:r>
      <w:r w:rsidRPr="00501B56">
        <w:rPr>
          <w:i/>
          <w:iCs/>
          <w:lang w:val="en-GB"/>
        </w:rPr>
        <w:t>K</w:t>
      </w:r>
      <w:r w:rsidRPr="00501B56">
        <w:rPr>
          <w:lang w:val="en-GB"/>
        </w:rPr>
        <w:t xml:space="preserve"> = 5) </w:t>
      </w:r>
      <w:commentRangeEnd w:id="60"/>
      <w:r w:rsidR="001D5937">
        <w:rPr>
          <w:rStyle w:val="Marquedannotation"/>
          <w:vanish/>
        </w:rPr>
        <w:commentReference w:id="60"/>
      </w:r>
      <w:r w:rsidR="00350591" w:rsidRPr="00501B56">
        <w:rPr>
          <w:lang w:val="en-GB"/>
        </w:rPr>
        <w:t xml:space="preserve">distinguished </w:t>
      </w:r>
      <w:r w:rsidRPr="00501B56">
        <w:rPr>
          <w:lang w:val="en-GB"/>
        </w:rPr>
        <w:t xml:space="preserve">WNA from the native area. Two admixed ENA/WNA samples could be identified (I-NA-Col and I-NA-Uta) in a geographic region </w:t>
      </w:r>
      <w:r w:rsidR="00350591" w:rsidRPr="00501B56">
        <w:rPr>
          <w:lang w:val="en-GB"/>
        </w:rPr>
        <w:t>consistent with the notion of</w:t>
      </w:r>
      <w:r w:rsidRPr="00501B56">
        <w:rPr>
          <w:lang w:val="en-GB"/>
        </w:rPr>
        <w:t xml:space="preserve"> a contact zone between the two independent North American introductions (</w:t>
      </w:r>
      <w:r w:rsidRPr="00501B56">
        <w:rPr>
          <w:color w:val="0000FF"/>
          <w:lang w:val="en-GB"/>
        </w:rPr>
        <w:t>Fig. 1</w:t>
      </w:r>
      <w:r w:rsidRPr="00501B56">
        <w:rPr>
          <w:lang w:val="en-GB"/>
        </w:rPr>
        <w:t xml:space="preserve">). Interestingly, </w:t>
      </w:r>
      <w:r w:rsidR="008104FC" w:rsidRPr="00501B56">
        <w:rPr>
          <w:lang w:val="en-GB"/>
        </w:rPr>
        <w:t xml:space="preserve">the STRUCTURE pattern at </w:t>
      </w:r>
      <w:r w:rsidR="008104FC" w:rsidRPr="00501B56">
        <w:rPr>
          <w:i/>
          <w:lang w:val="en-GB"/>
        </w:rPr>
        <w:t>K</w:t>
      </w:r>
      <w:r w:rsidR="000F0433" w:rsidRPr="00501B56">
        <w:rPr>
          <w:lang w:val="en-GB"/>
        </w:rPr>
        <w:t xml:space="preserve"> </w:t>
      </w:r>
      <w:r w:rsidR="008104FC" w:rsidRPr="00501B56">
        <w:rPr>
          <w:lang w:val="en-GB"/>
        </w:rPr>
        <w:t>=</w:t>
      </w:r>
      <w:r w:rsidR="000F0433" w:rsidRPr="00501B56">
        <w:rPr>
          <w:lang w:val="en-GB"/>
        </w:rPr>
        <w:t xml:space="preserve"> </w:t>
      </w:r>
      <w:r w:rsidR="008104FC" w:rsidRPr="00501B56">
        <w:rPr>
          <w:lang w:val="en-GB"/>
        </w:rPr>
        <w:t xml:space="preserve">5 indicates a </w:t>
      </w:r>
      <w:r w:rsidRPr="00501B56">
        <w:rPr>
          <w:lang w:val="en-GB"/>
        </w:rPr>
        <w:t xml:space="preserve">moderate to </w:t>
      </w:r>
      <w:r w:rsidR="00DF09FA" w:rsidRPr="00501B56">
        <w:rPr>
          <w:lang w:val="en-GB"/>
        </w:rPr>
        <w:t xml:space="preserve">high </w:t>
      </w:r>
      <w:r w:rsidRPr="00501B56">
        <w:rPr>
          <w:lang w:val="en-GB"/>
        </w:rPr>
        <w:t>level of WNA ancestry in Europ</w:t>
      </w:r>
      <w:r w:rsidR="00DF09FA" w:rsidRPr="00501B56">
        <w:rPr>
          <w:lang w:val="en-GB"/>
        </w:rPr>
        <w:t>e:</w:t>
      </w:r>
      <w:r w:rsidR="008104FC" w:rsidRPr="00501B56">
        <w:rPr>
          <w:lang w:val="en-GB"/>
        </w:rPr>
        <w:t xml:space="preserve"> </w:t>
      </w:r>
      <w:r w:rsidR="00DF09FA" w:rsidRPr="00501B56">
        <w:rPr>
          <w:lang w:val="en-GB"/>
        </w:rPr>
        <w:t xml:space="preserve">high </w:t>
      </w:r>
      <w:r w:rsidRPr="00501B56">
        <w:rPr>
          <w:lang w:val="en-GB"/>
        </w:rPr>
        <w:t>in Ital</w:t>
      </w:r>
      <w:r w:rsidR="00DF09FA" w:rsidRPr="00501B56">
        <w:rPr>
          <w:lang w:val="en-GB"/>
        </w:rPr>
        <w:t>y</w:t>
      </w:r>
      <w:r w:rsidRPr="00501B56">
        <w:rPr>
          <w:lang w:val="en-GB"/>
        </w:rPr>
        <w:t xml:space="preserve"> (mean WNA cluster </w:t>
      </w:r>
      <w:r w:rsidRPr="00501B56">
        <w:rPr>
          <w:i/>
          <w:iCs/>
          <w:lang w:val="en-GB"/>
        </w:rPr>
        <w:t>Q</w:t>
      </w:r>
      <w:r w:rsidRPr="00501B56">
        <w:rPr>
          <w:lang w:val="en-GB"/>
        </w:rPr>
        <w:t xml:space="preserve"> values above 0.98</w:t>
      </w:r>
      <w:r w:rsidR="008104FC" w:rsidRPr="00501B56">
        <w:rPr>
          <w:lang w:val="en-GB"/>
        </w:rPr>
        <w:t xml:space="preserve"> in I-EU-Ale and I-EU-Cun</w:t>
      </w:r>
      <w:r w:rsidRPr="00501B56">
        <w:rPr>
          <w:lang w:val="en-GB"/>
        </w:rPr>
        <w:t>)</w:t>
      </w:r>
      <w:r w:rsidR="008104FC" w:rsidRPr="00501B56">
        <w:rPr>
          <w:lang w:val="en-GB"/>
        </w:rPr>
        <w:t xml:space="preserve"> and moderate </w:t>
      </w:r>
      <w:r w:rsidRPr="00501B56">
        <w:rPr>
          <w:lang w:val="en-GB"/>
        </w:rPr>
        <w:t xml:space="preserve">in several of the most Eastern samples (e.g. WNA cluster </w:t>
      </w:r>
      <w:r w:rsidRPr="00501B56">
        <w:rPr>
          <w:i/>
          <w:iCs/>
          <w:lang w:val="en-GB"/>
        </w:rPr>
        <w:t>Q</w:t>
      </w:r>
      <w:r w:rsidRPr="00501B56">
        <w:rPr>
          <w:lang w:val="en-GB"/>
        </w:rPr>
        <w:t xml:space="preserve"> values </w:t>
      </w:r>
      <w:r w:rsidR="00DF09FA" w:rsidRPr="00501B56">
        <w:rPr>
          <w:lang w:val="en-GB"/>
        </w:rPr>
        <w:t>of</w:t>
      </w:r>
      <w:r w:rsidRPr="00501B56">
        <w:rPr>
          <w:lang w:val="en-GB"/>
        </w:rPr>
        <w:t xml:space="preserve"> 0.45 and 0.54 in I-EU-Ber and I-EU-Den</w:t>
      </w:r>
      <w:r w:rsidR="008104FC" w:rsidRPr="00501B56">
        <w:rPr>
          <w:lang w:val="en-GB"/>
        </w:rPr>
        <w:t>,</w:t>
      </w:r>
      <w:r w:rsidRPr="00501B56">
        <w:rPr>
          <w:lang w:val="en-GB"/>
        </w:rPr>
        <w:t xml:space="preserve"> respectively). </w:t>
      </w:r>
      <w:r w:rsidR="008104FC" w:rsidRPr="00501B56">
        <w:rPr>
          <w:lang w:val="en-GB"/>
        </w:rPr>
        <w:t>The</w:t>
      </w:r>
      <w:r w:rsidRPr="00501B56">
        <w:rPr>
          <w:lang w:val="en-GB"/>
        </w:rPr>
        <w:t xml:space="preserve"> </w:t>
      </w:r>
      <w:r w:rsidR="00862714" w:rsidRPr="00501B56">
        <w:rPr>
          <w:lang w:val="en-GB"/>
        </w:rPr>
        <w:t>genetic</w:t>
      </w:r>
      <w:r w:rsidRPr="00501B56">
        <w:rPr>
          <w:lang w:val="en-GB"/>
        </w:rPr>
        <w:t xml:space="preserve"> structur</w:t>
      </w:r>
      <w:r w:rsidR="00DF09FA" w:rsidRPr="00501B56">
        <w:rPr>
          <w:lang w:val="en-GB"/>
        </w:rPr>
        <w:t>ing</w:t>
      </w:r>
      <w:r w:rsidRPr="00501B56">
        <w:rPr>
          <w:lang w:val="en-GB"/>
        </w:rPr>
        <w:t xml:space="preserve"> of the native area into two </w:t>
      </w:r>
      <w:r w:rsidR="008104FC" w:rsidRPr="00501B56">
        <w:rPr>
          <w:lang w:val="en-GB"/>
        </w:rPr>
        <w:t xml:space="preserve">population </w:t>
      </w:r>
      <w:r w:rsidRPr="00501B56">
        <w:rPr>
          <w:lang w:val="en-GB"/>
        </w:rPr>
        <w:t>clusters</w:t>
      </w:r>
      <w:r w:rsidR="00862714" w:rsidRPr="00501B56">
        <w:rPr>
          <w:lang w:val="en-GB"/>
        </w:rPr>
        <w:t xml:space="preserve"> (previously identified </w:t>
      </w:r>
      <w:r w:rsidR="00DF09FA" w:rsidRPr="00501B56">
        <w:rPr>
          <w:lang w:val="en-GB"/>
        </w:rPr>
        <w:t xml:space="preserve">by </w:t>
      </w:r>
      <w:r w:rsidR="0054573D">
        <w:rPr>
          <w:lang w:val="en-GB"/>
        </w:rPr>
        <w:fldChar w:fldCharType="begin"/>
      </w:r>
      <w:r w:rsidR="00EA085B">
        <w:rPr>
          <w:lang w:val="en-GB"/>
        </w:rPr>
        <w:instrText xml:space="preserve"> ADDIN EN.CITE &lt;EndNote&gt;&lt;Cite&gt;&lt;Author&gt;Lombaert&lt;/Author&gt;&lt;Year&gt;2011&lt;/Year&gt;&lt;RecNum&gt;1171&lt;/RecNum&gt;&lt;record&gt;&lt;rec-number&gt;1171&lt;/rec-number&gt;&lt;ref-type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del w:id="61" w:author="Arnaud Estoup" w:date="2014-05-15T16:36:00Z">
        <w:r w:rsidR="00EA085B" w:rsidDel="00D52500">
          <w:rPr>
            <w:lang w:val="en-GB"/>
          </w:rPr>
          <w:delText>(</w:delText>
        </w:r>
      </w:del>
      <w:r w:rsidR="00EA085B">
        <w:rPr>
          <w:lang w:val="en-GB"/>
        </w:rPr>
        <w:t>Lombaert</w:t>
      </w:r>
      <w:r w:rsidR="00EA085B" w:rsidRPr="00EA085B">
        <w:rPr>
          <w:i/>
          <w:lang w:val="en-GB"/>
        </w:rPr>
        <w:t xml:space="preserve"> et al.</w:t>
      </w:r>
      <w:r w:rsidR="00EA085B">
        <w:rPr>
          <w:lang w:val="en-GB"/>
        </w:rPr>
        <w:t xml:space="preserve"> 2011)</w:t>
      </w:r>
      <w:r w:rsidR="0054573D">
        <w:rPr>
          <w:lang w:val="en-GB"/>
        </w:rPr>
        <w:fldChar w:fldCharType="end"/>
      </w:r>
      <w:del w:id="62" w:author="Arnaud Estoup" w:date="2014-05-15T16:36:00Z">
        <w:r w:rsidR="00862714" w:rsidRPr="00501B56" w:rsidDel="00D52500">
          <w:rPr>
            <w:lang w:val="en-GB"/>
          </w:rPr>
          <w:delText>)</w:delText>
        </w:r>
      </w:del>
      <w:r w:rsidRPr="00501B56">
        <w:rPr>
          <w:lang w:val="en-GB"/>
        </w:rPr>
        <w:t xml:space="preserve"> </w:t>
      </w:r>
      <w:r w:rsidR="00862714" w:rsidRPr="00501B56">
        <w:rPr>
          <w:lang w:val="en-GB"/>
        </w:rPr>
        <w:t>appear</w:t>
      </w:r>
      <w:r w:rsidR="00DF09FA" w:rsidRPr="00501B56">
        <w:rPr>
          <w:lang w:val="en-GB"/>
        </w:rPr>
        <w:t>ed</w:t>
      </w:r>
      <w:r w:rsidRPr="00501B56">
        <w:rPr>
          <w:lang w:val="en-GB"/>
        </w:rPr>
        <w:t xml:space="preserve"> at </w:t>
      </w:r>
      <w:r w:rsidRPr="00501B56">
        <w:rPr>
          <w:i/>
          <w:iCs/>
          <w:lang w:val="en-GB"/>
        </w:rPr>
        <w:t>K</w:t>
      </w:r>
      <w:r w:rsidRPr="00501B56">
        <w:rPr>
          <w:lang w:val="en-GB"/>
        </w:rPr>
        <w:t xml:space="preserve"> = 8.</w:t>
      </w:r>
      <w:r w:rsidR="008104FC" w:rsidRPr="00501B56">
        <w:rPr>
          <w:lang w:val="en-GB"/>
        </w:rPr>
        <w:t xml:space="preserve"> Finally, </w:t>
      </w:r>
      <w:r w:rsidR="00862714" w:rsidRPr="00501B56">
        <w:rPr>
          <w:lang w:val="en-GB"/>
        </w:rPr>
        <w:t>a last cluster corresponding to the invasive Italian population samples appear</w:t>
      </w:r>
      <w:r w:rsidR="00DF09FA" w:rsidRPr="00501B56">
        <w:rPr>
          <w:lang w:val="en-GB"/>
        </w:rPr>
        <w:t>ed</w:t>
      </w:r>
      <w:r w:rsidR="00862714" w:rsidRPr="00501B56">
        <w:rPr>
          <w:lang w:val="en-GB"/>
        </w:rPr>
        <w:t xml:space="preserve"> at </w:t>
      </w:r>
      <w:r w:rsidR="00862714" w:rsidRPr="00501B56">
        <w:rPr>
          <w:i/>
          <w:iCs/>
          <w:lang w:val="en-GB"/>
        </w:rPr>
        <w:t>K</w:t>
      </w:r>
      <w:r w:rsidR="00862714" w:rsidRPr="00501B56">
        <w:rPr>
          <w:lang w:val="en-GB"/>
        </w:rPr>
        <w:t xml:space="preserve"> = 9. </w:t>
      </w:r>
    </w:p>
    <w:p w:rsidR="00D947FD" w:rsidRPr="00501B56" w:rsidRDefault="00834D18" w:rsidP="00D947FD">
      <w:pPr>
        <w:spacing w:line="480" w:lineRule="auto"/>
        <w:ind w:firstLine="708"/>
        <w:rPr>
          <w:lang w:val="en-GB"/>
        </w:rPr>
      </w:pPr>
      <w:r w:rsidRPr="00501B56">
        <w:rPr>
          <w:lang w:val="en-GB"/>
        </w:rPr>
        <w:t>The results of the</w:t>
      </w:r>
      <w:r w:rsidR="00D947FD" w:rsidRPr="00501B56">
        <w:rPr>
          <w:lang w:val="en-GB"/>
        </w:rPr>
        <w:t xml:space="preserve"> intracontinental BAPS clustering analyses were very similar to those </w:t>
      </w:r>
      <w:r w:rsidR="0023726C" w:rsidRPr="00501B56">
        <w:rPr>
          <w:lang w:val="en-GB"/>
        </w:rPr>
        <w:t xml:space="preserve">of </w:t>
      </w:r>
      <w:r w:rsidR="00D947FD" w:rsidRPr="00501B56">
        <w:rPr>
          <w:lang w:val="en-GB"/>
        </w:rPr>
        <w:t>the STRUCTURE analyses (</w:t>
      </w:r>
      <w:r w:rsidR="00D947FD" w:rsidRPr="00501B56">
        <w:rPr>
          <w:color w:val="0000FF"/>
          <w:lang w:val="en-GB"/>
        </w:rPr>
        <w:t>Fig. 4</w:t>
      </w:r>
      <w:r w:rsidR="00D947FD" w:rsidRPr="00501B56">
        <w:rPr>
          <w:lang w:val="en-GB"/>
        </w:rPr>
        <w:t xml:space="preserve"> and </w:t>
      </w:r>
      <w:commentRangeStart w:id="63"/>
      <w:r w:rsidR="00D947FD" w:rsidRPr="00501B56">
        <w:rPr>
          <w:color w:val="0000FF"/>
          <w:lang w:val="en-GB"/>
        </w:rPr>
        <w:t xml:space="preserve">Appendix </w:t>
      </w:r>
      <w:commentRangeEnd w:id="63"/>
      <w:r w:rsidR="00216D9F">
        <w:rPr>
          <w:rStyle w:val="Marquedannotation"/>
          <w:vanish/>
        </w:rPr>
        <w:commentReference w:id="63"/>
      </w:r>
      <w:r w:rsidR="00D947FD" w:rsidRPr="00501B56">
        <w:rPr>
          <w:color w:val="0000FF"/>
          <w:lang w:val="en-GB"/>
        </w:rPr>
        <w:t>S1</w:t>
      </w:r>
      <w:r w:rsidR="00D947FD" w:rsidRPr="00501B56">
        <w:rPr>
          <w:lang w:val="en-GB"/>
        </w:rPr>
        <w:t xml:space="preserve">). We used these </w:t>
      </w:r>
      <w:r w:rsidR="005E4379" w:rsidRPr="00501B56">
        <w:rPr>
          <w:lang w:val="en-GB"/>
        </w:rPr>
        <w:t xml:space="preserve">clustering </w:t>
      </w:r>
      <w:r w:rsidR="00D947FD" w:rsidRPr="00501B56">
        <w:rPr>
          <w:lang w:val="en-GB"/>
        </w:rPr>
        <w:t>results to define</w:t>
      </w:r>
      <w:r w:rsidR="005E4379" w:rsidRPr="00501B56">
        <w:rPr>
          <w:lang w:val="en-GB"/>
        </w:rPr>
        <w:t xml:space="preserve"> the</w:t>
      </w:r>
      <w:r w:rsidR="00D947FD" w:rsidRPr="00501B56">
        <w:rPr>
          <w:lang w:val="en-GB"/>
        </w:rPr>
        <w:t xml:space="preserve"> population units </w:t>
      </w:r>
      <w:r w:rsidRPr="00501B56">
        <w:rPr>
          <w:lang w:val="en-GB"/>
        </w:rPr>
        <w:t>for analysis by</w:t>
      </w:r>
      <w:r w:rsidR="009169C9" w:rsidRPr="00501B56">
        <w:rPr>
          <w:lang w:val="en-GB"/>
        </w:rPr>
        <w:t xml:space="preserve"> ABC</w:t>
      </w:r>
      <w:r w:rsidR="00D947FD" w:rsidRPr="00501B56">
        <w:rPr>
          <w:lang w:val="en-GB"/>
        </w:rPr>
        <w:t xml:space="preserve">. </w:t>
      </w:r>
      <w:r w:rsidR="009169C9" w:rsidRPr="00501B56">
        <w:rPr>
          <w:lang w:val="en-GB"/>
        </w:rPr>
        <w:t>The</w:t>
      </w:r>
      <w:r w:rsidR="00D947FD" w:rsidRPr="00501B56">
        <w:rPr>
          <w:lang w:val="en-GB"/>
        </w:rPr>
        <w:t xml:space="preserve"> 47 population samples </w:t>
      </w:r>
      <w:r w:rsidRPr="00501B56">
        <w:rPr>
          <w:lang w:val="en-GB"/>
        </w:rPr>
        <w:t xml:space="preserve">were </w:t>
      </w:r>
      <w:r w:rsidR="00A15D95" w:rsidRPr="00501B56">
        <w:rPr>
          <w:lang w:val="en-GB"/>
        </w:rPr>
        <w:t xml:space="preserve">grouped </w:t>
      </w:r>
      <w:r w:rsidR="005E4379" w:rsidRPr="00501B56">
        <w:rPr>
          <w:lang w:val="en-GB"/>
        </w:rPr>
        <w:t>into</w:t>
      </w:r>
      <w:r w:rsidR="00D947FD" w:rsidRPr="00501B56">
        <w:rPr>
          <w:lang w:val="en-GB"/>
        </w:rPr>
        <w:t xml:space="preserve"> 15 population clusters (two in Asia, four in North America, three in South America, one in South Africa</w:t>
      </w:r>
      <w:r w:rsidR="00A15D95" w:rsidRPr="00501B56">
        <w:rPr>
          <w:lang w:val="en-GB"/>
        </w:rPr>
        <w:t>,</w:t>
      </w:r>
      <w:r w:rsidR="00D947FD" w:rsidRPr="00501B56">
        <w:rPr>
          <w:lang w:val="en-GB"/>
        </w:rPr>
        <w:t xml:space="preserve"> four in Europe</w:t>
      </w:r>
      <w:r w:rsidR="00A15D95" w:rsidRPr="00501B56">
        <w:rPr>
          <w:lang w:val="en-GB"/>
        </w:rPr>
        <w:t xml:space="preserve"> and one European biocontrol cluster</w:t>
      </w:r>
      <w:r w:rsidR="00D947FD" w:rsidRPr="00501B56">
        <w:rPr>
          <w:lang w:val="en-GB"/>
        </w:rPr>
        <w:t xml:space="preserve">; see </w:t>
      </w:r>
      <w:r w:rsidR="00D947FD" w:rsidRPr="00501B56">
        <w:rPr>
          <w:color w:val="0000FF"/>
          <w:lang w:val="en-GB"/>
        </w:rPr>
        <w:t>Appendix S1</w:t>
      </w:r>
      <w:r w:rsidR="00D947FD" w:rsidRPr="00501B56">
        <w:rPr>
          <w:lang w:val="en-GB"/>
        </w:rPr>
        <w:t xml:space="preserve"> and </w:t>
      </w:r>
      <w:r w:rsidR="00D947FD" w:rsidRPr="00501B56">
        <w:rPr>
          <w:color w:val="0000FF"/>
          <w:lang w:val="en-GB"/>
        </w:rPr>
        <w:t>Appendix S2</w:t>
      </w:r>
      <w:r w:rsidR="00D947FD" w:rsidRPr="00501B56">
        <w:rPr>
          <w:lang w:val="en-GB"/>
        </w:rPr>
        <w:t xml:space="preserve">). </w:t>
      </w:r>
      <w:r w:rsidRPr="00501B56">
        <w:rPr>
          <w:lang w:val="en-GB"/>
        </w:rPr>
        <w:t>We then defined the source</w:t>
      </w:r>
      <w:r w:rsidR="00D947FD" w:rsidRPr="00501B56">
        <w:rPr>
          <w:lang w:val="en-GB"/>
        </w:rPr>
        <w:t xml:space="preserve"> and target population clusters </w:t>
      </w:r>
      <w:r w:rsidRPr="00501B56">
        <w:rPr>
          <w:lang w:val="en-GB"/>
        </w:rPr>
        <w:t>and</w:t>
      </w:r>
      <w:r w:rsidR="00D947FD" w:rsidRPr="00501B56">
        <w:rPr>
          <w:lang w:val="en-GB"/>
        </w:rPr>
        <w:t xml:space="preserve"> the various sample sets used in the ABC analyses (see </w:t>
      </w:r>
      <w:r w:rsidR="00D947FD" w:rsidRPr="00501B56">
        <w:rPr>
          <w:color w:val="0000FF"/>
          <w:lang w:val="en-GB"/>
        </w:rPr>
        <w:t>Table 2</w:t>
      </w:r>
      <w:r w:rsidR="00D947FD" w:rsidRPr="00501B56">
        <w:rPr>
          <w:lang w:val="en-GB"/>
        </w:rPr>
        <w:t xml:space="preserve">, </w:t>
      </w:r>
      <w:r w:rsidR="00D947FD" w:rsidRPr="00501B56">
        <w:rPr>
          <w:color w:val="0000FF"/>
          <w:lang w:val="en-GB"/>
        </w:rPr>
        <w:t>Table 3</w:t>
      </w:r>
      <w:r w:rsidR="00D947FD" w:rsidRPr="00501B56">
        <w:rPr>
          <w:lang w:val="en-GB"/>
        </w:rPr>
        <w:t xml:space="preserve"> and </w:t>
      </w:r>
      <w:r w:rsidR="00D947FD" w:rsidRPr="00501B56">
        <w:rPr>
          <w:color w:val="0000FF"/>
          <w:lang w:val="en-GB"/>
        </w:rPr>
        <w:t>Appendix S2)</w:t>
      </w:r>
      <w:r w:rsidR="00D947FD" w:rsidRPr="00501B56">
        <w:rPr>
          <w:lang w:val="en-GB"/>
        </w:rPr>
        <w:t>.</w:t>
      </w:r>
    </w:p>
    <w:p w:rsidR="00D947FD" w:rsidRPr="00501B56" w:rsidRDefault="00D947FD" w:rsidP="00D947FD">
      <w:pPr>
        <w:spacing w:line="480" w:lineRule="auto"/>
        <w:rPr>
          <w:lang w:val="en-GB"/>
        </w:rPr>
      </w:pPr>
    </w:p>
    <w:p w:rsidR="00D947FD" w:rsidRPr="00501B56" w:rsidRDefault="005D47BC" w:rsidP="00D947FD">
      <w:pPr>
        <w:spacing w:line="480" w:lineRule="auto"/>
        <w:rPr>
          <w:i/>
          <w:iCs/>
          <w:lang w:val="en-GB"/>
        </w:rPr>
      </w:pPr>
      <w:commentRangeStart w:id="64"/>
      <w:r>
        <w:rPr>
          <w:i/>
          <w:iCs/>
          <w:lang w:val="en-GB"/>
        </w:rPr>
        <w:t>Prime</w:t>
      </w:r>
      <w:r w:rsidRPr="00501B56">
        <w:rPr>
          <w:i/>
          <w:iCs/>
          <w:lang w:val="en-GB"/>
        </w:rPr>
        <w:t xml:space="preserve"> </w:t>
      </w:r>
      <w:commentRangeEnd w:id="64"/>
      <w:r w:rsidR="00605AE4">
        <w:rPr>
          <w:rStyle w:val="Marquedannotation"/>
          <w:vanish/>
        </w:rPr>
        <w:commentReference w:id="64"/>
      </w:r>
      <w:ins w:id="65" w:author="Arnaud Estoup" w:date="2014-05-15T16:55:00Z">
        <w:r w:rsidR="00B63290">
          <w:rPr>
            <w:i/>
            <w:iCs/>
            <w:lang w:val="en-GB"/>
          </w:rPr>
          <w:t>(i.e. extra</w:t>
        </w:r>
      </w:ins>
      <w:ins w:id="66" w:author="Arnaud Estoup" w:date="2014-05-15T17:01:00Z">
        <w:r w:rsidR="00161A52">
          <w:rPr>
            <w:i/>
            <w:iCs/>
            <w:lang w:val="en-GB"/>
          </w:rPr>
          <w:t>-</w:t>
        </w:r>
      </w:ins>
      <w:bookmarkStart w:id="67" w:name="_GoBack"/>
      <w:bookmarkEnd w:id="67"/>
      <w:ins w:id="68" w:author="Arnaud Estoup" w:date="2014-05-15T16:55:00Z">
        <w:r w:rsidR="00B63290">
          <w:rPr>
            <w:i/>
            <w:iCs/>
            <w:lang w:val="en-GB"/>
          </w:rPr>
          <w:t xml:space="preserve">continental) </w:t>
        </w:r>
      </w:ins>
      <w:r w:rsidR="000F61E6" w:rsidRPr="00501B56">
        <w:rPr>
          <w:i/>
          <w:iCs/>
          <w:lang w:val="en-GB"/>
        </w:rPr>
        <w:t>origin of target population</w:t>
      </w:r>
      <w:r w:rsidR="00D947FD" w:rsidRPr="00501B56">
        <w:rPr>
          <w:i/>
          <w:iCs/>
          <w:lang w:val="en-GB"/>
        </w:rPr>
        <w:t xml:space="preserve"> clusters</w:t>
      </w:r>
      <w:r w:rsidR="00834D18" w:rsidRPr="00501B56">
        <w:rPr>
          <w:i/>
          <w:iCs/>
          <w:lang w:val="en-GB"/>
        </w:rPr>
        <w:t>, as assessed by</w:t>
      </w:r>
      <w:r w:rsidR="00014928" w:rsidRPr="00501B56">
        <w:rPr>
          <w:i/>
          <w:iCs/>
          <w:lang w:val="en-GB"/>
        </w:rPr>
        <w:t xml:space="preserve"> ABC</w:t>
      </w:r>
    </w:p>
    <w:p w:rsidR="00D947FD" w:rsidRPr="00501B56" w:rsidRDefault="00D947FD" w:rsidP="00D947FD">
      <w:pPr>
        <w:spacing w:line="480" w:lineRule="auto"/>
        <w:rPr>
          <w:lang w:val="en-GB"/>
        </w:rPr>
      </w:pPr>
    </w:p>
    <w:p w:rsidR="00D947FD" w:rsidRPr="00501B56" w:rsidRDefault="00834D18" w:rsidP="00E1548C">
      <w:pPr>
        <w:spacing w:line="480" w:lineRule="auto"/>
        <w:rPr>
          <w:lang w:val="en-GB"/>
        </w:rPr>
      </w:pPr>
      <w:r w:rsidRPr="00501B56">
        <w:rPr>
          <w:lang w:val="en-GB"/>
        </w:rPr>
        <w:t xml:space="preserve">The results </w:t>
      </w:r>
      <w:r w:rsidR="00D947FD" w:rsidRPr="00501B56">
        <w:rPr>
          <w:lang w:val="en-GB"/>
        </w:rPr>
        <w:t xml:space="preserve">of this first </w:t>
      </w:r>
      <w:r w:rsidR="0000050B" w:rsidRPr="00501B56">
        <w:rPr>
          <w:lang w:val="en-GB"/>
        </w:rPr>
        <w:t>set</w:t>
      </w:r>
      <w:r w:rsidR="00D947FD" w:rsidRPr="00501B56">
        <w:rPr>
          <w:lang w:val="en-GB"/>
        </w:rPr>
        <w:t xml:space="preserve"> of ABC analyses are summari</w:t>
      </w:r>
      <w:r w:rsidRPr="00501B56">
        <w:rPr>
          <w:lang w:val="en-GB"/>
        </w:rPr>
        <w:t>z</w:t>
      </w:r>
      <w:r w:rsidR="00D947FD" w:rsidRPr="00501B56">
        <w:rPr>
          <w:lang w:val="en-GB"/>
        </w:rPr>
        <w:t xml:space="preserve">ed in </w:t>
      </w:r>
      <w:r w:rsidR="00D947FD" w:rsidRPr="00501B56">
        <w:rPr>
          <w:color w:val="0000FF"/>
          <w:lang w:val="en-GB"/>
        </w:rPr>
        <w:t>Table 3</w:t>
      </w:r>
      <w:r w:rsidR="00D947FD" w:rsidRPr="00501B56">
        <w:rPr>
          <w:lang w:val="en-GB"/>
        </w:rPr>
        <w:t xml:space="preserve"> (see more detailed results in </w:t>
      </w:r>
      <w:r w:rsidR="00D947FD" w:rsidRPr="00501B56">
        <w:rPr>
          <w:color w:val="0000FF"/>
          <w:lang w:val="en-GB"/>
        </w:rPr>
        <w:t>Table S3</w:t>
      </w:r>
      <w:r w:rsidR="00D947FD" w:rsidRPr="00501B56">
        <w:rPr>
          <w:lang w:val="en-GB"/>
        </w:rPr>
        <w:t xml:space="preserve">). Our evaluation of confidence in scenario choice </w:t>
      </w:r>
      <w:r w:rsidRPr="00501B56">
        <w:rPr>
          <w:lang w:val="en-GB"/>
        </w:rPr>
        <w:t xml:space="preserve">for </w:t>
      </w:r>
      <w:r w:rsidR="00D947FD" w:rsidRPr="00501B56">
        <w:rPr>
          <w:lang w:val="en-GB"/>
        </w:rPr>
        <w:t>two ABC analyses (</w:t>
      </w:r>
      <w:r w:rsidR="00D947FD" w:rsidRPr="00501B56">
        <w:rPr>
          <w:color w:val="0000FF"/>
          <w:lang w:val="en-GB"/>
        </w:rPr>
        <w:t>Appendix S2</w:t>
      </w:r>
      <w:r w:rsidR="00D947FD" w:rsidRPr="00501B56">
        <w:rPr>
          <w:lang w:val="en-GB"/>
        </w:rPr>
        <w:t xml:space="preserve">) </w:t>
      </w:r>
      <w:r w:rsidR="0000050B" w:rsidRPr="00501B56">
        <w:rPr>
          <w:lang w:val="en-GB"/>
        </w:rPr>
        <w:t xml:space="preserve">revealed </w:t>
      </w:r>
      <w:r w:rsidR="00D947FD" w:rsidRPr="00501B56">
        <w:rPr>
          <w:lang w:val="en-GB"/>
        </w:rPr>
        <w:t xml:space="preserve">moderately high type I errors (0.39 and 0.20, </w:t>
      </w:r>
      <w:r w:rsidR="00D947FD" w:rsidRPr="00501B56">
        <w:rPr>
          <w:color w:val="0000FF"/>
          <w:lang w:val="en-GB"/>
        </w:rPr>
        <w:t>Table S4</w:t>
      </w:r>
      <w:r w:rsidR="00D947FD" w:rsidRPr="00501B56">
        <w:rPr>
          <w:lang w:val="en-GB"/>
        </w:rPr>
        <w:t xml:space="preserve">), but markedly low mean type II errors (0.035 and 0.051, </w:t>
      </w:r>
      <w:r w:rsidR="00D947FD" w:rsidRPr="00501B56">
        <w:rPr>
          <w:color w:val="0000FF"/>
          <w:lang w:val="en-GB"/>
        </w:rPr>
        <w:t>Table S4</w:t>
      </w:r>
      <w:r w:rsidR="00D947FD" w:rsidRPr="00501B56">
        <w:rPr>
          <w:lang w:val="en-GB"/>
        </w:rPr>
        <w:t xml:space="preserve">), suggesting that our model choice analyses were </w:t>
      </w:r>
      <w:r w:rsidRPr="00501B56">
        <w:rPr>
          <w:lang w:val="en-GB"/>
        </w:rPr>
        <w:t>reliable overall</w:t>
      </w:r>
      <w:r w:rsidR="00D947FD" w:rsidRPr="00501B56">
        <w:rPr>
          <w:lang w:val="en-GB"/>
        </w:rPr>
        <w:t xml:space="preserve">. </w:t>
      </w:r>
      <w:r w:rsidR="0000050B" w:rsidRPr="00501B56">
        <w:rPr>
          <w:lang w:val="en-GB"/>
        </w:rPr>
        <w:t>Model</w:t>
      </w:r>
      <w:r w:rsidR="00D947FD" w:rsidRPr="00501B56">
        <w:rPr>
          <w:lang w:val="en-GB"/>
        </w:rPr>
        <w:t xml:space="preserve"> checking analyses indicated that the chosen evolutionary scenarios and associated posterior distributions of parameters </w:t>
      </w:r>
      <w:r w:rsidR="00FA76AD" w:rsidRPr="00501B56">
        <w:rPr>
          <w:lang w:val="en-GB"/>
        </w:rPr>
        <w:t xml:space="preserve">produced simulated data </w:t>
      </w:r>
      <w:r w:rsidRPr="00501B56">
        <w:rPr>
          <w:lang w:val="en-GB"/>
        </w:rPr>
        <w:t>that correctly fitted the</w:t>
      </w:r>
      <w:r w:rsidR="00E1548C" w:rsidRPr="00501B56">
        <w:rPr>
          <w:lang w:val="en-GB"/>
        </w:rPr>
        <w:t xml:space="preserve"> observed</w:t>
      </w:r>
      <w:r w:rsidRPr="00501B56">
        <w:rPr>
          <w:lang w:val="en-GB"/>
        </w:rPr>
        <w:t xml:space="preserve"> genetic data for</w:t>
      </w:r>
      <w:r w:rsidR="00E1548C" w:rsidRPr="00501B56">
        <w:rPr>
          <w:lang w:val="en-GB"/>
        </w:rPr>
        <w:t xml:space="preserve"> </w:t>
      </w:r>
      <w:r w:rsidR="00FA76AD" w:rsidRPr="00501B56">
        <w:rPr>
          <w:lang w:val="en-GB"/>
        </w:rPr>
        <w:t xml:space="preserve">HA </w:t>
      </w:r>
      <w:r w:rsidR="00D947FD" w:rsidRPr="00501B56">
        <w:rPr>
          <w:lang w:val="en-GB"/>
        </w:rPr>
        <w:t>(</w:t>
      </w:r>
      <w:r w:rsidR="00D947FD" w:rsidRPr="00501B56">
        <w:rPr>
          <w:color w:val="0000FF"/>
          <w:lang w:val="en-GB"/>
        </w:rPr>
        <w:t>Table S5</w:t>
      </w:r>
      <w:r w:rsidR="00D947FD" w:rsidRPr="00501B56">
        <w:rPr>
          <w:lang w:val="en-GB"/>
        </w:rPr>
        <w:t>)</w:t>
      </w:r>
      <w:r w:rsidR="00E1548C" w:rsidRPr="00501B56">
        <w:rPr>
          <w:lang w:val="en-GB"/>
        </w:rPr>
        <w:t>.</w:t>
      </w:r>
    </w:p>
    <w:p w:rsidR="00D947FD" w:rsidRPr="00501B56" w:rsidRDefault="00834D18" w:rsidP="00D947FD">
      <w:pPr>
        <w:spacing w:line="480" w:lineRule="auto"/>
        <w:ind w:firstLine="708"/>
        <w:rPr>
          <w:lang w:val="en-GB"/>
        </w:rPr>
      </w:pPr>
      <w:commentRangeStart w:id="69"/>
      <w:r w:rsidRPr="00501B56">
        <w:rPr>
          <w:lang w:val="en-GB"/>
        </w:rPr>
        <w:t xml:space="preserve">Regardless of </w:t>
      </w:r>
      <w:r w:rsidR="00F016F3" w:rsidRPr="00501B56">
        <w:rPr>
          <w:lang w:val="en-GB"/>
        </w:rPr>
        <w:t>the set of population samples used as putative sources</w:t>
      </w:r>
      <w:r w:rsidR="0000050B" w:rsidRPr="00501B56">
        <w:rPr>
          <w:lang w:val="en-GB"/>
        </w:rPr>
        <w:t>, a</w:t>
      </w:r>
      <w:r w:rsidR="00D947FD" w:rsidRPr="00501B56">
        <w:rPr>
          <w:lang w:val="en-GB"/>
        </w:rPr>
        <w:t xml:space="preserve">nalyses of </w:t>
      </w:r>
      <w:r w:rsidRPr="00501B56">
        <w:rPr>
          <w:lang w:val="en-GB"/>
        </w:rPr>
        <w:t xml:space="preserve">the two </w:t>
      </w:r>
      <w:r w:rsidR="00D947FD" w:rsidRPr="00501B56">
        <w:rPr>
          <w:lang w:val="en-GB"/>
        </w:rPr>
        <w:t xml:space="preserve">North American target clusters (i.e. the I-NA-Col and I-NA-Uta samples) always gave the highest posterior probability for </w:t>
      </w:r>
      <w:r w:rsidR="00CE5FF4" w:rsidRPr="00501B56">
        <w:rPr>
          <w:lang w:val="en-GB"/>
        </w:rPr>
        <w:t xml:space="preserve">an </w:t>
      </w:r>
      <w:r w:rsidR="00D947FD" w:rsidRPr="00501B56">
        <w:rPr>
          <w:lang w:val="en-GB"/>
        </w:rPr>
        <w:t>admix</w:t>
      </w:r>
      <w:r w:rsidR="00CE5FF4" w:rsidRPr="00501B56">
        <w:rPr>
          <w:lang w:val="en-GB"/>
        </w:rPr>
        <w:t>ture</w:t>
      </w:r>
      <w:r w:rsidR="00D947FD" w:rsidRPr="00501B56">
        <w:rPr>
          <w:lang w:val="en-GB"/>
        </w:rPr>
        <w:t xml:space="preserve"> scenario</w:t>
      </w:r>
      <w:r w:rsidRPr="00501B56">
        <w:rPr>
          <w:lang w:val="en-GB"/>
        </w:rPr>
        <w:t>,</w:t>
      </w:r>
      <w:r w:rsidR="00D947FD" w:rsidRPr="00501B56">
        <w:rPr>
          <w:lang w:val="en-GB"/>
        </w:rPr>
        <w:t xml:space="preserve"> </w:t>
      </w:r>
      <w:r w:rsidR="00CE5FF4" w:rsidRPr="00501B56">
        <w:rPr>
          <w:lang w:val="en-GB"/>
        </w:rPr>
        <w:t xml:space="preserve">with </w:t>
      </w:r>
      <w:r w:rsidR="00D947FD" w:rsidRPr="00501B56">
        <w:rPr>
          <w:lang w:val="en-GB"/>
        </w:rPr>
        <w:t xml:space="preserve">the ENA and </w:t>
      </w:r>
      <w:r w:rsidR="00CE5FF4" w:rsidRPr="00501B56">
        <w:rPr>
          <w:lang w:val="en-GB"/>
        </w:rPr>
        <w:t xml:space="preserve">WNA clusters as parental </w:t>
      </w:r>
      <w:r w:rsidR="00D947FD" w:rsidRPr="00501B56">
        <w:rPr>
          <w:lang w:val="en-GB"/>
        </w:rPr>
        <w:t>source</w:t>
      </w:r>
      <w:r w:rsidR="00CE5FF4" w:rsidRPr="00501B56">
        <w:rPr>
          <w:lang w:val="en-GB"/>
        </w:rPr>
        <w:t>s</w:t>
      </w:r>
      <w:r w:rsidR="00D947FD" w:rsidRPr="00501B56">
        <w:rPr>
          <w:lang w:val="en-GB"/>
        </w:rPr>
        <w:t xml:space="preserve">. </w:t>
      </w:r>
      <w:commentRangeEnd w:id="69"/>
      <w:r w:rsidR="00605AE4">
        <w:rPr>
          <w:rStyle w:val="Marquedannotation"/>
          <w:vanish/>
        </w:rPr>
        <w:commentReference w:id="69"/>
      </w:r>
      <w:r w:rsidRPr="00501B56">
        <w:rPr>
          <w:lang w:val="en-GB"/>
        </w:rPr>
        <w:t>This finding is</w:t>
      </w:r>
      <w:r w:rsidR="00CE5FF4" w:rsidRPr="00501B56">
        <w:rPr>
          <w:lang w:val="en-GB"/>
        </w:rPr>
        <w:t xml:space="preserve"> </w:t>
      </w:r>
      <w:r w:rsidR="00D947FD" w:rsidRPr="00501B56">
        <w:rPr>
          <w:lang w:val="en-GB"/>
        </w:rPr>
        <w:t xml:space="preserve">consistent with the </w:t>
      </w:r>
      <w:r w:rsidR="00CE5FF4" w:rsidRPr="00501B56">
        <w:rPr>
          <w:lang w:val="en-GB"/>
        </w:rPr>
        <w:t xml:space="preserve">observed </w:t>
      </w:r>
      <w:r w:rsidR="00D947FD" w:rsidRPr="00501B56">
        <w:rPr>
          <w:lang w:val="en-GB"/>
        </w:rPr>
        <w:t xml:space="preserve">NJ tree </w:t>
      </w:r>
      <w:r w:rsidR="00CE5FF4" w:rsidRPr="00501B56">
        <w:rPr>
          <w:lang w:val="en-GB"/>
        </w:rPr>
        <w:t xml:space="preserve">topology </w:t>
      </w:r>
      <w:r w:rsidR="00D947FD" w:rsidRPr="00501B56">
        <w:rPr>
          <w:lang w:val="en-GB"/>
        </w:rPr>
        <w:t>(</w:t>
      </w:r>
      <w:r w:rsidR="00D947FD" w:rsidRPr="00501B56">
        <w:rPr>
          <w:color w:val="0000FF"/>
          <w:lang w:val="en-GB"/>
        </w:rPr>
        <w:t>Fig. 3</w:t>
      </w:r>
      <w:r w:rsidR="00D947FD" w:rsidRPr="00501B56">
        <w:rPr>
          <w:lang w:val="en-GB"/>
        </w:rPr>
        <w:t xml:space="preserve">) and STRUCTURE </w:t>
      </w:r>
      <w:r w:rsidR="00CE5FF4" w:rsidRPr="00501B56">
        <w:rPr>
          <w:lang w:val="en-GB"/>
        </w:rPr>
        <w:t xml:space="preserve">results </w:t>
      </w:r>
      <w:r w:rsidR="00D947FD" w:rsidRPr="00501B56">
        <w:rPr>
          <w:lang w:val="en-GB"/>
        </w:rPr>
        <w:t>(</w:t>
      </w:r>
      <w:r w:rsidR="00D947FD" w:rsidRPr="00501B56">
        <w:rPr>
          <w:color w:val="0000FF"/>
          <w:lang w:val="en-GB"/>
        </w:rPr>
        <w:t>Fig. 4</w:t>
      </w:r>
      <w:r w:rsidR="00D947FD" w:rsidRPr="00501B56">
        <w:rPr>
          <w:lang w:val="en-GB"/>
        </w:rPr>
        <w:t>). ABC estimat</w:t>
      </w:r>
      <w:r w:rsidRPr="00501B56">
        <w:rPr>
          <w:lang w:val="en-GB"/>
        </w:rPr>
        <w:t>es of the</w:t>
      </w:r>
      <w:r w:rsidR="00D947FD" w:rsidRPr="00501B56">
        <w:rPr>
          <w:lang w:val="en-GB"/>
        </w:rPr>
        <w:t xml:space="preserve"> genetic contribution (i.e. admixture rate) of </w:t>
      </w:r>
      <w:r w:rsidR="00CE5FF4" w:rsidRPr="00501B56">
        <w:rPr>
          <w:lang w:val="en-GB"/>
        </w:rPr>
        <w:t xml:space="preserve">the </w:t>
      </w:r>
      <w:r w:rsidRPr="00501B56">
        <w:rPr>
          <w:lang w:val="en-GB"/>
        </w:rPr>
        <w:t xml:space="preserve">ENA </w:t>
      </w:r>
      <w:r w:rsidR="00CE5FF4" w:rsidRPr="00501B56">
        <w:rPr>
          <w:lang w:val="en-GB"/>
        </w:rPr>
        <w:t xml:space="preserve">parental source </w:t>
      </w:r>
      <w:r w:rsidR="00D947FD" w:rsidRPr="00501B56">
        <w:rPr>
          <w:lang w:val="en-GB"/>
        </w:rPr>
        <w:t xml:space="preserve">were </w:t>
      </w:r>
      <w:r w:rsidRPr="00501B56">
        <w:rPr>
          <w:lang w:val="en-GB"/>
        </w:rPr>
        <w:t>also consistent with geographic</w:t>
      </w:r>
      <w:r w:rsidR="00D947FD" w:rsidRPr="00501B56">
        <w:rPr>
          <w:lang w:val="en-GB"/>
        </w:rPr>
        <w:t xml:space="preserve"> patterns (</w:t>
      </w:r>
      <w:r w:rsidR="00D947FD" w:rsidRPr="00501B56">
        <w:rPr>
          <w:color w:val="0000FF"/>
          <w:lang w:val="en-GB"/>
        </w:rPr>
        <w:t>Fig. 1</w:t>
      </w:r>
      <w:r w:rsidR="00D947FD" w:rsidRPr="00501B56">
        <w:rPr>
          <w:lang w:val="en-GB"/>
        </w:rPr>
        <w:t xml:space="preserve">), </w:t>
      </w:r>
      <w:r w:rsidRPr="00501B56">
        <w:rPr>
          <w:lang w:val="en-GB"/>
        </w:rPr>
        <w:t>as we obtained a higher rate for the</w:t>
      </w:r>
      <w:r w:rsidR="00D947FD" w:rsidRPr="00501B56">
        <w:rPr>
          <w:lang w:val="en-GB"/>
        </w:rPr>
        <w:t xml:space="preserve"> </w:t>
      </w:r>
      <w:commentRangeStart w:id="70"/>
      <w:ins w:id="71" w:author="thomas G." w:date="2014-06-01T14:40:00Z">
        <w:r w:rsidR="000F3DB4">
          <w:rPr>
            <w:lang w:val="en-GB"/>
          </w:rPr>
          <w:t xml:space="preserve">more </w:t>
        </w:r>
        <w:commentRangeEnd w:id="70"/>
        <w:r w:rsidR="000F3DB4">
          <w:rPr>
            <w:rStyle w:val="Marquedannotation"/>
            <w:vanish/>
          </w:rPr>
          <w:commentReference w:id="70"/>
        </w:r>
        <w:r w:rsidR="000F3DB4">
          <w:rPr>
            <w:lang w:val="en-GB"/>
          </w:rPr>
          <w:t xml:space="preserve">eastern </w:t>
        </w:r>
      </w:ins>
      <w:r w:rsidR="00D947FD" w:rsidRPr="00501B56">
        <w:rPr>
          <w:lang w:val="en-GB"/>
        </w:rPr>
        <w:t>Colorado sample I-NA-Col (</w:t>
      </w:r>
      <w:r w:rsidRPr="00501B56">
        <w:rPr>
          <w:lang w:val="en-GB"/>
        </w:rPr>
        <w:t xml:space="preserve">mean </w:t>
      </w:r>
      <w:r w:rsidR="0000050B" w:rsidRPr="00501B56">
        <w:rPr>
          <w:lang w:val="en-GB"/>
        </w:rPr>
        <w:t>of 71%</w:t>
      </w:r>
      <w:r w:rsidR="00D947FD" w:rsidRPr="00501B56">
        <w:rPr>
          <w:lang w:val="en-GB"/>
        </w:rPr>
        <w:t xml:space="preserve"> </w:t>
      </w:r>
      <w:r w:rsidR="0000050B" w:rsidRPr="00501B56">
        <w:rPr>
          <w:lang w:val="en-GB"/>
        </w:rPr>
        <w:t xml:space="preserve">over </w:t>
      </w:r>
      <w:r w:rsidR="00D947FD" w:rsidRPr="00501B56">
        <w:rPr>
          <w:lang w:val="en-GB"/>
        </w:rPr>
        <w:t>the five ABC analyses</w:t>
      </w:r>
      <w:r w:rsidR="0000050B" w:rsidRPr="00501B56">
        <w:rPr>
          <w:lang w:val="en-GB"/>
        </w:rPr>
        <w:t>)</w:t>
      </w:r>
      <w:r w:rsidR="00D947FD" w:rsidRPr="00501B56">
        <w:rPr>
          <w:lang w:val="en-GB"/>
        </w:rPr>
        <w:t xml:space="preserve"> than </w:t>
      </w:r>
      <w:r w:rsidRPr="00501B56">
        <w:rPr>
          <w:lang w:val="en-GB"/>
        </w:rPr>
        <w:t xml:space="preserve">for </w:t>
      </w:r>
      <w:r w:rsidR="00D947FD" w:rsidRPr="00501B56">
        <w:rPr>
          <w:lang w:val="en-GB"/>
        </w:rPr>
        <w:t xml:space="preserve">the </w:t>
      </w:r>
      <w:ins w:id="72" w:author="thomas G." w:date="2014-06-01T14:40:00Z">
        <w:r w:rsidR="000F3DB4">
          <w:rPr>
            <w:lang w:val="en-GB"/>
          </w:rPr>
          <w:t xml:space="preserve">more western </w:t>
        </w:r>
      </w:ins>
      <w:r w:rsidR="00D947FD" w:rsidRPr="00501B56">
        <w:rPr>
          <w:lang w:val="en-GB"/>
        </w:rPr>
        <w:t>Utah sample I-NA-Uta (</w:t>
      </w:r>
      <w:r w:rsidRPr="00501B56">
        <w:rPr>
          <w:lang w:val="en-GB"/>
        </w:rPr>
        <w:t xml:space="preserve">mean </w:t>
      </w:r>
      <w:r w:rsidR="0000050B" w:rsidRPr="00501B56">
        <w:rPr>
          <w:lang w:val="en-GB"/>
        </w:rPr>
        <w:t>of 36%</w:t>
      </w:r>
      <w:r w:rsidR="00D947FD" w:rsidRPr="00501B56">
        <w:rPr>
          <w:lang w:val="en-GB"/>
        </w:rPr>
        <w:t xml:space="preserve"> </w:t>
      </w:r>
      <w:r w:rsidR="0000050B" w:rsidRPr="00501B56">
        <w:rPr>
          <w:lang w:val="en-GB"/>
        </w:rPr>
        <w:t xml:space="preserve">over </w:t>
      </w:r>
      <w:r w:rsidR="00D947FD" w:rsidRPr="00501B56">
        <w:rPr>
          <w:lang w:val="en-GB"/>
        </w:rPr>
        <w:t>the five ABC analyses).</w:t>
      </w:r>
    </w:p>
    <w:p w:rsidR="00D947FD" w:rsidRPr="00501B56" w:rsidRDefault="00834D18" w:rsidP="00D947FD">
      <w:pPr>
        <w:spacing w:line="480" w:lineRule="auto"/>
        <w:ind w:firstLine="708"/>
        <w:rPr>
          <w:lang w:val="en-GB"/>
        </w:rPr>
      </w:pPr>
      <w:r w:rsidRPr="00501B56">
        <w:rPr>
          <w:lang w:val="en-GB"/>
        </w:rPr>
        <w:t>All ABC analyses for the</w:t>
      </w:r>
      <w:r w:rsidR="00D947FD" w:rsidRPr="00501B56">
        <w:rPr>
          <w:lang w:val="en-GB"/>
        </w:rPr>
        <w:t xml:space="preserve"> African target cluster</w:t>
      </w:r>
      <w:r w:rsidRPr="00501B56">
        <w:rPr>
          <w:lang w:val="en-GB"/>
        </w:rPr>
        <w:t xml:space="preserve"> gave similar results, regardless of the </w:t>
      </w:r>
      <w:r w:rsidR="00F016F3" w:rsidRPr="00501B56">
        <w:rPr>
          <w:lang w:val="en-GB"/>
        </w:rPr>
        <w:t xml:space="preserve">samples used as </w:t>
      </w:r>
      <w:r w:rsidRPr="00501B56">
        <w:rPr>
          <w:lang w:val="en-GB"/>
        </w:rPr>
        <w:t xml:space="preserve">the </w:t>
      </w:r>
      <w:r w:rsidR="00F016F3" w:rsidRPr="00501B56">
        <w:rPr>
          <w:lang w:val="en-GB"/>
        </w:rPr>
        <w:t>target or source</w:t>
      </w:r>
      <w:r w:rsidRPr="00501B56">
        <w:rPr>
          <w:lang w:val="en-GB"/>
        </w:rPr>
        <w:t xml:space="preserve"> populations</w:t>
      </w:r>
      <w:r w:rsidR="00D947FD" w:rsidRPr="00501B56">
        <w:rPr>
          <w:lang w:val="en-GB"/>
        </w:rPr>
        <w:t>: the ENA cluster was unambiguously the source of the African cluster (</w:t>
      </w:r>
      <w:r w:rsidR="00D947FD" w:rsidRPr="00501B56">
        <w:rPr>
          <w:color w:val="0000FF"/>
          <w:lang w:val="en-GB"/>
        </w:rPr>
        <w:t>Table 3</w:t>
      </w:r>
      <w:r w:rsidR="00D947FD" w:rsidRPr="00501B56">
        <w:rPr>
          <w:lang w:val="en-GB"/>
        </w:rPr>
        <w:t>).</w:t>
      </w:r>
    </w:p>
    <w:p w:rsidR="00D947FD" w:rsidRPr="00501B56" w:rsidRDefault="00834D18" w:rsidP="00D947FD">
      <w:pPr>
        <w:spacing w:line="480" w:lineRule="auto"/>
        <w:ind w:firstLine="708"/>
        <w:rPr>
          <w:lang w:val="en-GB"/>
        </w:rPr>
      </w:pPr>
      <w:r w:rsidRPr="00501B56">
        <w:rPr>
          <w:lang w:val="en-GB"/>
        </w:rPr>
        <w:t>The results were less clear-cut for the</w:t>
      </w:r>
      <w:r w:rsidR="00D947FD" w:rsidRPr="00501B56">
        <w:rPr>
          <w:lang w:val="en-GB"/>
        </w:rPr>
        <w:t xml:space="preserve"> three South American target clusters. However, an ENA origin was </w:t>
      </w:r>
      <w:r w:rsidR="003207E5" w:rsidRPr="00501B56">
        <w:rPr>
          <w:lang w:val="en-GB"/>
        </w:rPr>
        <w:t>considered to be the most likely</w:t>
      </w:r>
      <w:r w:rsidR="00D947FD" w:rsidRPr="00501B56">
        <w:rPr>
          <w:lang w:val="en-GB"/>
        </w:rPr>
        <w:t xml:space="preserve"> scenario</w:t>
      </w:r>
      <w:r w:rsidR="003207E5" w:rsidRPr="00501B56">
        <w:rPr>
          <w:lang w:val="en-GB"/>
        </w:rPr>
        <w:t xml:space="preserve"> overall</w:t>
      </w:r>
      <w:r w:rsidR="00D947FD" w:rsidRPr="00501B56">
        <w:rPr>
          <w:lang w:val="en-GB"/>
        </w:rPr>
        <w:t xml:space="preserve"> for each </w:t>
      </w:r>
      <w:r w:rsidR="00B46D50" w:rsidRPr="00501B56">
        <w:rPr>
          <w:lang w:val="en-GB"/>
        </w:rPr>
        <w:t>target</w:t>
      </w:r>
      <w:r w:rsidR="001A405F" w:rsidRPr="00501B56">
        <w:rPr>
          <w:lang w:val="en-GB"/>
        </w:rPr>
        <w:t xml:space="preserve"> cluster</w:t>
      </w:r>
      <w:r w:rsidR="00B46D50" w:rsidRPr="00501B56">
        <w:rPr>
          <w:lang w:val="en-GB"/>
        </w:rPr>
        <w:t xml:space="preserve"> </w:t>
      </w:r>
      <w:r w:rsidR="00D947FD" w:rsidRPr="00501B56">
        <w:rPr>
          <w:lang w:val="en-GB"/>
        </w:rPr>
        <w:t xml:space="preserve">(i.e. Chile, Brazil and Argentina; </w:t>
      </w:r>
      <w:r w:rsidR="00D947FD" w:rsidRPr="00501B56">
        <w:rPr>
          <w:color w:val="0000FF"/>
          <w:lang w:val="en-GB"/>
        </w:rPr>
        <w:t>Table 3</w:t>
      </w:r>
      <w:r w:rsidR="00D947FD" w:rsidRPr="00501B56">
        <w:rPr>
          <w:lang w:val="en-GB"/>
        </w:rPr>
        <w:t xml:space="preserve">). </w:t>
      </w:r>
      <w:r w:rsidR="003207E5" w:rsidRPr="00501B56">
        <w:rPr>
          <w:lang w:val="en-GB"/>
        </w:rPr>
        <w:t>We obtained a small number of discrepant results for the</w:t>
      </w:r>
      <w:r w:rsidR="00D947FD" w:rsidRPr="00501B56">
        <w:rPr>
          <w:lang w:val="en-GB"/>
        </w:rPr>
        <w:t xml:space="preserve"> I-SA-Cur and I-SA-Arg </w:t>
      </w:r>
      <w:r w:rsidR="00FA1BD3" w:rsidRPr="00501B56">
        <w:rPr>
          <w:lang w:val="en-GB"/>
        </w:rPr>
        <w:t xml:space="preserve">target </w:t>
      </w:r>
      <w:r w:rsidR="00D947FD" w:rsidRPr="00501B56">
        <w:rPr>
          <w:lang w:val="en-GB"/>
        </w:rPr>
        <w:t>samples</w:t>
      </w:r>
      <w:r w:rsidR="003207E5" w:rsidRPr="00501B56">
        <w:rPr>
          <w:lang w:val="en-GB"/>
        </w:rPr>
        <w:t>, probably due to the high</w:t>
      </w:r>
      <w:r w:rsidR="00D947FD" w:rsidRPr="00501B56">
        <w:rPr>
          <w:lang w:val="en-GB"/>
        </w:rPr>
        <w:t xml:space="preserve"> type I error risk</w:t>
      </w:r>
      <w:r w:rsidR="001A405F" w:rsidRPr="00501B56">
        <w:rPr>
          <w:lang w:val="en-GB"/>
        </w:rPr>
        <w:t>s</w:t>
      </w:r>
      <w:r w:rsidR="00D947FD" w:rsidRPr="00501B56">
        <w:rPr>
          <w:lang w:val="en-GB"/>
        </w:rPr>
        <w:t xml:space="preserve"> associated with </w:t>
      </w:r>
      <w:r w:rsidR="0077125B" w:rsidRPr="00501B56">
        <w:rPr>
          <w:lang w:val="en-GB"/>
        </w:rPr>
        <w:t xml:space="preserve">other </w:t>
      </w:r>
      <w:r w:rsidR="00D947FD" w:rsidRPr="00501B56">
        <w:rPr>
          <w:lang w:val="en-GB"/>
        </w:rPr>
        <w:t xml:space="preserve">scenarios. For </w:t>
      </w:r>
      <w:r w:rsidR="003207E5" w:rsidRPr="00501B56">
        <w:rPr>
          <w:lang w:val="en-GB"/>
        </w:rPr>
        <w:t>example</w:t>
      </w:r>
      <w:r w:rsidR="00D947FD" w:rsidRPr="00501B56">
        <w:rPr>
          <w:lang w:val="en-GB"/>
        </w:rPr>
        <w:t xml:space="preserve">, we considered the Brazilian sample I-SA-Cur </w:t>
      </w:r>
      <w:r w:rsidR="003207E5" w:rsidRPr="00501B56">
        <w:rPr>
          <w:lang w:val="en-GB"/>
        </w:rPr>
        <w:t>to have probably originated</w:t>
      </w:r>
      <w:r w:rsidR="00D947FD" w:rsidRPr="00501B56">
        <w:rPr>
          <w:lang w:val="en-GB"/>
        </w:rPr>
        <w:t xml:space="preserve"> from the ENA cluster</w:t>
      </w:r>
      <w:r w:rsidR="003207E5" w:rsidRPr="00501B56">
        <w:rPr>
          <w:lang w:val="en-GB"/>
        </w:rPr>
        <w:t>,</w:t>
      </w:r>
      <w:r w:rsidR="00D947FD" w:rsidRPr="00501B56">
        <w:rPr>
          <w:lang w:val="en-GB"/>
        </w:rPr>
        <w:t xml:space="preserve"> despite two</w:t>
      </w:r>
      <w:r w:rsidR="003207E5" w:rsidRPr="00501B56">
        <w:rPr>
          <w:lang w:val="en-GB"/>
        </w:rPr>
        <w:t xml:space="preserve"> of the five</w:t>
      </w:r>
      <w:r w:rsidR="00D947FD" w:rsidRPr="00501B56">
        <w:rPr>
          <w:lang w:val="en-GB"/>
        </w:rPr>
        <w:t xml:space="preserve"> ABC analyses </w:t>
      </w:r>
      <w:r w:rsidR="003207E5" w:rsidRPr="00501B56">
        <w:rPr>
          <w:lang w:val="en-GB"/>
        </w:rPr>
        <w:t>indicating possible</w:t>
      </w:r>
      <w:r w:rsidR="00D947FD" w:rsidRPr="00501B56">
        <w:rPr>
          <w:lang w:val="en-GB"/>
        </w:rPr>
        <w:t xml:space="preserve"> admixture between the ENA and African clusters. </w:t>
      </w:r>
      <w:r w:rsidR="003207E5" w:rsidRPr="00501B56">
        <w:rPr>
          <w:lang w:val="en-GB"/>
        </w:rPr>
        <w:t>This admixture scenario</w:t>
      </w:r>
      <w:r w:rsidR="00D947FD" w:rsidRPr="00501B56">
        <w:rPr>
          <w:lang w:val="en-GB"/>
        </w:rPr>
        <w:t xml:space="preserve"> </w:t>
      </w:r>
      <w:r w:rsidR="00F21769" w:rsidRPr="00501B56">
        <w:rPr>
          <w:lang w:val="en-GB"/>
        </w:rPr>
        <w:t xml:space="preserve">is genealogically similar </w:t>
      </w:r>
      <w:r w:rsidR="003207E5" w:rsidRPr="00501B56">
        <w:rPr>
          <w:lang w:val="en-GB"/>
        </w:rPr>
        <w:t xml:space="preserve">to the simpler scenario of an ENA origin, because the African population itself originates from the ENA population </w:t>
      </w:r>
      <w:r w:rsidR="00D947FD" w:rsidRPr="00501B56">
        <w:rPr>
          <w:lang w:val="en-GB"/>
        </w:rPr>
        <w:t>(</w:t>
      </w:r>
      <w:r w:rsidR="00D947FD" w:rsidRPr="00501B56">
        <w:rPr>
          <w:color w:val="0000FF"/>
          <w:lang w:val="en-GB"/>
        </w:rPr>
        <w:t>Table 3</w:t>
      </w:r>
      <w:r w:rsidR="00D947FD" w:rsidRPr="00501B56">
        <w:rPr>
          <w:lang w:val="en-GB"/>
        </w:rPr>
        <w:t>)</w:t>
      </w:r>
      <w:r w:rsidR="001A405F" w:rsidRPr="00501B56">
        <w:rPr>
          <w:lang w:val="en-GB"/>
        </w:rPr>
        <w:t>. It is</w:t>
      </w:r>
      <w:r w:rsidR="003207E5" w:rsidRPr="00501B56">
        <w:rPr>
          <w:lang w:val="en-GB"/>
        </w:rPr>
        <w:t>,</w:t>
      </w:r>
      <w:r w:rsidR="001A405F" w:rsidRPr="00501B56">
        <w:rPr>
          <w:lang w:val="en-GB"/>
        </w:rPr>
        <w:t xml:space="preserve"> </w:t>
      </w:r>
      <w:r w:rsidR="003207E5" w:rsidRPr="00501B56">
        <w:rPr>
          <w:lang w:val="en-GB"/>
        </w:rPr>
        <w:t xml:space="preserve">therefore, </w:t>
      </w:r>
      <w:r w:rsidR="001A405F" w:rsidRPr="00501B56">
        <w:rPr>
          <w:lang w:val="en-GB"/>
        </w:rPr>
        <w:t xml:space="preserve">not surprising that the observed </w:t>
      </w:r>
      <w:r w:rsidR="00D947FD" w:rsidRPr="00501B56">
        <w:rPr>
          <w:lang w:val="en-GB"/>
        </w:rPr>
        <w:t xml:space="preserve">posterior probabilities were rather low (below 0.5) and </w:t>
      </w:r>
      <w:r w:rsidR="003207E5" w:rsidRPr="00501B56">
        <w:rPr>
          <w:lang w:val="en-GB"/>
        </w:rPr>
        <w:t>similar for the</w:t>
      </w:r>
      <w:r w:rsidR="00D947FD" w:rsidRPr="00501B56">
        <w:rPr>
          <w:lang w:val="en-GB"/>
        </w:rPr>
        <w:t xml:space="preserve"> three most likely scenarios</w:t>
      </w:r>
      <w:r w:rsidR="001A405F" w:rsidRPr="00501B56">
        <w:rPr>
          <w:lang w:val="en-GB"/>
        </w:rPr>
        <w:t xml:space="preserve"> in this case</w:t>
      </w:r>
      <w:r w:rsidR="00D947FD" w:rsidRPr="00501B56">
        <w:rPr>
          <w:lang w:val="en-GB"/>
        </w:rPr>
        <w:t xml:space="preserve"> (</w:t>
      </w:r>
      <w:r w:rsidR="00D947FD" w:rsidRPr="00501B56">
        <w:rPr>
          <w:color w:val="0000FF"/>
          <w:lang w:val="en-GB"/>
        </w:rPr>
        <w:t>Table S3)</w:t>
      </w:r>
      <w:r w:rsidR="00D947FD" w:rsidRPr="00501B56">
        <w:rPr>
          <w:lang w:val="en-GB"/>
        </w:rPr>
        <w:t>. Moreover, analyses of the I-SA-Gon sample</w:t>
      </w:r>
      <w:r w:rsidR="003207E5" w:rsidRPr="00501B56">
        <w:rPr>
          <w:lang w:val="en-GB"/>
        </w:rPr>
        <w:t>, from the</w:t>
      </w:r>
      <w:r w:rsidR="00D947FD" w:rsidRPr="00501B56">
        <w:rPr>
          <w:lang w:val="en-GB"/>
        </w:rPr>
        <w:t xml:space="preserve"> same Brazilian cluster</w:t>
      </w:r>
      <w:r w:rsidR="003207E5" w:rsidRPr="00501B56">
        <w:rPr>
          <w:lang w:val="en-GB"/>
        </w:rPr>
        <w:t>, systematically suggested an</w:t>
      </w:r>
      <w:r w:rsidR="00D947FD" w:rsidRPr="00501B56">
        <w:rPr>
          <w:lang w:val="en-GB"/>
        </w:rPr>
        <w:t xml:space="preserve"> ENA origin and the worldwide STRUCTURE clustering analysis </w:t>
      </w:r>
      <w:r w:rsidR="003207E5" w:rsidRPr="00501B56">
        <w:rPr>
          <w:lang w:val="en-GB"/>
        </w:rPr>
        <w:t xml:space="preserve">suggested no </w:t>
      </w:r>
      <w:r w:rsidR="00D947FD" w:rsidRPr="00501B56">
        <w:rPr>
          <w:lang w:val="en-GB"/>
        </w:rPr>
        <w:t>direct link between South America and Africa (</w:t>
      </w:r>
      <w:r w:rsidR="00D947FD" w:rsidRPr="00501B56">
        <w:rPr>
          <w:color w:val="0000FF"/>
          <w:lang w:val="en-GB"/>
        </w:rPr>
        <w:t>Fig. 4)</w:t>
      </w:r>
      <w:r w:rsidR="00D947FD" w:rsidRPr="00501B56">
        <w:rPr>
          <w:lang w:val="en-GB"/>
        </w:rPr>
        <w:t xml:space="preserve">. </w:t>
      </w:r>
      <w:r w:rsidR="00F21769" w:rsidRPr="00501B56">
        <w:rPr>
          <w:lang w:val="en-GB"/>
        </w:rPr>
        <w:t>Similar</w:t>
      </w:r>
      <w:r w:rsidR="00D947FD" w:rsidRPr="00501B56">
        <w:rPr>
          <w:lang w:val="en-GB"/>
        </w:rPr>
        <w:t xml:space="preserve"> arguments </w:t>
      </w:r>
      <w:r w:rsidR="003207E5" w:rsidRPr="00501B56">
        <w:rPr>
          <w:lang w:val="en-GB"/>
        </w:rPr>
        <w:t>led us to draw the same conclusion</w:t>
      </w:r>
      <w:r w:rsidR="00D947FD" w:rsidRPr="00501B56">
        <w:rPr>
          <w:lang w:val="en-GB"/>
        </w:rPr>
        <w:t xml:space="preserve"> (i.e. </w:t>
      </w:r>
      <w:r w:rsidR="00F21769" w:rsidRPr="00501B56">
        <w:rPr>
          <w:lang w:val="en-GB"/>
        </w:rPr>
        <w:t xml:space="preserve">an </w:t>
      </w:r>
      <w:r w:rsidR="00D947FD" w:rsidRPr="00501B56">
        <w:rPr>
          <w:lang w:val="en-GB"/>
        </w:rPr>
        <w:t>ENA origin)</w:t>
      </w:r>
      <w:r w:rsidR="00F21769" w:rsidRPr="00501B56">
        <w:rPr>
          <w:lang w:val="en-GB"/>
        </w:rPr>
        <w:t xml:space="preserve"> </w:t>
      </w:r>
      <w:r w:rsidR="003207E5" w:rsidRPr="00501B56">
        <w:rPr>
          <w:lang w:val="en-GB"/>
        </w:rPr>
        <w:t>for</w:t>
      </w:r>
      <w:r w:rsidR="00F21769" w:rsidRPr="00501B56">
        <w:rPr>
          <w:lang w:val="en-GB"/>
        </w:rPr>
        <w:t xml:space="preserve"> the Argentin</w:t>
      </w:r>
      <w:r w:rsidR="003207E5" w:rsidRPr="00501B56">
        <w:rPr>
          <w:lang w:val="en-GB"/>
        </w:rPr>
        <w:t>i</w:t>
      </w:r>
      <w:r w:rsidR="00F21769" w:rsidRPr="00501B56">
        <w:rPr>
          <w:lang w:val="en-GB"/>
        </w:rPr>
        <w:t>an cluster represented by the I-SA-Arg sample.</w:t>
      </w:r>
    </w:p>
    <w:p w:rsidR="00D947FD" w:rsidRPr="00501B56" w:rsidRDefault="00D947FD" w:rsidP="00D947FD">
      <w:pPr>
        <w:spacing w:line="480" w:lineRule="auto"/>
        <w:ind w:firstLine="708"/>
        <w:rPr>
          <w:lang w:val="en-GB"/>
        </w:rPr>
      </w:pPr>
      <w:r w:rsidRPr="00501B56">
        <w:rPr>
          <w:lang w:val="en-GB"/>
        </w:rPr>
        <w:t xml:space="preserve">Three of the four </w:t>
      </w:r>
      <w:r w:rsidR="00F21769" w:rsidRPr="00501B56">
        <w:rPr>
          <w:lang w:val="en-GB"/>
        </w:rPr>
        <w:t xml:space="preserve">European </w:t>
      </w:r>
      <w:r w:rsidRPr="00501B56">
        <w:rPr>
          <w:lang w:val="en-GB"/>
        </w:rPr>
        <w:t xml:space="preserve">target clusters </w:t>
      </w:r>
      <w:r w:rsidR="003207E5" w:rsidRPr="00501B56">
        <w:rPr>
          <w:lang w:val="en-GB"/>
        </w:rPr>
        <w:t xml:space="preserve">gave </w:t>
      </w:r>
      <w:r w:rsidR="008003AC" w:rsidRPr="00501B56">
        <w:rPr>
          <w:lang w:val="en-GB"/>
        </w:rPr>
        <w:t>clear-cut</w:t>
      </w:r>
      <w:r w:rsidRPr="00501B56">
        <w:rPr>
          <w:lang w:val="en-GB"/>
        </w:rPr>
        <w:t xml:space="preserve"> ABC results (</w:t>
      </w:r>
      <w:r w:rsidRPr="00501B56">
        <w:rPr>
          <w:color w:val="0000FF"/>
          <w:lang w:val="en-GB"/>
        </w:rPr>
        <w:t>Table 3</w:t>
      </w:r>
      <w:r w:rsidRPr="00501B56">
        <w:rPr>
          <w:lang w:val="en-GB"/>
        </w:rPr>
        <w:t>)</w:t>
      </w:r>
      <w:r w:rsidR="001A405F" w:rsidRPr="00501B56">
        <w:rPr>
          <w:lang w:val="en-GB"/>
        </w:rPr>
        <w:t xml:space="preserve"> </w:t>
      </w:r>
      <w:r w:rsidR="003207E5" w:rsidRPr="00501B56">
        <w:rPr>
          <w:lang w:val="en-GB"/>
        </w:rPr>
        <w:t>consistent</w:t>
      </w:r>
      <w:r w:rsidR="00F21769" w:rsidRPr="00501B56">
        <w:rPr>
          <w:lang w:val="en-GB"/>
        </w:rPr>
        <w:t xml:space="preserve"> with NJ and STRUCTURE analyses</w:t>
      </w:r>
      <w:r w:rsidRPr="00501B56">
        <w:rPr>
          <w:lang w:val="en-GB"/>
        </w:rPr>
        <w:t xml:space="preserve"> (</w:t>
      </w:r>
      <w:r w:rsidRPr="00501B56">
        <w:rPr>
          <w:color w:val="0000FF"/>
          <w:lang w:val="en-GB"/>
        </w:rPr>
        <w:t>Fig. 3</w:t>
      </w:r>
      <w:r w:rsidRPr="00501B56">
        <w:rPr>
          <w:lang w:val="en-GB"/>
        </w:rPr>
        <w:t xml:space="preserve"> </w:t>
      </w:r>
      <w:r w:rsidR="001A405F" w:rsidRPr="00501B56">
        <w:rPr>
          <w:lang w:val="en-GB"/>
        </w:rPr>
        <w:t>and</w:t>
      </w:r>
      <w:r w:rsidRPr="00501B56">
        <w:rPr>
          <w:lang w:val="en-GB"/>
        </w:rPr>
        <w:t xml:space="preserve"> </w:t>
      </w:r>
      <w:r w:rsidRPr="00501B56">
        <w:rPr>
          <w:color w:val="0000FF"/>
          <w:lang w:val="en-GB"/>
        </w:rPr>
        <w:t>Fig. 4</w:t>
      </w:r>
      <w:r w:rsidRPr="00501B56">
        <w:rPr>
          <w:lang w:val="en-GB"/>
        </w:rPr>
        <w:t>)</w:t>
      </w:r>
      <w:r w:rsidR="001A405F" w:rsidRPr="00501B56">
        <w:rPr>
          <w:lang w:val="en-GB"/>
        </w:rPr>
        <w:t xml:space="preserve">. We found that </w:t>
      </w:r>
      <w:r w:rsidRPr="00501B56">
        <w:rPr>
          <w:lang w:val="en-GB"/>
        </w:rPr>
        <w:t xml:space="preserve">the WNA cluster </w:t>
      </w:r>
      <w:r w:rsidR="00F21769" w:rsidRPr="00501B56">
        <w:rPr>
          <w:lang w:val="en-GB"/>
        </w:rPr>
        <w:t xml:space="preserve">was </w:t>
      </w:r>
      <w:r w:rsidRPr="00501B56">
        <w:rPr>
          <w:lang w:val="en-GB"/>
        </w:rPr>
        <w:t xml:space="preserve">the source of the Italian target cluster (I-EU-Ale and I-EU-Cun samples), whereas the </w:t>
      </w:r>
      <w:r w:rsidR="007E540A" w:rsidRPr="00501B56">
        <w:rPr>
          <w:lang w:val="en-GB"/>
        </w:rPr>
        <w:t>South of France</w:t>
      </w:r>
      <w:r w:rsidRPr="00501B56">
        <w:rPr>
          <w:lang w:val="en-GB"/>
        </w:rPr>
        <w:t xml:space="preserve"> cluster (I-EU-Opi) </w:t>
      </w:r>
      <w:r w:rsidR="007E540A" w:rsidRPr="00501B56">
        <w:rPr>
          <w:lang w:val="en-GB"/>
        </w:rPr>
        <w:t xml:space="preserve">was </w:t>
      </w:r>
      <w:r w:rsidRPr="00501B56">
        <w:rPr>
          <w:lang w:val="en-GB"/>
        </w:rPr>
        <w:t xml:space="preserve">probably </w:t>
      </w:r>
      <w:r w:rsidR="007E540A" w:rsidRPr="00501B56">
        <w:rPr>
          <w:lang w:val="en-GB"/>
        </w:rPr>
        <w:t>directly derived</w:t>
      </w:r>
      <w:r w:rsidRPr="00501B56">
        <w:rPr>
          <w:lang w:val="en-GB"/>
        </w:rPr>
        <w:t xml:space="preserve"> from the European biocontrol strain. Finally, the two samples used to </w:t>
      </w:r>
      <w:r w:rsidR="007E540A" w:rsidRPr="00501B56">
        <w:rPr>
          <w:lang w:val="en-GB"/>
        </w:rPr>
        <w:t xml:space="preserve">determine </w:t>
      </w:r>
      <w:r w:rsidRPr="00501B56">
        <w:rPr>
          <w:lang w:val="en-GB"/>
        </w:rPr>
        <w:t xml:space="preserve">the origin of the western European cluster (I-EU-Bel and I-EU-Cas) </w:t>
      </w:r>
      <w:r w:rsidR="001A405F" w:rsidRPr="00501B56">
        <w:rPr>
          <w:lang w:val="en-GB"/>
        </w:rPr>
        <w:t xml:space="preserve">clearly </w:t>
      </w:r>
      <w:r w:rsidR="007E540A" w:rsidRPr="00501B56">
        <w:rPr>
          <w:lang w:val="en-GB"/>
        </w:rPr>
        <w:t>suggested</w:t>
      </w:r>
      <w:r w:rsidR="001A405F" w:rsidRPr="00501B56">
        <w:rPr>
          <w:lang w:val="en-GB"/>
        </w:rPr>
        <w:t xml:space="preserve"> a scenario involving </w:t>
      </w:r>
      <w:r w:rsidRPr="00501B56">
        <w:rPr>
          <w:lang w:val="en-GB"/>
        </w:rPr>
        <w:t xml:space="preserve">an admixture between the ENA cluster and the European </w:t>
      </w:r>
      <w:r w:rsidR="007E540A" w:rsidRPr="00501B56">
        <w:rPr>
          <w:lang w:val="en-GB"/>
        </w:rPr>
        <w:t>biocontrol strain. By contrast</w:t>
      </w:r>
      <w:r w:rsidRPr="00501B56">
        <w:rPr>
          <w:lang w:val="en-GB"/>
        </w:rPr>
        <w:t xml:space="preserve">, the ABC analyses of the two samples representing the Eastern European cluster (I-EU-Hun and I-EU-Nor) </w:t>
      </w:r>
      <w:r w:rsidR="007E540A" w:rsidRPr="00501B56">
        <w:rPr>
          <w:lang w:val="en-GB"/>
        </w:rPr>
        <w:t>gave different</w:t>
      </w:r>
      <w:r w:rsidRPr="00501B56">
        <w:rPr>
          <w:lang w:val="en-GB"/>
        </w:rPr>
        <w:t xml:space="preserve"> results. Depending on the target sample and the putative population source set, various admixture scenarios (involving the Eastern native, ENA, WNA, South American or European biocontrol clusters) were selected</w:t>
      </w:r>
      <w:r w:rsidR="007E540A" w:rsidRPr="00501B56">
        <w:rPr>
          <w:lang w:val="en-GB"/>
        </w:rPr>
        <w:t>, often with</w:t>
      </w:r>
      <w:r w:rsidR="004A048A" w:rsidRPr="00501B56">
        <w:rPr>
          <w:lang w:val="en-GB"/>
        </w:rPr>
        <w:t xml:space="preserve"> </w:t>
      </w:r>
      <w:r w:rsidRPr="00501B56">
        <w:rPr>
          <w:lang w:val="en-GB"/>
        </w:rPr>
        <w:t xml:space="preserve">low </w:t>
      </w:r>
      <w:r w:rsidR="00F21769" w:rsidRPr="00501B56">
        <w:rPr>
          <w:lang w:val="en-GB"/>
        </w:rPr>
        <w:t>to</w:t>
      </w:r>
      <w:r w:rsidRPr="00501B56">
        <w:rPr>
          <w:lang w:val="en-GB"/>
        </w:rPr>
        <w:t xml:space="preserve"> moderate posterior probabilities (</w:t>
      </w:r>
      <w:r w:rsidRPr="00501B56">
        <w:rPr>
          <w:color w:val="0000FF"/>
          <w:lang w:val="en-GB"/>
        </w:rPr>
        <w:t>Table 3</w:t>
      </w:r>
      <w:r w:rsidRPr="00501B56">
        <w:rPr>
          <w:lang w:val="en-GB"/>
        </w:rPr>
        <w:t xml:space="preserve">). </w:t>
      </w:r>
      <w:r w:rsidR="007E540A" w:rsidRPr="00501B56">
        <w:rPr>
          <w:lang w:val="en-GB"/>
        </w:rPr>
        <w:t>This makes it difficult to draw any firm conclusions about this</w:t>
      </w:r>
      <w:r w:rsidRPr="00501B56">
        <w:rPr>
          <w:lang w:val="en-GB"/>
        </w:rPr>
        <w:t xml:space="preserve"> specific </w:t>
      </w:r>
      <w:r w:rsidR="004A048A" w:rsidRPr="00501B56">
        <w:rPr>
          <w:lang w:val="en-GB"/>
        </w:rPr>
        <w:t xml:space="preserve">invasive </w:t>
      </w:r>
      <w:r w:rsidRPr="00501B56">
        <w:rPr>
          <w:lang w:val="en-GB"/>
        </w:rPr>
        <w:t xml:space="preserve">cluster at this point. The possibility of admixture between three different sources (ENA, WNA and European Biocontrol) suggested by the STRUCTURE analyses (e.g. </w:t>
      </w:r>
      <w:r w:rsidRPr="00501B56">
        <w:rPr>
          <w:i/>
          <w:lang w:val="en-GB"/>
        </w:rPr>
        <w:t>K</w:t>
      </w:r>
      <w:r w:rsidRPr="00501B56">
        <w:rPr>
          <w:lang w:val="en-GB"/>
        </w:rPr>
        <w:t xml:space="preserve"> = 7; </w:t>
      </w:r>
      <w:r w:rsidRPr="00501B56">
        <w:rPr>
          <w:color w:val="0000FF"/>
          <w:lang w:val="en-GB"/>
        </w:rPr>
        <w:t>Fig. 4</w:t>
      </w:r>
      <w:r w:rsidRPr="00501B56">
        <w:rPr>
          <w:lang w:val="en-GB"/>
        </w:rPr>
        <w:t>) was not tested</w:t>
      </w:r>
      <w:r w:rsidR="004A048A" w:rsidRPr="00501B56">
        <w:rPr>
          <w:lang w:val="en-GB"/>
        </w:rPr>
        <w:t xml:space="preserve"> formally</w:t>
      </w:r>
      <w:r w:rsidRPr="00501B56">
        <w:rPr>
          <w:lang w:val="en-GB"/>
        </w:rPr>
        <w:t xml:space="preserve"> in </w:t>
      </w:r>
      <w:r w:rsidR="00DD1A9A" w:rsidRPr="00501B56">
        <w:rPr>
          <w:lang w:val="en-GB"/>
        </w:rPr>
        <w:t>th</w:t>
      </w:r>
      <w:r w:rsidR="00DD1A9A">
        <w:rPr>
          <w:lang w:val="en-GB"/>
        </w:rPr>
        <w:t>ese</w:t>
      </w:r>
      <w:r w:rsidR="00DD1A9A" w:rsidRPr="00501B56">
        <w:rPr>
          <w:lang w:val="en-GB"/>
        </w:rPr>
        <w:t xml:space="preserve"> </w:t>
      </w:r>
      <w:r w:rsidRPr="00501B56">
        <w:rPr>
          <w:lang w:val="en-GB"/>
        </w:rPr>
        <w:t>ABC analyses</w:t>
      </w:r>
      <w:r w:rsidR="007E540A" w:rsidRPr="00501B56">
        <w:rPr>
          <w:lang w:val="en-GB"/>
        </w:rPr>
        <w:t>.</w:t>
      </w:r>
    </w:p>
    <w:p w:rsidR="00D947FD" w:rsidRPr="00501B56" w:rsidRDefault="00D947FD" w:rsidP="00D947FD">
      <w:pPr>
        <w:spacing w:line="480" w:lineRule="auto"/>
        <w:rPr>
          <w:lang w:val="en-GB"/>
        </w:rPr>
      </w:pPr>
    </w:p>
    <w:p w:rsidR="00D947FD" w:rsidRPr="00501B56" w:rsidRDefault="00D947FD" w:rsidP="00D947FD">
      <w:pPr>
        <w:spacing w:line="480" w:lineRule="auto"/>
        <w:rPr>
          <w:i/>
          <w:iCs/>
          <w:lang w:val="en-GB"/>
        </w:rPr>
      </w:pPr>
      <w:commentRangeStart w:id="73"/>
      <w:r w:rsidRPr="00501B56">
        <w:rPr>
          <w:i/>
          <w:iCs/>
          <w:lang w:val="en-GB"/>
        </w:rPr>
        <w:t xml:space="preserve">Intracontinental </w:t>
      </w:r>
      <w:commentRangeEnd w:id="73"/>
      <w:r w:rsidR="000F3DB4">
        <w:rPr>
          <w:rStyle w:val="Marquedannotation"/>
          <w:vanish/>
        </w:rPr>
        <w:commentReference w:id="73"/>
      </w:r>
      <w:r w:rsidR="00D92729" w:rsidRPr="00501B56">
        <w:rPr>
          <w:i/>
          <w:iCs/>
          <w:lang w:val="en-GB"/>
        </w:rPr>
        <w:t>relationships between</w:t>
      </w:r>
      <w:r w:rsidRPr="00501B56">
        <w:rPr>
          <w:i/>
          <w:iCs/>
          <w:lang w:val="en-GB"/>
        </w:rPr>
        <w:t xml:space="preserve"> target </w:t>
      </w:r>
      <w:r w:rsidR="000F61E6" w:rsidRPr="00501B56">
        <w:rPr>
          <w:i/>
          <w:iCs/>
          <w:lang w:val="en-GB"/>
        </w:rPr>
        <w:t xml:space="preserve">population </w:t>
      </w:r>
      <w:r w:rsidRPr="00501B56">
        <w:rPr>
          <w:i/>
          <w:iCs/>
          <w:lang w:val="en-GB"/>
        </w:rPr>
        <w:t>clusters</w:t>
      </w:r>
      <w:r w:rsidR="007E540A" w:rsidRPr="00501B56">
        <w:rPr>
          <w:i/>
          <w:iCs/>
          <w:lang w:val="en-GB"/>
        </w:rPr>
        <w:t>, as determined by</w:t>
      </w:r>
      <w:r w:rsidR="0091664E" w:rsidRPr="00501B56">
        <w:rPr>
          <w:i/>
          <w:iCs/>
          <w:lang w:val="en-GB"/>
        </w:rPr>
        <w:t xml:space="preserve"> ABC</w:t>
      </w:r>
    </w:p>
    <w:p w:rsidR="00D947FD" w:rsidRPr="00501B56" w:rsidRDefault="00D947FD" w:rsidP="00D947FD">
      <w:pPr>
        <w:spacing w:line="480" w:lineRule="auto"/>
        <w:rPr>
          <w:lang w:val="en-GB"/>
        </w:rPr>
      </w:pPr>
    </w:p>
    <w:p w:rsidR="00D947FD" w:rsidRPr="00501B56" w:rsidRDefault="009C6088" w:rsidP="00D947FD">
      <w:pPr>
        <w:spacing w:line="480" w:lineRule="auto"/>
        <w:rPr>
          <w:lang w:val="en-GB"/>
        </w:rPr>
      </w:pPr>
      <w:r w:rsidRPr="00501B56">
        <w:rPr>
          <w:lang w:val="en-GB"/>
        </w:rPr>
        <w:t xml:space="preserve">The invasion histories of </w:t>
      </w:r>
      <w:r w:rsidR="004C4C1A" w:rsidRPr="00501B56">
        <w:rPr>
          <w:lang w:val="en-GB"/>
        </w:rPr>
        <w:t xml:space="preserve">South America and Eastern Europe </w:t>
      </w:r>
      <w:r w:rsidRPr="00501B56">
        <w:rPr>
          <w:lang w:val="en-GB"/>
        </w:rPr>
        <w:t>remained unclear</w:t>
      </w:r>
      <w:r w:rsidR="00D947FD" w:rsidRPr="00501B56">
        <w:rPr>
          <w:lang w:val="en-GB"/>
        </w:rPr>
        <w:t xml:space="preserve">. The first set of ABC analyses indicated that all three South American target clusters </w:t>
      </w:r>
      <w:r w:rsidR="001655E0" w:rsidRPr="00501B56">
        <w:rPr>
          <w:lang w:val="en-GB"/>
        </w:rPr>
        <w:t>had</w:t>
      </w:r>
      <w:r w:rsidR="00D947FD" w:rsidRPr="00501B56">
        <w:rPr>
          <w:lang w:val="en-GB"/>
        </w:rPr>
        <w:t xml:space="preserve"> the ENA cluster</w:t>
      </w:r>
      <w:r w:rsidR="001655E0" w:rsidRPr="00501B56">
        <w:rPr>
          <w:lang w:val="en-GB"/>
        </w:rPr>
        <w:t xml:space="preserve"> as </w:t>
      </w:r>
      <w:r w:rsidRPr="00501B56">
        <w:rPr>
          <w:lang w:val="en-GB"/>
        </w:rPr>
        <w:t>their source</w:t>
      </w:r>
      <w:r w:rsidR="00D947FD" w:rsidRPr="00501B56">
        <w:rPr>
          <w:lang w:val="en-GB"/>
        </w:rPr>
        <w:t xml:space="preserve">. </w:t>
      </w:r>
      <w:r w:rsidRPr="00501B56">
        <w:rPr>
          <w:lang w:val="en-GB"/>
        </w:rPr>
        <w:t>We investigated whether these target clusters were established independently from the</w:t>
      </w:r>
      <w:r w:rsidR="00D947FD" w:rsidRPr="00501B56">
        <w:rPr>
          <w:lang w:val="en-GB"/>
        </w:rPr>
        <w:t xml:space="preserve"> ENA </w:t>
      </w:r>
      <w:r w:rsidRPr="00501B56">
        <w:rPr>
          <w:lang w:val="en-GB"/>
        </w:rPr>
        <w:t>source population</w:t>
      </w:r>
      <w:r w:rsidR="00D947FD" w:rsidRPr="00501B56">
        <w:rPr>
          <w:lang w:val="en-GB"/>
        </w:rPr>
        <w:t xml:space="preserve"> (i.e. two or three ENA introductions in</w:t>
      </w:r>
      <w:r w:rsidR="001655E0" w:rsidRPr="00501B56">
        <w:rPr>
          <w:lang w:val="en-GB"/>
        </w:rPr>
        <w:t>to</w:t>
      </w:r>
      <w:r w:rsidR="00D947FD" w:rsidRPr="00501B56">
        <w:rPr>
          <w:lang w:val="en-GB"/>
        </w:rPr>
        <w:t xml:space="preserve"> South America) or </w:t>
      </w:r>
      <w:r w:rsidRPr="00501B56">
        <w:rPr>
          <w:lang w:val="en-GB"/>
        </w:rPr>
        <w:t xml:space="preserve">whether their establishment was not independent </w:t>
      </w:r>
      <w:r w:rsidR="00D947FD" w:rsidRPr="00501B56">
        <w:rPr>
          <w:lang w:val="en-GB"/>
        </w:rPr>
        <w:t xml:space="preserve">(i.e. a single ENA introduction </w:t>
      </w:r>
      <w:r w:rsidRPr="00501B56">
        <w:rPr>
          <w:lang w:val="en-GB"/>
        </w:rPr>
        <w:t>responsible for all the</w:t>
      </w:r>
      <w:r w:rsidR="00D947FD" w:rsidRPr="00501B56">
        <w:rPr>
          <w:lang w:val="en-GB"/>
        </w:rPr>
        <w:t xml:space="preserve"> South American clusters), </w:t>
      </w:r>
      <w:r w:rsidRPr="00501B56">
        <w:rPr>
          <w:lang w:val="en-GB"/>
        </w:rPr>
        <w:t>by defining</w:t>
      </w:r>
      <w:r w:rsidR="00D947FD" w:rsidRPr="00501B56">
        <w:rPr>
          <w:lang w:val="en-GB"/>
        </w:rPr>
        <w:t xml:space="preserve"> a second set of ABC analyses including </w:t>
      </w:r>
      <w:r w:rsidR="001655E0" w:rsidRPr="00501B56">
        <w:rPr>
          <w:lang w:val="en-GB"/>
        </w:rPr>
        <w:t>five</w:t>
      </w:r>
      <w:r w:rsidR="00D947FD" w:rsidRPr="00501B56">
        <w:rPr>
          <w:lang w:val="en-GB"/>
        </w:rPr>
        <w:t xml:space="preserve"> competing scenarios (see </w:t>
      </w:r>
      <w:r w:rsidR="00D947FD" w:rsidRPr="00501B56">
        <w:rPr>
          <w:color w:val="0000FF"/>
          <w:lang w:val="en-GB"/>
        </w:rPr>
        <w:t xml:space="preserve">Appendix </w:t>
      </w:r>
      <w:r w:rsidR="00EA70BC" w:rsidRPr="00501B56">
        <w:rPr>
          <w:color w:val="0000FF"/>
          <w:lang w:val="en-GB"/>
        </w:rPr>
        <w:t>S2</w:t>
      </w:r>
      <w:r w:rsidR="00EA70BC" w:rsidRPr="00501B56">
        <w:rPr>
          <w:lang w:val="en-GB"/>
        </w:rPr>
        <w:t xml:space="preserve"> </w:t>
      </w:r>
      <w:r w:rsidR="00D947FD" w:rsidRPr="00501B56">
        <w:rPr>
          <w:lang w:val="en-GB"/>
        </w:rPr>
        <w:t xml:space="preserve">for details). </w:t>
      </w:r>
      <w:bookmarkStart w:id="74" w:name="OLE_LINK6"/>
      <w:bookmarkStart w:id="75" w:name="OLE_LINK7"/>
      <w:r w:rsidR="00D947FD" w:rsidRPr="00501B56">
        <w:rPr>
          <w:lang w:val="en-GB"/>
        </w:rPr>
        <w:t>Whatever the set of population source sample</w:t>
      </w:r>
      <w:r w:rsidRPr="00501B56">
        <w:rPr>
          <w:lang w:val="en-GB"/>
        </w:rPr>
        <w:t>s</w:t>
      </w:r>
      <w:r w:rsidR="00D947FD" w:rsidRPr="00501B56">
        <w:rPr>
          <w:lang w:val="en-GB"/>
        </w:rPr>
        <w:t xml:space="preserve"> used, we </w:t>
      </w:r>
      <w:bookmarkEnd w:id="74"/>
      <w:bookmarkEnd w:id="75"/>
      <w:r w:rsidR="00D947FD" w:rsidRPr="00501B56">
        <w:rPr>
          <w:lang w:val="en-GB"/>
        </w:rPr>
        <w:t>found that the</w:t>
      </w:r>
      <w:r w:rsidR="001655E0" w:rsidRPr="00501B56">
        <w:rPr>
          <w:lang w:val="en-GB"/>
        </w:rPr>
        <w:t xml:space="preserve"> </w:t>
      </w:r>
      <w:r w:rsidR="00D947FD" w:rsidRPr="00501B56">
        <w:rPr>
          <w:lang w:val="en-GB"/>
        </w:rPr>
        <w:t xml:space="preserve">Chilean cluster was independent </w:t>
      </w:r>
      <w:r w:rsidRPr="00501B56">
        <w:rPr>
          <w:lang w:val="en-GB"/>
        </w:rPr>
        <w:t>of the other two</w:t>
      </w:r>
      <w:r w:rsidR="00D947FD" w:rsidRPr="00501B56">
        <w:rPr>
          <w:lang w:val="en-GB"/>
        </w:rPr>
        <w:t xml:space="preserve"> South American clusters (Argentina and Brazil)</w:t>
      </w:r>
      <w:r w:rsidR="00BA09EA" w:rsidRPr="00501B56">
        <w:rPr>
          <w:lang w:val="en-GB"/>
        </w:rPr>
        <w:t xml:space="preserve">. </w:t>
      </w:r>
      <w:r w:rsidRPr="00501B56">
        <w:rPr>
          <w:lang w:val="en-GB"/>
        </w:rPr>
        <w:t>By contrast</w:t>
      </w:r>
      <w:r w:rsidR="00BA09EA" w:rsidRPr="00501B56">
        <w:rPr>
          <w:lang w:val="en-GB"/>
        </w:rPr>
        <w:t>, the</w:t>
      </w:r>
      <w:r w:rsidR="00D947FD" w:rsidRPr="00501B56">
        <w:rPr>
          <w:lang w:val="en-GB"/>
        </w:rPr>
        <w:t xml:space="preserve"> South American clusters</w:t>
      </w:r>
      <w:r w:rsidR="00BA09EA" w:rsidRPr="00501B56">
        <w:rPr>
          <w:lang w:val="en-GB"/>
        </w:rPr>
        <w:t xml:space="preserve"> from </w:t>
      </w:r>
      <w:r w:rsidR="00D947FD" w:rsidRPr="00501B56">
        <w:rPr>
          <w:lang w:val="en-GB"/>
        </w:rPr>
        <w:t xml:space="preserve">Argentina and Brazil both originated from the same introduction event </w:t>
      </w:r>
      <w:r w:rsidR="00BA09EA" w:rsidRPr="00501B56">
        <w:rPr>
          <w:lang w:val="en-GB"/>
        </w:rPr>
        <w:t xml:space="preserve">from </w:t>
      </w:r>
      <w:r w:rsidRPr="00501B56">
        <w:rPr>
          <w:lang w:val="en-GB"/>
        </w:rPr>
        <w:t xml:space="preserve">the </w:t>
      </w:r>
      <w:r w:rsidR="00D947FD" w:rsidRPr="00501B56">
        <w:rPr>
          <w:lang w:val="en-GB"/>
        </w:rPr>
        <w:t>ENA</w:t>
      </w:r>
      <w:r w:rsidRPr="00501B56">
        <w:rPr>
          <w:lang w:val="en-GB"/>
        </w:rPr>
        <w:t xml:space="preserve"> source population</w:t>
      </w:r>
      <w:r w:rsidR="00BA09EA" w:rsidRPr="00501B56">
        <w:rPr>
          <w:lang w:val="en-GB"/>
        </w:rPr>
        <w:t xml:space="preserve"> </w:t>
      </w:r>
      <w:r w:rsidR="00D947FD" w:rsidRPr="00501B56">
        <w:rPr>
          <w:lang w:val="en-GB"/>
        </w:rPr>
        <w:t>(</w:t>
      </w:r>
      <w:r w:rsidR="00D947FD" w:rsidRPr="00501B56">
        <w:rPr>
          <w:color w:val="0000FF"/>
          <w:lang w:val="en-GB"/>
        </w:rPr>
        <w:t>Table 4</w:t>
      </w:r>
      <w:r w:rsidR="00D947FD" w:rsidRPr="00501B56">
        <w:rPr>
          <w:lang w:val="en-GB"/>
        </w:rPr>
        <w:t xml:space="preserve">). </w:t>
      </w:r>
      <w:r w:rsidRPr="00501B56">
        <w:rPr>
          <w:lang w:val="en-GB"/>
        </w:rPr>
        <w:t>The</w:t>
      </w:r>
      <w:r w:rsidR="00D947FD" w:rsidRPr="00501B56">
        <w:rPr>
          <w:lang w:val="en-GB"/>
        </w:rPr>
        <w:t xml:space="preserve"> low type I and II error rates</w:t>
      </w:r>
      <w:r w:rsidRPr="00501B56">
        <w:rPr>
          <w:lang w:val="en-GB"/>
        </w:rPr>
        <w:t xml:space="preserve"> indicated that th</w:t>
      </w:r>
      <w:ins w:id="76" w:author="Arnaud Estoup" w:date="2014-05-15T16:38:00Z">
        <w:r w:rsidR="00D52500">
          <w:rPr>
            <w:lang w:val="en-GB"/>
          </w:rPr>
          <w:t>ese</w:t>
        </w:r>
      </w:ins>
      <w:del w:id="77" w:author="Arnaud Estoup" w:date="2014-05-15T16:38:00Z">
        <w:r w:rsidRPr="00501B56" w:rsidDel="00D52500">
          <w:rPr>
            <w:lang w:val="en-GB"/>
          </w:rPr>
          <w:delText>is</w:delText>
        </w:r>
      </w:del>
      <w:r w:rsidRPr="00501B56">
        <w:rPr>
          <w:lang w:val="en-GB"/>
        </w:rPr>
        <w:t xml:space="preserve"> results w</w:t>
      </w:r>
      <w:ins w:id="78" w:author="Arnaud Estoup" w:date="2014-05-15T16:38:00Z">
        <w:r w:rsidR="00D52500">
          <w:rPr>
            <w:lang w:val="en-GB"/>
          </w:rPr>
          <w:t>ere</w:t>
        </w:r>
      </w:ins>
      <w:del w:id="79" w:author="Arnaud Estoup" w:date="2014-05-15T16:38:00Z">
        <w:r w:rsidRPr="00501B56" w:rsidDel="00D52500">
          <w:rPr>
            <w:lang w:val="en-GB"/>
          </w:rPr>
          <w:delText>as</w:delText>
        </w:r>
      </w:del>
      <w:r w:rsidRPr="00501B56">
        <w:rPr>
          <w:lang w:val="en-GB"/>
        </w:rPr>
        <w:t xml:space="preserve"> robust</w:t>
      </w:r>
      <w:r w:rsidR="00D947FD" w:rsidRPr="00501B56">
        <w:rPr>
          <w:lang w:val="en-GB"/>
        </w:rPr>
        <w:t xml:space="preserve"> (</w:t>
      </w:r>
      <w:r w:rsidR="00D947FD" w:rsidRPr="00501B56">
        <w:rPr>
          <w:color w:val="0000FF"/>
          <w:lang w:val="en-GB"/>
        </w:rPr>
        <w:t>Table S4</w:t>
      </w:r>
      <w:r w:rsidR="00D947FD" w:rsidRPr="00501B56">
        <w:rPr>
          <w:lang w:val="en-GB"/>
        </w:rPr>
        <w:t xml:space="preserve">) and </w:t>
      </w:r>
      <w:r w:rsidRPr="00501B56">
        <w:rPr>
          <w:lang w:val="en-GB"/>
        </w:rPr>
        <w:t>there was a</w:t>
      </w:r>
      <w:r w:rsidR="00D947FD" w:rsidRPr="00501B56">
        <w:rPr>
          <w:lang w:val="en-GB"/>
        </w:rPr>
        <w:t xml:space="preserve"> good fit between</w:t>
      </w:r>
      <w:r w:rsidRPr="00501B56">
        <w:rPr>
          <w:lang w:val="en-GB"/>
        </w:rPr>
        <w:t xml:space="preserve"> the</w:t>
      </w:r>
      <w:r w:rsidR="00D947FD" w:rsidRPr="00501B56">
        <w:rPr>
          <w:lang w:val="en-GB"/>
        </w:rPr>
        <w:t xml:space="preserve"> model and</w:t>
      </w:r>
      <w:r w:rsidRPr="00501B56">
        <w:rPr>
          <w:lang w:val="en-GB"/>
        </w:rPr>
        <w:t xml:space="preserve"> the observed</w:t>
      </w:r>
      <w:r w:rsidR="00D947FD" w:rsidRPr="00501B56">
        <w:rPr>
          <w:lang w:val="en-GB"/>
        </w:rPr>
        <w:t xml:space="preserve"> data (</w:t>
      </w:r>
      <w:r w:rsidR="003052A3" w:rsidRPr="00501B56">
        <w:rPr>
          <w:lang w:val="en-GB"/>
        </w:rPr>
        <w:t>see</w:t>
      </w:r>
      <w:r w:rsidR="00D947FD" w:rsidRPr="00501B56">
        <w:rPr>
          <w:lang w:val="en-GB"/>
        </w:rPr>
        <w:t xml:space="preserve"> model checking analyses</w:t>
      </w:r>
      <w:r w:rsidR="003052A3" w:rsidRPr="00501B56">
        <w:rPr>
          <w:lang w:val="en-GB"/>
        </w:rPr>
        <w:t xml:space="preserve"> summarized in</w:t>
      </w:r>
      <w:r w:rsidR="00D947FD" w:rsidRPr="00501B56">
        <w:rPr>
          <w:lang w:val="en-GB"/>
        </w:rPr>
        <w:t xml:space="preserve"> </w:t>
      </w:r>
      <w:r w:rsidR="00D947FD" w:rsidRPr="00501B56">
        <w:rPr>
          <w:color w:val="0000FF"/>
          <w:lang w:val="en-GB"/>
        </w:rPr>
        <w:t>Table S6</w:t>
      </w:r>
      <w:r w:rsidR="00D947FD" w:rsidRPr="00501B56">
        <w:rPr>
          <w:lang w:val="en-GB"/>
        </w:rPr>
        <w:t xml:space="preserve">). This scenario is consistent with the </w:t>
      </w:r>
      <w:r w:rsidR="003052A3" w:rsidRPr="00501B56">
        <w:rPr>
          <w:lang w:val="en-GB"/>
        </w:rPr>
        <w:t xml:space="preserve">observed </w:t>
      </w:r>
      <w:r w:rsidR="00D947FD" w:rsidRPr="00501B56">
        <w:rPr>
          <w:lang w:val="en-GB"/>
        </w:rPr>
        <w:t>NJ tree</w:t>
      </w:r>
      <w:r w:rsidR="003052A3" w:rsidRPr="00501B56">
        <w:rPr>
          <w:lang w:val="en-GB"/>
        </w:rPr>
        <w:t xml:space="preserve"> topology</w:t>
      </w:r>
      <w:r w:rsidR="00D947FD" w:rsidRPr="00501B56">
        <w:rPr>
          <w:lang w:val="en-GB"/>
        </w:rPr>
        <w:t xml:space="preserve"> (</w:t>
      </w:r>
      <w:r w:rsidR="00D947FD" w:rsidRPr="00501B56">
        <w:rPr>
          <w:color w:val="0000FF"/>
          <w:lang w:val="en-GB"/>
        </w:rPr>
        <w:t>Fig. 3</w:t>
      </w:r>
      <w:r w:rsidR="00D947FD" w:rsidRPr="00501B56">
        <w:rPr>
          <w:lang w:val="en-GB"/>
        </w:rPr>
        <w:t xml:space="preserve">) </w:t>
      </w:r>
      <w:r w:rsidRPr="00501B56">
        <w:rPr>
          <w:lang w:val="en-GB"/>
        </w:rPr>
        <w:t>and with</w:t>
      </w:r>
      <w:r w:rsidR="00D947FD" w:rsidRPr="00501B56">
        <w:rPr>
          <w:lang w:val="en-GB"/>
        </w:rPr>
        <w:t xml:space="preserve"> ST</w:t>
      </w:r>
      <w:r w:rsidR="003052A3" w:rsidRPr="00501B56">
        <w:rPr>
          <w:lang w:val="en-GB"/>
        </w:rPr>
        <w:t>R</w:t>
      </w:r>
      <w:r w:rsidR="00D947FD" w:rsidRPr="00501B56">
        <w:rPr>
          <w:lang w:val="en-GB"/>
        </w:rPr>
        <w:t>UCTURE</w:t>
      </w:r>
      <w:r w:rsidR="003052A3" w:rsidRPr="00501B56">
        <w:rPr>
          <w:lang w:val="en-GB"/>
        </w:rPr>
        <w:t xml:space="preserve"> results</w:t>
      </w:r>
      <w:r w:rsidR="00D947FD" w:rsidRPr="00501B56">
        <w:rPr>
          <w:lang w:val="en-GB"/>
        </w:rPr>
        <w:t xml:space="preserve"> (e.g. Argentina and Brazil appeared to be associated </w:t>
      </w:r>
      <w:r w:rsidRPr="00501B56">
        <w:rPr>
          <w:lang w:val="en-GB"/>
        </w:rPr>
        <w:t xml:space="preserve">with </w:t>
      </w:r>
      <w:r w:rsidR="00D947FD" w:rsidRPr="00501B56">
        <w:rPr>
          <w:lang w:val="en-GB"/>
        </w:rPr>
        <w:t xml:space="preserve">the same private cluster at </w:t>
      </w:r>
      <w:r w:rsidR="00D947FD" w:rsidRPr="00501B56">
        <w:rPr>
          <w:i/>
          <w:iCs/>
          <w:lang w:val="en-GB"/>
        </w:rPr>
        <w:t>K</w:t>
      </w:r>
      <w:r w:rsidR="00D947FD" w:rsidRPr="00501B56">
        <w:rPr>
          <w:lang w:val="en-GB"/>
        </w:rPr>
        <w:t xml:space="preserve"> = 4; </w:t>
      </w:r>
      <w:r w:rsidR="00D947FD" w:rsidRPr="00501B56">
        <w:rPr>
          <w:color w:val="0000FF"/>
          <w:lang w:val="en-GB"/>
        </w:rPr>
        <w:t>Fig. 4</w:t>
      </w:r>
      <w:r w:rsidR="00D947FD" w:rsidRPr="00501B56">
        <w:rPr>
          <w:lang w:val="en-GB"/>
        </w:rPr>
        <w:t xml:space="preserve">). </w:t>
      </w:r>
      <w:r w:rsidRPr="00501B56">
        <w:rPr>
          <w:lang w:val="en-GB"/>
        </w:rPr>
        <w:t xml:space="preserve">Thus, the </w:t>
      </w:r>
      <w:r w:rsidR="00D947FD" w:rsidRPr="00501B56">
        <w:rPr>
          <w:lang w:val="en-GB"/>
        </w:rPr>
        <w:t xml:space="preserve">HA populations in South America </w:t>
      </w:r>
      <w:r w:rsidRPr="00501B56">
        <w:rPr>
          <w:lang w:val="en-GB"/>
        </w:rPr>
        <w:t>originated</w:t>
      </w:r>
      <w:r w:rsidR="00D947FD" w:rsidRPr="00501B56">
        <w:rPr>
          <w:lang w:val="en-GB"/>
        </w:rPr>
        <w:t xml:space="preserve"> from two independent introductions from Eastern North America</w:t>
      </w:r>
      <w:r w:rsidRPr="00501B56">
        <w:rPr>
          <w:lang w:val="en-GB"/>
        </w:rPr>
        <w:t>.</w:t>
      </w:r>
    </w:p>
    <w:p w:rsidR="00D947FD" w:rsidRPr="00501B56" w:rsidRDefault="00D947FD" w:rsidP="00D947FD">
      <w:pPr>
        <w:spacing w:line="480" w:lineRule="auto"/>
        <w:rPr>
          <w:lang w:val="en-GB"/>
        </w:rPr>
      </w:pPr>
      <w:r w:rsidRPr="00501B56">
        <w:rPr>
          <w:lang w:val="en-GB"/>
        </w:rPr>
        <w:tab/>
      </w:r>
      <w:commentRangeStart w:id="80"/>
      <w:r w:rsidR="00CA2A14" w:rsidRPr="00501B56">
        <w:rPr>
          <w:lang w:val="en-GB"/>
        </w:rPr>
        <w:t>The</w:t>
      </w:r>
      <w:r w:rsidRPr="00501B56">
        <w:rPr>
          <w:lang w:val="en-GB"/>
        </w:rPr>
        <w:t xml:space="preserve"> Eastern European cluster</w:t>
      </w:r>
      <w:r w:rsidR="00CA2A14" w:rsidRPr="00501B56">
        <w:rPr>
          <w:lang w:val="en-GB"/>
        </w:rPr>
        <w:t xml:space="preserve"> </w:t>
      </w:r>
      <w:r w:rsidR="009C6088" w:rsidRPr="00501B56">
        <w:rPr>
          <w:lang w:val="en-GB"/>
        </w:rPr>
        <w:t>may have resulted from</w:t>
      </w:r>
      <w:r w:rsidRPr="00501B56">
        <w:rPr>
          <w:lang w:val="en-GB"/>
        </w:rPr>
        <w:t xml:space="preserve"> admixture</w:t>
      </w:r>
      <w:r w:rsidR="001655E0" w:rsidRPr="00501B56">
        <w:rPr>
          <w:lang w:val="en-GB"/>
        </w:rPr>
        <w:t xml:space="preserve"> events</w:t>
      </w:r>
      <w:r w:rsidRPr="00501B56">
        <w:rPr>
          <w:lang w:val="en-GB"/>
        </w:rPr>
        <w:t xml:space="preserve"> between ENA, WNA and European biocontrol</w:t>
      </w:r>
      <w:r w:rsidR="009C6088" w:rsidRPr="00501B56">
        <w:rPr>
          <w:lang w:val="en-GB"/>
        </w:rPr>
        <w:t xml:space="preserve"> populations</w:t>
      </w:r>
      <w:r w:rsidR="00CA2A14" w:rsidRPr="00501B56">
        <w:rPr>
          <w:lang w:val="en-GB"/>
        </w:rPr>
        <w:t>,</w:t>
      </w:r>
      <w:r w:rsidRPr="00501B56">
        <w:rPr>
          <w:lang w:val="en-GB"/>
        </w:rPr>
        <w:t xml:space="preserve"> as suggested by STRUCTURE analyses (</w:t>
      </w:r>
      <w:r w:rsidRPr="00501B56">
        <w:rPr>
          <w:color w:val="0000FF"/>
          <w:lang w:val="en-GB"/>
        </w:rPr>
        <w:t xml:space="preserve">Fig. </w:t>
      </w:r>
      <w:commentRangeStart w:id="81"/>
      <w:r w:rsidRPr="00501B56">
        <w:rPr>
          <w:color w:val="0000FF"/>
          <w:lang w:val="en-GB"/>
        </w:rPr>
        <w:t>4</w:t>
      </w:r>
      <w:commentRangeEnd w:id="81"/>
      <w:r w:rsidR="008A2267">
        <w:rPr>
          <w:rStyle w:val="Marquedannotation"/>
          <w:vanish/>
        </w:rPr>
        <w:commentReference w:id="81"/>
      </w:r>
      <w:r w:rsidRPr="00501B56">
        <w:rPr>
          <w:lang w:val="en-GB"/>
        </w:rPr>
        <w:t xml:space="preserve">). </w:t>
      </w:r>
      <w:commentRangeEnd w:id="80"/>
      <w:r w:rsidR="00D52500">
        <w:rPr>
          <w:rStyle w:val="Marquedannotation"/>
        </w:rPr>
        <w:commentReference w:id="80"/>
      </w:r>
      <w:del w:id="82" w:author="Arnaud Estoup" w:date="2014-05-15T16:40:00Z">
        <w:r w:rsidR="009C6088" w:rsidRPr="00501B56" w:rsidDel="004339B1">
          <w:rPr>
            <w:lang w:val="en-GB"/>
          </w:rPr>
          <w:delText>Thus</w:delText>
        </w:r>
        <w:r w:rsidR="00CA2A14" w:rsidRPr="00501B56" w:rsidDel="004339B1">
          <w:rPr>
            <w:lang w:val="en-GB"/>
          </w:rPr>
          <w:delText>,</w:delText>
        </w:r>
        <w:r w:rsidRPr="00501B56" w:rsidDel="004339B1">
          <w:rPr>
            <w:lang w:val="en-GB"/>
          </w:rPr>
          <w:delText xml:space="preserve"> several</w:delText>
        </w:r>
      </w:del>
      <w:ins w:id="83" w:author="Arnaud Estoup" w:date="2014-05-15T16:41:00Z">
        <w:r w:rsidR="004339B1">
          <w:rPr>
            <w:lang w:val="en-GB"/>
          </w:rPr>
          <w:t>The first set of ABC analyses indicated that s</w:t>
        </w:r>
      </w:ins>
      <w:ins w:id="84" w:author="Arnaud Estoup" w:date="2014-05-15T16:40:00Z">
        <w:r w:rsidR="004339B1">
          <w:rPr>
            <w:lang w:val="en-GB"/>
          </w:rPr>
          <w:t>everal</w:t>
        </w:r>
      </w:ins>
      <w:r w:rsidRPr="00501B56">
        <w:rPr>
          <w:lang w:val="en-GB"/>
        </w:rPr>
        <w:t xml:space="preserve"> clusters within Europe </w:t>
      </w:r>
      <w:r w:rsidR="009C6088" w:rsidRPr="00501B56">
        <w:rPr>
          <w:lang w:val="en-GB"/>
        </w:rPr>
        <w:t>may have originated from similar sources</w:t>
      </w:r>
      <w:r w:rsidRPr="00501B56">
        <w:rPr>
          <w:lang w:val="en-GB"/>
        </w:rPr>
        <w:t xml:space="preserve">. </w:t>
      </w:r>
      <w:r w:rsidR="009C6088" w:rsidRPr="00501B56">
        <w:rPr>
          <w:lang w:val="en-GB"/>
        </w:rPr>
        <w:t>In particular</w:t>
      </w:r>
      <w:r w:rsidRPr="00501B56">
        <w:rPr>
          <w:lang w:val="en-GB"/>
        </w:rPr>
        <w:t xml:space="preserve">, the Italian </w:t>
      </w:r>
      <w:r w:rsidR="009C6088" w:rsidRPr="00501B56">
        <w:rPr>
          <w:lang w:val="en-GB"/>
        </w:rPr>
        <w:t>and</w:t>
      </w:r>
      <w:r w:rsidRPr="00501B56">
        <w:rPr>
          <w:lang w:val="en-GB"/>
        </w:rPr>
        <w:t xml:space="preserve"> Eastern European clusters both have a WNA origin, </w:t>
      </w:r>
      <w:r w:rsidR="009C6088" w:rsidRPr="00501B56">
        <w:rPr>
          <w:lang w:val="en-GB"/>
        </w:rPr>
        <w:t xml:space="preserve">whereas </w:t>
      </w:r>
      <w:r w:rsidRPr="00501B56">
        <w:rPr>
          <w:lang w:val="en-GB"/>
        </w:rPr>
        <w:t xml:space="preserve">the Western and Eastern European clusters </w:t>
      </w:r>
      <w:r w:rsidR="009C6088" w:rsidRPr="00501B56">
        <w:rPr>
          <w:lang w:val="en-GB"/>
        </w:rPr>
        <w:t xml:space="preserve">both originate at least partly from the ENA </w:t>
      </w:r>
      <w:r w:rsidR="009C734B" w:rsidRPr="00501B56">
        <w:rPr>
          <w:lang w:val="en-GB"/>
        </w:rPr>
        <w:t xml:space="preserve">and biocontrol </w:t>
      </w:r>
      <w:r w:rsidR="009C6088" w:rsidRPr="00501B56">
        <w:rPr>
          <w:lang w:val="en-GB"/>
        </w:rPr>
        <w:t>cluster</w:t>
      </w:r>
      <w:r w:rsidR="009C734B" w:rsidRPr="00501B56">
        <w:rPr>
          <w:lang w:val="en-GB"/>
        </w:rPr>
        <w:t>s</w:t>
      </w:r>
      <w:r w:rsidRPr="00501B56">
        <w:rPr>
          <w:lang w:val="en-GB"/>
        </w:rPr>
        <w:t xml:space="preserve">. We defined a second set of ABC analyses with </w:t>
      </w:r>
      <w:r w:rsidR="001655E0" w:rsidRPr="00501B56">
        <w:rPr>
          <w:lang w:val="en-GB"/>
        </w:rPr>
        <w:t>four</w:t>
      </w:r>
      <w:r w:rsidRPr="00501B56">
        <w:rPr>
          <w:lang w:val="en-GB"/>
        </w:rPr>
        <w:t xml:space="preserve"> competing scenarios</w:t>
      </w:r>
      <w:r w:rsidR="009C6088" w:rsidRPr="00501B56">
        <w:rPr>
          <w:lang w:val="en-GB"/>
        </w:rPr>
        <w:t>, corresponding to all the</w:t>
      </w:r>
      <w:r w:rsidRPr="00501B56">
        <w:rPr>
          <w:lang w:val="en-GB"/>
        </w:rPr>
        <w:t xml:space="preserve"> possible combinations of one single or two independent introductions from ENA and WNA (see </w:t>
      </w:r>
      <w:r w:rsidRPr="00501B56">
        <w:rPr>
          <w:color w:val="0000FF"/>
          <w:lang w:val="en-GB"/>
        </w:rPr>
        <w:t xml:space="preserve">Appendix </w:t>
      </w:r>
      <w:r w:rsidR="00EA70BC" w:rsidRPr="00501B56">
        <w:rPr>
          <w:color w:val="0000FF"/>
          <w:lang w:val="en-GB"/>
        </w:rPr>
        <w:t>S2</w:t>
      </w:r>
      <w:r w:rsidR="00EA70BC" w:rsidRPr="00501B56">
        <w:rPr>
          <w:lang w:val="en-GB"/>
        </w:rPr>
        <w:t xml:space="preserve"> </w:t>
      </w:r>
      <w:r w:rsidRPr="00501B56">
        <w:rPr>
          <w:lang w:val="en-GB"/>
        </w:rPr>
        <w:t>for details). Whatever the set of putative population source sample</w:t>
      </w:r>
      <w:r w:rsidR="009C6088" w:rsidRPr="00501B56">
        <w:rPr>
          <w:lang w:val="en-GB"/>
        </w:rPr>
        <w:t>s</w:t>
      </w:r>
      <w:r w:rsidRPr="00501B56">
        <w:rPr>
          <w:lang w:val="en-GB"/>
        </w:rPr>
        <w:t xml:space="preserve"> used, we found that a single introduction from ENA and two independent introductions from WNA were involved in Europe (</w:t>
      </w:r>
      <w:r w:rsidRPr="00501B56">
        <w:rPr>
          <w:color w:val="0000FF"/>
          <w:lang w:val="en-GB"/>
        </w:rPr>
        <w:t>Table 4</w:t>
      </w:r>
      <w:r w:rsidRPr="00501B56">
        <w:rPr>
          <w:lang w:val="en-GB"/>
        </w:rPr>
        <w:t xml:space="preserve">). However, despite a good fit between the selected scenario and the data (model checking analyses, </w:t>
      </w:r>
      <w:r w:rsidRPr="00501B56">
        <w:rPr>
          <w:color w:val="0000FF"/>
          <w:lang w:val="en-GB"/>
        </w:rPr>
        <w:t>Table S6</w:t>
      </w:r>
      <w:r w:rsidRPr="00501B56">
        <w:rPr>
          <w:lang w:val="en-GB"/>
        </w:rPr>
        <w:t>), type I and type II error rates were found to be high (0.40</w:t>
      </w:r>
      <w:r w:rsidR="001655E0" w:rsidRPr="00501B56">
        <w:rPr>
          <w:lang w:val="en-GB"/>
        </w:rPr>
        <w:t>0</w:t>
      </w:r>
      <w:r w:rsidRPr="00501B56">
        <w:rPr>
          <w:lang w:val="en-GB"/>
        </w:rPr>
        <w:t xml:space="preserve"> and 0.136</w:t>
      </w:r>
      <w:r w:rsidR="001655E0" w:rsidRPr="00501B56">
        <w:rPr>
          <w:lang w:val="en-GB"/>
        </w:rPr>
        <w:t>, respectively;</w:t>
      </w:r>
      <w:r w:rsidRPr="00501B56">
        <w:rPr>
          <w:lang w:val="en-GB"/>
        </w:rPr>
        <w:t xml:space="preserve"> </w:t>
      </w:r>
      <w:r w:rsidRPr="00501B56">
        <w:rPr>
          <w:color w:val="0000FF"/>
          <w:lang w:val="en-GB"/>
        </w:rPr>
        <w:t>Table S4</w:t>
      </w:r>
      <w:r w:rsidRPr="00501B56">
        <w:rPr>
          <w:lang w:val="en-GB"/>
        </w:rPr>
        <w:t>), suggesting that these results should be interpreted with caution.</w:t>
      </w:r>
    </w:p>
    <w:p w:rsidR="00D947FD" w:rsidRPr="00501B56" w:rsidRDefault="00D947FD" w:rsidP="00D947FD">
      <w:pPr>
        <w:spacing w:line="480" w:lineRule="auto"/>
        <w:rPr>
          <w:lang w:val="en-GB"/>
        </w:rPr>
      </w:pPr>
    </w:p>
    <w:p w:rsidR="00D947FD" w:rsidRPr="00501B56" w:rsidRDefault="00D947FD" w:rsidP="00D947FD">
      <w:pPr>
        <w:spacing w:line="480" w:lineRule="auto"/>
        <w:rPr>
          <w:b/>
          <w:bCs/>
          <w:sz w:val="32"/>
          <w:szCs w:val="32"/>
          <w:lang w:val="en-GB"/>
        </w:rPr>
      </w:pPr>
      <w:r w:rsidRPr="00501B56">
        <w:rPr>
          <w:b/>
          <w:bCs/>
          <w:sz w:val="32"/>
          <w:szCs w:val="32"/>
          <w:lang w:val="en-GB"/>
        </w:rPr>
        <w:t>Discussion</w:t>
      </w:r>
    </w:p>
    <w:p w:rsidR="00D947FD" w:rsidRPr="00501B56" w:rsidRDefault="00D947FD" w:rsidP="00D947FD">
      <w:pPr>
        <w:spacing w:line="480" w:lineRule="auto"/>
        <w:rPr>
          <w:lang w:val="en-GB"/>
        </w:rPr>
      </w:pPr>
    </w:p>
    <w:p w:rsidR="00D947FD" w:rsidRPr="00501B56" w:rsidRDefault="00C17CF3" w:rsidP="00D947FD">
      <w:pPr>
        <w:spacing w:line="480" w:lineRule="auto"/>
        <w:rPr>
          <w:i/>
          <w:iCs/>
          <w:lang w:val="en-GB"/>
        </w:rPr>
      </w:pPr>
      <w:r w:rsidRPr="00501B56">
        <w:rPr>
          <w:i/>
          <w:iCs/>
          <w:lang w:val="en-GB"/>
        </w:rPr>
        <w:t>New i</w:t>
      </w:r>
      <w:r w:rsidR="00D947FD" w:rsidRPr="00501B56">
        <w:rPr>
          <w:i/>
          <w:iCs/>
          <w:lang w:val="en-GB"/>
        </w:rPr>
        <w:t xml:space="preserve">nsights </w:t>
      </w:r>
      <w:r w:rsidR="00B65AE3" w:rsidRPr="00501B56">
        <w:rPr>
          <w:i/>
          <w:iCs/>
          <w:lang w:val="en-GB"/>
        </w:rPr>
        <w:t xml:space="preserve">into the </w:t>
      </w:r>
      <w:r w:rsidR="00D947FD" w:rsidRPr="00501B56">
        <w:rPr>
          <w:i/>
          <w:iCs/>
          <w:lang w:val="en-GB"/>
        </w:rPr>
        <w:t xml:space="preserve">worldwide population structure and </w:t>
      </w:r>
      <w:r w:rsidRPr="00501B56">
        <w:rPr>
          <w:i/>
          <w:iCs/>
          <w:lang w:val="en-GB"/>
        </w:rPr>
        <w:t>i</w:t>
      </w:r>
      <w:r w:rsidR="00D947FD" w:rsidRPr="00501B56">
        <w:rPr>
          <w:i/>
          <w:iCs/>
          <w:lang w:val="en-GB"/>
        </w:rPr>
        <w:t>nvasion routes</w:t>
      </w:r>
      <w:r w:rsidR="00C91DB9" w:rsidRPr="00501B56">
        <w:rPr>
          <w:i/>
          <w:iCs/>
          <w:lang w:val="en-GB"/>
        </w:rPr>
        <w:t xml:space="preserve"> of </w:t>
      </w:r>
      <w:r w:rsidR="00C91DB9" w:rsidRPr="00501B56">
        <w:rPr>
          <w:lang w:val="en-GB"/>
        </w:rPr>
        <w:t>H. axyridis</w:t>
      </w:r>
    </w:p>
    <w:p w:rsidR="00D947FD" w:rsidRPr="00501B56" w:rsidRDefault="00D947FD" w:rsidP="00D947FD">
      <w:pPr>
        <w:spacing w:line="480" w:lineRule="auto"/>
        <w:rPr>
          <w:lang w:val="en-GB"/>
        </w:rPr>
      </w:pPr>
    </w:p>
    <w:p w:rsidR="00D947FD" w:rsidRPr="00501B56" w:rsidRDefault="00D947FD" w:rsidP="00D947FD">
      <w:pPr>
        <w:spacing w:line="480" w:lineRule="auto"/>
        <w:rPr>
          <w:lang w:val="en-GB"/>
        </w:rPr>
      </w:pPr>
      <w:r w:rsidRPr="00501B56">
        <w:rPr>
          <w:lang w:val="en-GB"/>
        </w:rPr>
        <w:t xml:space="preserve">Since 1988, HA </w:t>
      </w:r>
      <w:r w:rsidR="00B65AE3" w:rsidRPr="00501B56">
        <w:rPr>
          <w:lang w:val="en-GB"/>
        </w:rPr>
        <w:t xml:space="preserve">has </w:t>
      </w:r>
      <w:r w:rsidRPr="00501B56">
        <w:rPr>
          <w:lang w:val="en-GB"/>
        </w:rPr>
        <w:t xml:space="preserve">spread worldwide </w:t>
      </w:r>
      <w:r w:rsidR="00B65AE3" w:rsidRPr="00501B56">
        <w:rPr>
          <w:lang w:val="en-GB"/>
        </w:rPr>
        <w:t>at a surprisingly rapid rate</w:t>
      </w:r>
      <w:r w:rsidRPr="00501B56">
        <w:rPr>
          <w:lang w:val="en-GB"/>
        </w:rPr>
        <w:t xml:space="preserve"> </w:t>
      </w:r>
      <w:r w:rsidR="0054573D">
        <w:rPr>
          <w:lang w:val="en-GB"/>
        </w:rPr>
        <w:fldChar w:fldCharType="begin"/>
      </w:r>
      <w:r w:rsidR="00EA085B">
        <w:rPr>
          <w:lang w:val="en-GB"/>
        </w:rPr>
        <w:instrText xml:space="preserve"> ADDIN EN.CITE &lt;EndNote&gt;&lt;Cite&gt;&lt;Author&gt;Brown&lt;/Author&gt;&lt;Year&gt;2011&lt;/Year&gt;&lt;RecNum&gt;891&lt;/RecNum&gt;&lt;record&gt;&lt;rec-number&gt;891&lt;/rec-number&gt;&lt;ref-type name="Journal Article"&gt;17&lt;/ref-type&gt;&lt;contributors&gt;&lt;authors&gt;&lt;author&gt;Brown, Peter&lt;/author&gt;&lt;author&gt;Thomas, Cathleen&lt;/author&gt;&lt;author&gt;Lombaert, Eric&lt;/author&gt;&lt;author&gt;Jeffries, Daniel&lt;/author&gt;&lt;author&gt;Estoup, Arnaud&lt;/author&gt;&lt;author&gt;Lawson Handley, Lori-Jayne&lt;/author&gt;&lt;/authors&gt;&lt;/contributors&gt;&lt;titles&gt;&lt;title&gt;&lt;style face="normal" font="default" size="100%"&gt;The global spread of &lt;/style&gt;&lt;style face="italic" font="default" size="100%"&gt;Harmonia axyridis&lt;/style&gt;&lt;style face="normal" font="default" size="100%"&gt; (Coleoptera: Coccinellidae): distribution, dispersal and routes of invasion&lt;/style&gt;&lt;/title&gt;&lt;secondary-title&gt;BioControl&lt;/secondary-title&gt;&lt;/titles&gt;&lt;periodical&gt;&lt;full-title&gt;Biocontrol&lt;/full-title&gt;&lt;/periodical&gt;&lt;pages&gt;623-641&lt;/pages&gt;&lt;volume&gt;56&lt;/volume&gt;&lt;number&gt;4&lt;/number&gt;&lt;keywords&gt;&lt;keyword&gt;Biomedical and Life Sciences&lt;/keyword&gt;&lt;keyword&gt;Alien species&lt;/keyword&gt;&lt;keyword&gt;Biological control&lt;/keyword&gt;&lt;keyword&gt;Coccinellidae&lt;/keyword&gt;&lt;keyword&gt;Coleoptera&lt;/keyword&gt;&lt;keyword&gt;Dispersal mechanism&lt;/keyword&gt;&lt;keyword&gt;Harlequin ladybird&lt;/keyword&gt;&lt;keyword&gt;Invasive species&lt;/keyword&gt;&lt;keyword&gt;Multicolored Asian lady beetle&lt;/keyword&gt;&lt;keyword&gt;Range expansion&lt;/keyword&gt;&lt;keyword&gt;bioinvasion&lt;/keyword&gt;&lt;keyword&gt;biological invasion&lt;/keyword&gt;&lt;/keywords&gt;&lt;dates&gt;&lt;year&gt;2011&lt;/year&gt;&lt;/dates&gt;&lt;publisher&gt;Springer Netherlands&lt;/publisher&gt;&lt;label&gt;alpha&lt;/label&gt;&lt;urls&gt;&lt;related-urls&gt;&lt;url&gt;http://dx.doi.org/10.1007/s10526-011-9379-1 &lt;/url&gt;&lt;/related-urls&gt;&lt;pdf-urls&gt;&lt;url&gt;internal-pdf://el_528-0153321216/el_528.pdf&lt;/url&gt;&lt;/pdf-urls&gt;&lt;/urls&gt;&lt;custom1&gt;el&lt;/custom1&gt;&lt;custom2&gt;el_528&lt;/custom2&gt;&lt;/record&gt;&lt;/Cite&gt;&lt;/EndNote&gt;</w:instrText>
      </w:r>
      <w:r w:rsidR="0054573D">
        <w:rPr>
          <w:lang w:val="en-GB"/>
        </w:rPr>
        <w:fldChar w:fldCharType="separate"/>
      </w:r>
      <w:r w:rsidR="00EA085B">
        <w:rPr>
          <w:lang w:val="en-GB"/>
        </w:rPr>
        <w:t>(Brown</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 xml:space="preserve">. </w:t>
      </w:r>
      <w:r w:rsidR="00B65AE3" w:rsidRPr="00501B56">
        <w:rPr>
          <w:lang w:val="en-GB"/>
        </w:rPr>
        <w:t>Previous</w:t>
      </w:r>
      <w:r w:rsidRPr="00501B56">
        <w:rPr>
          <w:lang w:val="en-GB"/>
        </w:rPr>
        <w:t xml:space="preserve"> population genetics studies of HA have focused on the native area, the European biocontrol strains and a limited number of samples representative of the main historical invasive outbreaks </w:t>
      </w:r>
      <w:r w:rsidR="0054573D">
        <w:rPr>
          <w:lang w:val="en-GB"/>
        </w:rPr>
        <w:fldChar w:fldCharType="begin"/>
      </w:r>
      <w:r w:rsidR="00EA085B">
        <w:rPr>
          <w:lang w:val="en-GB"/>
        </w:rPr>
        <w:instrText xml:space="preserve"> ADDIN EN.CITE &lt;EndNote&gt;&lt;Cite&gt;&lt;Author&gt;Lombaert&lt;/Author&gt;&lt;Year&gt;2010&lt;/Year&gt;&lt;RecNum&gt;719&lt;/RecNum&gt;&lt;record&gt;&lt;rec-number&gt;719&lt;/rec-number&gt;&lt;ref-type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Cite&gt;&lt;Author&gt;Lombaert&lt;/Author&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w:instrText>
      </w:r>
      <w:r w:rsidR="005E2D6C" w:rsidRPr="005E2D6C">
        <w:instrText xml:space="preserve">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5E2D6C" w:rsidRPr="005E2D6C">
        <w:t>(Lombaert</w:t>
      </w:r>
      <w:r w:rsidR="005E2D6C" w:rsidRPr="005E2D6C">
        <w:rPr>
          <w:i/>
        </w:rPr>
        <w:t xml:space="preserve"> et al.</w:t>
      </w:r>
      <w:r w:rsidR="005E2D6C" w:rsidRPr="005E2D6C">
        <w:t xml:space="preserve"> 2010; Lombaert</w:t>
      </w:r>
      <w:r w:rsidR="005E2D6C" w:rsidRPr="005E2D6C">
        <w:rPr>
          <w:i/>
        </w:rPr>
        <w:t xml:space="preserve"> et al.</w:t>
      </w:r>
      <w:r w:rsidR="005E2D6C" w:rsidRPr="005E2D6C">
        <w:t xml:space="preserve"> 2011)</w:t>
      </w:r>
      <w:r w:rsidR="0054573D">
        <w:rPr>
          <w:lang w:val="en-GB"/>
        </w:rPr>
        <w:fldChar w:fldCharType="end"/>
      </w:r>
      <w:r w:rsidR="005E2D6C" w:rsidRPr="005E2D6C">
        <w:t xml:space="preserve">. In their study, Lombaert </w:t>
      </w:r>
      <w:r w:rsidR="005E2D6C" w:rsidRPr="005E2D6C">
        <w:rPr>
          <w:i/>
          <w:iCs/>
        </w:rPr>
        <w:t>et al.</w:t>
      </w:r>
      <w:r w:rsidR="005E2D6C" w:rsidRPr="005E2D6C">
        <w:t xml:space="preserve"> </w:t>
      </w:r>
      <w:r w:rsidR="0054573D">
        <w:rPr>
          <w:lang w:val="en-GB"/>
        </w:rPr>
        <w:fldChar w:fldCharType="begin"/>
      </w:r>
      <w:r w:rsidR="005E2D6C" w:rsidRPr="005E2D6C">
        <w:instrText xml:space="preserve"> ADDIN EN.CITE &lt;EndNote&gt;&lt;Cite ExcludeAuth="1"&gt;&lt;Year&gt;2011&lt;/Year&gt;&lt;RecNum&gt;1171&lt;/RecNum&gt;&lt;record&gt;&lt;rec-number&gt;1171&lt;/rec-number&gt;&lt;ref-type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w:instrText>
      </w:r>
      <w:r w:rsidR="005E2D6C" w:rsidRPr="005E2D6C">
        <w:rPr>
          <w:lang w:val="en-US"/>
        </w:rPr>
        <w:instrText xml:space="preserve">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w:instrText>
      </w:r>
      <w:r w:rsidR="00EA085B">
        <w:rPr>
          <w:lang w:val="en-GB"/>
        </w:rPr>
        <w:instrText>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(2011)</w:t>
      </w:r>
      <w:r w:rsidR="0054573D">
        <w:rPr>
          <w:lang w:val="en-GB"/>
        </w:rPr>
        <w:fldChar w:fldCharType="end"/>
      </w:r>
      <w:r w:rsidRPr="00501B56">
        <w:rPr>
          <w:lang w:val="en-GB"/>
        </w:rPr>
        <w:t xml:space="preserve"> used a total of 19 population samples</w:t>
      </w:r>
      <w:r w:rsidR="00B65AE3" w:rsidRPr="00501B56">
        <w:rPr>
          <w:lang w:val="en-GB"/>
        </w:rPr>
        <w:t>, only five of which were sampled from</w:t>
      </w:r>
      <w:r w:rsidRPr="00501B56">
        <w:rPr>
          <w:lang w:val="en-GB"/>
        </w:rPr>
        <w:t xml:space="preserve"> invaded areas. Here</w:t>
      </w:r>
      <w:r w:rsidR="00B65AE3" w:rsidRPr="00501B56">
        <w:rPr>
          <w:lang w:val="en-GB"/>
        </w:rPr>
        <w:t>, we have added another</w:t>
      </w:r>
      <w:r w:rsidRPr="00501B56">
        <w:rPr>
          <w:lang w:val="en-GB"/>
        </w:rPr>
        <w:t xml:space="preserve"> 28 invasive population samples</w:t>
      </w:r>
      <w:r w:rsidR="00B65AE3" w:rsidRPr="00501B56">
        <w:rPr>
          <w:lang w:val="en-GB"/>
        </w:rPr>
        <w:t>,</w:t>
      </w:r>
      <w:r w:rsidRPr="00501B56">
        <w:rPr>
          <w:lang w:val="en-GB"/>
        </w:rPr>
        <w:t xml:space="preserve"> </w:t>
      </w:r>
      <w:r w:rsidR="00B65AE3" w:rsidRPr="00501B56">
        <w:rPr>
          <w:lang w:val="en-GB"/>
        </w:rPr>
        <w:t>increasing the number of individuals</w:t>
      </w:r>
      <w:r w:rsidRPr="00501B56">
        <w:rPr>
          <w:lang w:val="en-GB"/>
        </w:rPr>
        <w:t xml:space="preserve"> from 561 to 1442. </w:t>
      </w:r>
      <w:r w:rsidR="00B65AE3" w:rsidRPr="00501B56">
        <w:rPr>
          <w:lang w:val="en-GB"/>
        </w:rPr>
        <w:t>Through</w:t>
      </w:r>
      <w:r w:rsidRPr="00501B56">
        <w:rPr>
          <w:lang w:val="en-GB"/>
        </w:rPr>
        <w:t xml:space="preserve"> this </w:t>
      </w:r>
      <w:r w:rsidR="00B65AE3" w:rsidRPr="00501B56">
        <w:rPr>
          <w:lang w:val="en-GB"/>
        </w:rPr>
        <w:t>major additional</w:t>
      </w:r>
      <w:r w:rsidRPr="00501B56">
        <w:rPr>
          <w:lang w:val="en-GB"/>
        </w:rPr>
        <w:t xml:space="preserve"> sampling effor</w:t>
      </w:r>
      <w:r w:rsidR="003D5EF0" w:rsidRPr="00501B56">
        <w:rPr>
          <w:lang w:val="en-GB"/>
        </w:rPr>
        <w:t>t</w:t>
      </w:r>
      <w:r w:rsidRPr="00501B56">
        <w:rPr>
          <w:lang w:val="en-GB"/>
        </w:rPr>
        <w:t xml:space="preserve"> and the use of different methodological tools, we provide new insight into the </w:t>
      </w:r>
      <w:r w:rsidR="00E757F8" w:rsidRPr="00501B56">
        <w:rPr>
          <w:lang w:val="en-GB"/>
        </w:rPr>
        <w:t xml:space="preserve">worldwide </w:t>
      </w:r>
      <w:r w:rsidRPr="00501B56">
        <w:rPr>
          <w:lang w:val="en-GB"/>
        </w:rPr>
        <w:t xml:space="preserve">spatial structure and invasion routes of HA populations (summarized in </w:t>
      </w:r>
      <w:r w:rsidRPr="00501B56">
        <w:rPr>
          <w:color w:val="0000FF"/>
          <w:lang w:val="en-GB"/>
        </w:rPr>
        <w:t>Fig. 5</w:t>
      </w:r>
      <w:r w:rsidRPr="00501B56">
        <w:rPr>
          <w:lang w:val="en-GB"/>
        </w:rPr>
        <w:t>).</w:t>
      </w:r>
    </w:p>
    <w:p w:rsidR="00D947FD" w:rsidRPr="00501B56" w:rsidRDefault="00D947FD" w:rsidP="00D947FD">
      <w:pPr>
        <w:spacing w:line="480" w:lineRule="auto"/>
        <w:rPr>
          <w:lang w:val="en-GB"/>
        </w:rPr>
      </w:pPr>
      <w:r w:rsidRPr="00501B56">
        <w:rPr>
          <w:lang w:val="en-GB"/>
        </w:rPr>
        <w:tab/>
        <w:t>North America was the first continent to be invaded</w:t>
      </w:r>
      <w:r w:rsidR="00B65AE3" w:rsidRPr="00501B56">
        <w:rPr>
          <w:lang w:val="en-GB"/>
        </w:rPr>
        <w:t>,</w:t>
      </w:r>
      <w:r w:rsidRPr="00501B56">
        <w:rPr>
          <w:lang w:val="en-GB"/>
        </w:rPr>
        <w:t xml:space="preserve"> with two independent introductions from the Asian native area </w:t>
      </w:r>
      <w:r w:rsidR="0054573D">
        <w:rPr>
          <w:lang w:val="en-GB"/>
        </w:rPr>
        <w:fldChar w:fldCharType="begin"/>
      </w:r>
      <w:r w:rsidR="00EA085B">
        <w:rPr>
          <w:lang w:val="en-GB"/>
        </w:rPr>
        <w:instrText xml:space="preserve"> ADDIN EN.CITE &lt;EndNote&gt;&lt;Cite&gt;&lt;Author&gt;Lombaert&lt;/Author&gt;&lt;Year&gt;2010&lt;/Year&gt;&lt;RecNum&gt;719&lt;/RecNum&gt;&lt;record&gt;&lt;rec-number&gt;719&lt;/rec-number&gt;&lt;ref-type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Cite&gt;&lt;Author&gt;Lombaert&lt;/Author&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(Lombaert</w:t>
      </w:r>
      <w:r w:rsidR="00EA085B" w:rsidRPr="00EA085B">
        <w:rPr>
          <w:i/>
          <w:lang w:val="en-GB"/>
        </w:rPr>
        <w:t xml:space="preserve"> et al.</w:t>
      </w:r>
      <w:r w:rsidR="00EA085B">
        <w:rPr>
          <w:lang w:val="en-GB"/>
        </w:rPr>
        <w:t xml:space="preserve"> 2010; Lombaert</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 one in the East</w:t>
      </w:r>
      <w:r w:rsidR="00B65AE3" w:rsidRPr="00501B56">
        <w:rPr>
          <w:lang w:val="en-GB"/>
        </w:rPr>
        <w:t>,</w:t>
      </w:r>
      <w:r w:rsidRPr="00501B56">
        <w:rPr>
          <w:lang w:val="en-GB"/>
        </w:rPr>
        <w:t xml:space="preserve"> first observed in 1988 (ENA outbreak)</w:t>
      </w:r>
      <w:r w:rsidR="00B65AE3" w:rsidRPr="00501B56">
        <w:rPr>
          <w:lang w:val="en-GB"/>
        </w:rPr>
        <w:t>,</w:t>
      </w:r>
      <w:r w:rsidRPr="00501B56">
        <w:rPr>
          <w:lang w:val="en-GB"/>
        </w:rPr>
        <w:t xml:space="preserve"> and one in the West</w:t>
      </w:r>
      <w:r w:rsidR="00B65AE3" w:rsidRPr="00501B56">
        <w:rPr>
          <w:lang w:val="en-GB"/>
        </w:rPr>
        <w:t>,</w:t>
      </w:r>
      <w:r w:rsidRPr="00501B56">
        <w:rPr>
          <w:lang w:val="en-GB"/>
        </w:rPr>
        <w:t xml:space="preserve"> first observed in 1991 (WNA outbreak). </w:t>
      </w:r>
      <w:r w:rsidRPr="00501B56">
        <w:rPr>
          <w:iCs/>
          <w:lang w:val="en-GB"/>
        </w:rPr>
        <w:t>HA</w:t>
      </w:r>
      <w:r w:rsidRPr="00501B56">
        <w:rPr>
          <w:lang w:val="en-GB"/>
        </w:rPr>
        <w:t xml:space="preserve"> has </w:t>
      </w:r>
      <w:r w:rsidR="00B65AE3" w:rsidRPr="00501B56">
        <w:rPr>
          <w:lang w:val="en-GB"/>
        </w:rPr>
        <w:t>since spread throughout</w:t>
      </w:r>
      <w:r w:rsidRPr="00501B56">
        <w:rPr>
          <w:lang w:val="en-GB"/>
        </w:rPr>
        <w:t xml:space="preserve"> North America </w:t>
      </w:r>
      <w:r w:rsidR="00B65AE3" w:rsidRPr="00501B56">
        <w:rPr>
          <w:lang w:val="en-GB"/>
        </w:rPr>
        <w:t>and is now present in</w:t>
      </w:r>
      <w:r w:rsidRPr="00501B56">
        <w:rPr>
          <w:lang w:val="en-GB"/>
        </w:rPr>
        <w:t xml:space="preserve"> almost all states and jurisdictions of the USA, Canada and Mexico </w:t>
      </w:r>
      <w:r w:rsidR="0054573D">
        <w:rPr>
          <w:lang w:val="en-GB"/>
        </w:rPr>
        <w:fldChar w:fldCharType="begin"/>
      </w:r>
      <w:r w:rsidR="00EA085B">
        <w:rPr>
          <w:lang w:val="en-GB"/>
        </w:rPr>
        <w:instrText xml:space="preserve"> ADDIN EN.CITE &lt;EndNote&gt;&lt;Cite&gt;&lt;Author&gt;Brown&lt;/Author&gt;&lt;Year&gt;2011&lt;/Year&gt;&lt;RecNum&gt;891&lt;/RecNum&gt;&lt;record&gt;&lt;rec-number&gt;891&lt;/rec-number&gt;&lt;ref-type name="Journal Article"&gt;17&lt;/ref-type&gt;&lt;contributors&gt;&lt;authors&gt;&lt;author&gt;Brown, Peter&lt;/author&gt;&lt;author&gt;Thomas, Cathleen&lt;/author&gt;&lt;author&gt;Lombaert, Eric&lt;/author&gt;&lt;author&gt;Jeffries, Daniel&lt;/author&gt;&lt;author&gt;Estoup, Arnaud&lt;/author&gt;&lt;author&gt;Lawson Handley, Lori-Jayne&lt;/author&gt;&lt;/authors&gt;&lt;/contributors&gt;&lt;titles&gt;&lt;title&gt;&lt;style face="normal" font="default" size="100%"&gt;The global spread of &lt;/style&gt;&lt;style face="italic" font="default" size="100%"&gt;Harmonia axyridis&lt;/style&gt;&lt;style face="normal" font="default" size="100%"&gt; (Coleoptera: Coccinellidae): distribution, dispersal and routes of invasion&lt;/style&gt;&lt;/title&gt;&lt;secondary-title&gt;BioControl&lt;/secondary-title&gt;&lt;/titles&gt;&lt;periodical&gt;&lt;full-title&gt;Biocontrol&lt;/full-title&gt;&lt;/periodical&gt;&lt;pages&gt;623-641&lt;/pages&gt;&lt;volume&gt;56&lt;/volume&gt;&lt;number&gt;4&lt;/number&gt;&lt;keywords&gt;&lt;keyword&gt;Biomedical and Life Sciences&lt;/keyword&gt;&lt;keyword&gt;Alien species&lt;/keyword&gt;&lt;keyword&gt;Biological control&lt;/keyword&gt;&lt;keyword&gt;Coccinellidae&lt;/keyword&gt;&lt;keyword&gt;Coleoptera&lt;/keyword&gt;&lt;keyword&gt;Dispersal mechanism&lt;/keyword&gt;&lt;keyword&gt;Harlequin ladybird&lt;/keyword&gt;&lt;keyword&gt;Invasive species&lt;/keyword&gt;&lt;keyword&gt;Multicolored Asian lady beetle&lt;/keyword&gt;&lt;keyword&gt;Range expansion&lt;/keyword&gt;&lt;keyword&gt;bioinvasion&lt;/keyword&gt;&lt;keyword&gt;biological invasion&lt;/keyword&gt;&lt;/keywords&gt;&lt;dates&gt;&lt;year&gt;2011&lt;/year&gt;&lt;/dates&gt;&lt;publisher&gt;Springer Netherlands&lt;/publisher&gt;&lt;label&gt;alpha&lt;/label&gt;&lt;urls&gt;&lt;related-urls&gt;&lt;url&gt;http://dx.doi.org/10.1007/s10526-011-9379-1 &lt;/url&gt;&lt;/related-urls&gt;&lt;pdf-urls&gt;&lt;url&gt;internal-pdf://el_528-0153321216/el_528.pdf&lt;/url&gt;&lt;/pdf-urls&gt;&lt;/urls&gt;&lt;custom1&gt;el&lt;/custom1&gt;&lt;custom2&gt;el_528&lt;/custom2&gt;&lt;/record&gt;&lt;/Cite&gt;&lt;Cite&gt;&lt;Author&gt;Koch&lt;/Author&gt;&lt;Year&gt;2006&lt;/Year&gt;&lt;RecNum&gt;434&lt;/RecNum&gt;&lt;record&gt;&lt;rec-number&gt;434&lt;/rec-number&gt;&lt;ref-type name="Journal Article"&gt;17&lt;/ref-type&gt;&lt;contributors&gt;&lt;authors&gt;&lt;author&gt;Koch, R. L.&lt;/author&gt;&lt;author&gt;Venette, R. C.&lt;/author&gt;&lt;author&gt;Hutchison, W. D.&lt;/author&gt;&lt;/authors&gt;&lt;/contributors&gt;&lt;titles&gt;&lt;title&gt;&lt;style face="normal" font="default" size="100%"&gt;Invasions by &lt;/style&gt;&lt;style face="italic" font="default" size="100%"&gt;Harmonia axyridis&lt;/style&gt;&lt;style face="normal" font="default" size="100%"&gt; (Pallas) (Coleoptera: Coccinellidae) in the Western Hemisphere: Implications for South America&lt;/style&gt;&lt;/title&gt;&lt;secondary-title&gt;Neotropical Entomology&lt;/secondary-title&gt;&lt;/titles&gt;&lt;pages&gt;421-434&lt;/pages&gt;&lt;volume&gt;35&lt;/volume&gt;&lt;number&gt;4&lt;/number&gt;&lt;keywords&gt;&lt;keyword&gt;biological control&lt;/keyword&gt;&lt;keyword&gt;invasive species&lt;/keyword&gt;&lt;keyword&gt;exotic species&lt;/keyword&gt;&lt;keyword&gt;climate matching&lt;/keyword&gt;&lt;keyword&gt;non-target impact&lt;/keyword&gt;&lt;keyword&gt;lady beetle coleoptera&lt;/keyword&gt;&lt;keyword&gt;southeastern united-states&lt;/keyword&gt;&lt;keyword&gt;multicolored asian&lt;/keyword&gt;&lt;keyword&gt;ladybird&lt;/keyword&gt;&lt;keyword&gt;woolly adelgid homoptera&lt;/keyword&gt;&lt;keyword&gt;biological-control&lt;/keyword&gt;&lt;keyword&gt;sweet corn&lt;/keyword&gt;&lt;keyword&gt;maritime provinces&lt;/keyword&gt;&lt;keyword&gt;field observations&lt;/keyword&gt;&lt;keyword&gt;aphid predators&lt;/keyword&gt;&lt;keyword&gt;pest-management&lt;/keyword&gt;&lt;/keywords&gt;&lt;dates&gt;&lt;year&gt;2006&lt;/year&gt;&lt;pub-dates&gt;&lt;date&gt;Jul-Aug&lt;/date&gt;&lt;/pub-dates&gt;&lt;/dates&gt;&lt;accession-num&gt;ISI:000240602100001&lt;/accession-num&gt;&lt;label&gt;alpha&lt;/label&gt;&lt;urls&gt;&lt;related-urls&gt;&lt;url&gt;&amp;lt;Go to ISI&amp;gt;://000240602100001&lt;/url&gt;&lt;/related-urls&gt;&lt;pdf-urls&gt;&lt;url&gt;internal-pdf://el_109-0671580928/el_109.pdf&lt;/url&gt;&lt;/pdf-urls&gt;&lt;/urls&gt;&lt;custom1&gt;el&lt;/custom1&gt;&lt;custom2&gt;el_109&lt;/custom2&gt;&lt;/record&gt;&lt;/Cite&gt;&lt;/EndNote&gt;</w:instrText>
      </w:r>
      <w:r w:rsidR="0054573D">
        <w:rPr>
          <w:lang w:val="en-GB"/>
        </w:rPr>
        <w:fldChar w:fldCharType="separate"/>
      </w:r>
      <w:r w:rsidR="00EA085B">
        <w:rPr>
          <w:lang w:val="en-GB"/>
        </w:rPr>
        <w:t>(Brown</w:t>
      </w:r>
      <w:r w:rsidR="00EA085B" w:rsidRPr="00EA085B">
        <w:rPr>
          <w:i/>
          <w:lang w:val="en-GB"/>
        </w:rPr>
        <w:t xml:space="preserve"> et al.</w:t>
      </w:r>
      <w:r w:rsidR="00EA085B">
        <w:rPr>
          <w:lang w:val="en-GB"/>
        </w:rPr>
        <w:t xml:space="preserve"> 2011; Koch</w:t>
      </w:r>
      <w:r w:rsidR="00EA085B" w:rsidRPr="00EA085B">
        <w:rPr>
          <w:i/>
          <w:lang w:val="en-GB"/>
        </w:rPr>
        <w:t xml:space="preserve"> et al.</w:t>
      </w:r>
      <w:r w:rsidR="00EA085B">
        <w:rPr>
          <w:lang w:val="en-GB"/>
        </w:rPr>
        <w:t xml:space="preserve"> 2006)</w:t>
      </w:r>
      <w:r w:rsidR="0054573D">
        <w:rPr>
          <w:lang w:val="en-GB"/>
        </w:rPr>
        <w:fldChar w:fldCharType="end"/>
      </w:r>
      <w:r w:rsidRPr="00501B56">
        <w:rPr>
          <w:lang w:val="en-GB"/>
        </w:rPr>
        <w:t xml:space="preserve">. Our survey of the genetic structure of </w:t>
      </w:r>
      <w:r w:rsidR="00B65AE3" w:rsidRPr="00501B56">
        <w:rPr>
          <w:lang w:val="en-GB"/>
        </w:rPr>
        <w:t xml:space="preserve">North American </w:t>
      </w:r>
      <w:r w:rsidRPr="00501B56">
        <w:rPr>
          <w:lang w:val="en-GB"/>
        </w:rPr>
        <w:t xml:space="preserve">HA </w:t>
      </w:r>
      <w:r w:rsidR="00B65AE3" w:rsidRPr="00501B56">
        <w:rPr>
          <w:lang w:val="en-GB"/>
        </w:rPr>
        <w:t xml:space="preserve">populations is highly consistent with a </w:t>
      </w:r>
      <w:r w:rsidRPr="00501B56">
        <w:rPr>
          <w:lang w:val="en-GB"/>
        </w:rPr>
        <w:t xml:space="preserve">spatial expansion of </w:t>
      </w:r>
      <w:r w:rsidR="00B65AE3" w:rsidRPr="00501B56">
        <w:rPr>
          <w:lang w:val="en-GB"/>
        </w:rPr>
        <w:t>these two initial invasive populations,</w:t>
      </w:r>
      <w:r w:rsidRPr="00501B56">
        <w:rPr>
          <w:lang w:val="en-GB"/>
        </w:rPr>
        <w:t xml:space="preserve"> with no additional introduction event. </w:t>
      </w:r>
      <w:r w:rsidR="008D008D">
        <w:rPr>
          <w:lang w:val="en-GB"/>
        </w:rPr>
        <w:t>A</w:t>
      </w:r>
      <w:r w:rsidRPr="00501B56">
        <w:rPr>
          <w:lang w:val="en-GB"/>
        </w:rPr>
        <w:t xml:space="preserve"> contact zone between both outbreaks with substantial</w:t>
      </w:r>
      <w:r w:rsidR="002612E8" w:rsidRPr="00501B56">
        <w:rPr>
          <w:lang w:val="en-GB"/>
        </w:rPr>
        <w:t xml:space="preserve"> genetic</w:t>
      </w:r>
      <w:r w:rsidRPr="00501B56">
        <w:rPr>
          <w:lang w:val="en-GB"/>
        </w:rPr>
        <w:t xml:space="preserve"> admixture </w:t>
      </w:r>
      <w:r w:rsidR="008D008D">
        <w:rPr>
          <w:lang w:val="en-GB"/>
        </w:rPr>
        <w:t xml:space="preserve">was identified </w:t>
      </w:r>
      <w:r w:rsidRPr="00501B56">
        <w:rPr>
          <w:lang w:val="en-GB"/>
        </w:rPr>
        <w:t xml:space="preserve">in Utah and Colorado. This result is </w:t>
      </w:r>
      <w:r w:rsidR="00B65AE3" w:rsidRPr="00501B56">
        <w:rPr>
          <w:lang w:val="en-GB"/>
        </w:rPr>
        <w:t>consistent with historical spatial establishment data for this species in North America</w:t>
      </w:r>
      <w:r w:rsidRPr="00501B56">
        <w:rPr>
          <w:lang w:val="en-GB"/>
        </w:rPr>
        <w:t xml:space="preserve"> </w:t>
      </w:r>
      <w:r w:rsidR="0054573D">
        <w:rPr>
          <w:lang w:val="en-GB"/>
        </w:rPr>
        <w:fldChar w:fldCharType="begin"/>
      </w:r>
      <w:r w:rsidR="00EA085B">
        <w:rPr>
          <w:lang w:val="en-GB"/>
        </w:rPr>
        <w:instrText xml:space="preserve"> ADDIN EN.CITE &lt;EndNote&gt;&lt;Cite&gt;&lt;Author&gt;Koch&lt;/Author&gt;&lt;Year&gt;2006&lt;/Year&gt;&lt;RecNum&gt;434&lt;/RecNum&gt;&lt;record&gt;&lt;rec-number&gt;434&lt;/rec-number&gt;&lt;ref-type name="Journal Article"&gt;17&lt;/ref-type&gt;&lt;contributors&gt;&lt;authors&gt;&lt;author&gt;Koch, R. L.&lt;/author&gt;&lt;author&gt;Venette, R. C.&lt;/author&gt;&lt;author&gt;Hutchison, W. D.&lt;/author&gt;&lt;/authors&gt;&lt;/contributors&gt;&lt;titles&gt;&lt;title&gt;&lt;style face="normal" font="default" size="100%"&gt;Invasions by &lt;/style&gt;&lt;style face="italic" font="default" size="100%"&gt;Harmonia axyridis&lt;/style&gt;&lt;style face="normal" font="default" size="100%"&gt; (Pallas) (Coleoptera: Coccinellidae) in the Western Hemisphere: Implications for South America&lt;/style&gt;&lt;/title&gt;&lt;secondary-title&gt;Neotropical Entomology&lt;/secondary-title&gt;&lt;/titles&gt;&lt;pages&gt;421-434&lt;/pages&gt;&lt;volume&gt;35&lt;/volume&gt;&lt;number&gt;4&lt;/number&gt;&lt;keywords&gt;&lt;keyword&gt;biological control&lt;/keyword&gt;&lt;keyword&gt;invasive species&lt;/keyword&gt;&lt;keyword&gt;exotic species&lt;/keyword&gt;&lt;keyword&gt;climate matching&lt;/keyword&gt;&lt;keyword&gt;non-target impact&lt;/keyword&gt;&lt;keyword&gt;lady beetle coleoptera&lt;/keyword&gt;&lt;keyword&gt;southeastern united-states&lt;/keyword&gt;&lt;keyword&gt;multicolored asian&lt;/keyword&gt;&lt;keyword&gt;ladybird&lt;/keyword&gt;&lt;keyword&gt;woolly adelgid homoptera&lt;/keyword&gt;&lt;keyword&gt;biological-control&lt;/keyword&gt;&lt;keyword&gt;sweet corn&lt;/keyword&gt;&lt;keyword&gt;maritime provinces&lt;/keyword&gt;&lt;keyword&gt;field observations&lt;/keyword&gt;&lt;keyword&gt;aphid predators&lt;/keyword&gt;&lt;keyword&gt;pest-management&lt;/keyword&gt;&lt;/keywords&gt;&lt;dates&gt;&lt;year&gt;2006&lt;/year&gt;&lt;pub-dates&gt;&lt;date&gt;Jul-Aug&lt;/date&gt;&lt;/pub-dates&gt;&lt;/dates&gt;&lt;accession-num&gt;ISI:000240602100001&lt;/accession-num&gt;&lt;label&gt;alpha&lt;/label&gt;&lt;urls&gt;&lt;related-urls&gt;&lt;url&gt;&amp;lt;Go to ISI&amp;gt;://000240602100001&lt;/url&gt;&lt;/related-urls&gt;&lt;pdf-urls&gt;&lt;url&gt;internal-pdf://el_109-0671580928/el_109.pdf&lt;/url&gt;&lt;/pdf-urls&gt;&lt;/urls&gt;&lt;custom1&gt;el&lt;/custom1&gt;&lt;custom2&gt;el_109&lt;/custom2&gt;&lt;/record&gt;&lt;/Cite&gt;&lt;/EndNote&gt;</w:instrText>
      </w:r>
      <w:r w:rsidR="0054573D">
        <w:rPr>
          <w:lang w:val="en-GB"/>
        </w:rPr>
        <w:fldChar w:fldCharType="separate"/>
      </w:r>
      <w:r w:rsidR="00EA085B">
        <w:rPr>
          <w:lang w:val="en-GB"/>
        </w:rPr>
        <w:t>(Koch</w:t>
      </w:r>
      <w:r w:rsidR="00EA085B" w:rsidRPr="00EA085B">
        <w:rPr>
          <w:i/>
          <w:lang w:val="en-GB"/>
        </w:rPr>
        <w:t xml:space="preserve"> et al.</w:t>
      </w:r>
      <w:r w:rsidR="00EA085B">
        <w:rPr>
          <w:lang w:val="en-GB"/>
        </w:rPr>
        <w:t xml:space="preserve"> 2006)</w:t>
      </w:r>
      <w:r w:rsidR="0054573D">
        <w:rPr>
          <w:lang w:val="en-GB"/>
        </w:rPr>
        <w:fldChar w:fldCharType="end"/>
      </w:r>
      <w:r w:rsidRPr="00501B56">
        <w:rPr>
          <w:lang w:val="en-GB"/>
        </w:rPr>
        <w:t xml:space="preserve"> and raises new </w:t>
      </w:r>
      <w:r w:rsidR="002612E8" w:rsidRPr="00501B56">
        <w:rPr>
          <w:lang w:val="en-GB"/>
        </w:rPr>
        <w:t xml:space="preserve">unresolved </w:t>
      </w:r>
      <w:r w:rsidRPr="00501B56">
        <w:rPr>
          <w:lang w:val="en-GB"/>
        </w:rPr>
        <w:t>questions about the evolutionary and practical consequences of such genetic admixture between two already successful invasive populations.</w:t>
      </w:r>
    </w:p>
    <w:p w:rsidR="00D947FD" w:rsidRPr="00501B56" w:rsidRDefault="00D947FD" w:rsidP="00D947FD">
      <w:pPr>
        <w:spacing w:line="480" w:lineRule="auto"/>
        <w:ind w:firstLine="708"/>
        <w:rPr>
          <w:lang w:val="en-GB"/>
        </w:rPr>
      </w:pPr>
      <w:r w:rsidRPr="00501B56">
        <w:rPr>
          <w:lang w:val="en-GB"/>
        </w:rPr>
        <w:t>The</w:t>
      </w:r>
      <w:r w:rsidR="002612E8" w:rsidRPr="00501B56">
        <w:rPr>
          <w:lang w:val="en-GB"/>
        </w:rPr>
        <w:t xml:space="preserve"> previously identified</w:t>
      </w:r>
      <w:r w:rsidRPr="00501B56">
        <w:rPr>
          <w:lang w:val="en-GB"/>
        </w:rPr>
        <w:t xml:space="preserve"> predominant role of North America in the worldwide invasion was </w:t>
      </w:r>
      <w:r w:rsidR="00B65AE3" w:rsidRPr="00501B56">
        <w:rPr>
          <w:lang w:val="en-GB"/>
        </w:rPr>
        <w:t xml:space="preserve">confirmed </w:t>
      </w:r>
      <w:r w:rsidRPr="00501B56">
        <w:rPr>
          <w:lang w:val="en-GB"/>
        </w:rPr>
        <w:t xml:space="preserve">by our results. We found that the Eastern North American (ENA) outbreak was </w:t>
      </w:r>
      <w:r w:rsidR="00B65AE3" w:rsidRPr="00501B56">
        <w:rPr>
          <w:lang w:val="en-GB"/>
        </w:rPr>
        <w:t>the probable</w:t>
      </w:r>
      <w:r w:rsidRPr="00501B56">
        <w:rPr>
          <w:lang w:val="en-GB"/>
        </w:rPr>
        <w:t xml:space="preserve"> source of at least four introductions </w:t>
      </w:r>
      <w:r w:rsidR="00B65AE3" w:rsidRPr="00501B56">
        <w:rPr>
          <w:lang w:val="en-GB"/>
        </w:rPr>
        <w:t xml:space="preserve">into </w:t>
      </w:r>
      <w:r w:rsidRPr="00501B56">
        <w:rPr>
          <w:lang w:val="en-GB"/>
        </w:rPr>
        <w:t xml:space="preserve">other continents. One ENA introduction </w:t>
      </w:r>
      <w:r w:rsidR="00B65AE3" w:rsidRPr="00501B56">
        <w:rPr>
          <w:lang w:val="en-GB"/>
        </w:rPr>
        <w:t>was responsible for the</w:t>
      </w:r>
      <w:r w:rsidRPr="00501B56">
        <w:rPr>
          <w:lang w:val="en-GB"/>
        </w:rPr>
        <w:t xml:space="preserve"> African outbreak. In South America, ladybirds from the ENA outbreak have</w:t>
      </w:r>
      <w:r w:rsidR="00B65AE3" w:rsidRPr="00501B56">
        <w:rPr>
          <w:lang w:val="en-GB"/>
        </w:rPr>
        <w:t xml:space="preserve"> independently founded at least</w:t>
      </w:r>
      <w:r w:rsidRPr="00501B56">
        <w:rPr>
          <w:lang w:val="en-GB"/>
        </w:rPr>
        <w:t xml:space="preserve"> two invasive populations. The </w:t>
      </w:r>
      <w:r w:rsidR="00B65AE3" w:rsidRPr="00501B56">
        <w:rPr>
          <w:lang w:val="en-GB"/>
        </w:rPr>
        <w:t>population found in</w:t>
      </w:r>
      <w:r w:rsidRPr="00501B56">
        <w:rPr>
          <w:lang w:val="en-GB"/>
        </w:rPr>
        <w:t xml:space="preserve"> Brazil</w:t>
      </w:r>
      <w:r w:rsidR="00ED524E" w:rsidRPr="00501B56">
        <w:rPr>
          <w:lang w:val="en-GB"/>
        </w:rPr>
        <w:t>/</w:t>
      </w:r>
      <w:r w:rsidRPr="00501B56">
        <w:rPr>
          <w:lang w:val="en-GB"/>
        </w:rPr>
        <w:t xml:space="preserve">Argentina </w:t>
      </w:r>
      <w:r w:rsidR="00B65AE3" w:rsidRPr="00501B56">
        <w:rPr>
          <w:lang w:val="en-GB"/>
        </w:rPr>
        <w:t>has been</w:t>
      </w:r>
      <w:r w:rsidRPr="00501B56">
        <w:rPr>
          <w:lang w:val="en-GB"/>
        </w:rPr>
        <w:t xml:space="preserve"> described before </w:t>
      </w:r>
      <w:r w:rsidR="0054573D">
        <w:rPr>
          <w:lang w:val="en-GB"/>
        </w:rPr>
        <w:fldChar w:fldCharType="begin"/>
      </w:r>
      <w:r w:rsidR="00EA085B">
        <w:rPr>
          <w:lang w:val="en-GB"/>
        </w:rPr>
        <w:instrText xml:space="preserve"> ADDIN EN.CITE &lt;EndNote&gt;&lt;Cite&gt;&lt;Author&gt;Lombaert&lt;/Author&gt;&lt;Year&gt;2010&lt;/Year&gt;&lt;RecNum&gt;719&lt;/RecNum&gt;&lt;record&gt;&lt;rec-number&gt;719&lt;/rec-number&gt;&lt;ref-type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EndNote&gt;</w:instrText>
      </w:r>
      <w:r w:rsidR="0054573D">
        <w:rPr>
          <w:lang w:val="en-GB"/>
        </w:rPr>
        <w:fldChar w:fldCharType="separate"/>
      </w:r>
      <w:r w:rsidR="00EA085B">
        <w:rPr>
          <w:lang w:val="en-GB"/>
        </w:rPr>
        <w:t>(Lombaert</w:t>
      </w:r>
      <w:r w:rsidR="00EA085B" w:rsidRPr="00EA085B">
        <w:rPr>
          <w:i/>
          <w:lang w:val="en-GB"/>
        </w:rPr>
        <w:t xml:space="preserve"> et al.</w:t>
      </w:r>
      <w:r w:rsidR="00EA085B">
        <w:rPr>
          <w:lang w:val="en-GB"/>
        </w:rPr>
        <w:t xml:space="preserve"> 2010)</w:t>
      </w:r>
      <w:r w:rsidR="0054573D">
        <w:rPr>
          <w:lang w:val="en-GB"/>
        </w:rPr>
        <w:fldChar w:fldCharType="end"/>
      </w:r>
      <w:r w:rsidRPr="00501B56">
        <w:rPr>
          <w:lang w:val="en-GB"/>
        </w:rPr>
        <w:t xml:space="preserve">, but the Chilean invasive population </w:t>
      </w:r>
      <w:r w:rsidR="00ED524E" w:rsidRPr="00501B56">
        <w:rPr>
          <w:lang w:val="en-GB"/>
        </w:rPr>
        <w:t xml:space="preserve">was found to </w:t>
      </w:r>
      <w:r w:rsidR="00B65AE3" w:rsidRPr="00501B56">
        <w:rPr>
          <w:lang w:val="en-GB"/>
        </w:rPr>
        <w:t>have originated from a second independent introduction from ENA never before described</w:t>
      </w:r>
      <w:r w:rsidRPr="00501B56">
        <w:rPr>
          <w:lang w:val="en-GB"/>
        </w:rPr>
        <w:t xml:space="preserve">. </w:t>
      </w:r>
      <w:r w:rsidR="00ED524E" w:rsidRPr="00501B56">
        <w:rPr>
          <w:lang w:val="en-GB"/>
        </w:rPr>
        <w:t>The</w:t>
      </w:r>
      <w:r w:rsidRPr="00501B56">
        <w:rPr>
          <w:lang w:val="en-GB"/>
        </w:rPr>
        <w:t xml:space="preserve"> previously described introduction of ENA propagules into the </w:t>
      </w:r>
      <w:r w:rsidR="00ED524E" w:rsidRPr="00501B56">
        <w:rPr>
          <w:lang w:val="en-GB"/>
        </w:rPr>
        <w:t>W</w:t>
      </w:r>
      <w:r w:rsidRPr="00501B56">
        <w:rPr>
          <w:lang w:val="en-GB"/>
        </w:rPr>
        <w:t xml:space="preserve">estern part of Europe (Belgium, France, Holland) followed by admixture with the European biocontrol strain </w:t>
      </w:r>
      <w:r w:rsidR="0054573D">
        <w:rPr>
          <w:lang w:val="en-GB"/>
        </w:rPr>
        <w:fldChar w:fldCharType="begin"/>
      </w:r>
      <w:r w:rsidR="00EA085B">
        <w:rPr>
          <w:lang w:val="en-GB"/>
        </w:rPr>
        <w:instrText xml:space="preserve"> ADDIN EN.CITE &lt;EndNote&gt;&lt;Cite&gt;&lt;Author&gt;Lombaert&lt;/Author&gt;&lt;Year&gt;2010&lt;/Year&gt;&lt;RecNum&gt;719&lt;/RecNum&gt;&lt;record&gt;&lt;rec-number&gt;719&lt;/rec-number&gt;&lt;ref-type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EndNote&gt;</w:instrText>
      </w:r>
      <w:r w:rsidR="0054573D">
        <w:rPr>
          <w:lang w:val="en-GB"/>
        </w:rPr>
        <w:fldChar w:fldCharType="separate"/>
      </w:r>
      <w:r w:rsidR="00EA085B">
        <w:rPr>
          <w:lang w:val="en-GB"/>
        </w:rPr>
        <w:t>(Lombaert</w:t>
      </w:r>
      <w:r w:rsidR="00EA085B" w:rsidRPr="00EA085B">
        <w:rPr>
          <w:i/>
          <w:lang w:val="en-GB"/>
        </w:rPr>
        <w:t xml:space="preserve"> et al.</w:t>
      </w:r>
      <w:r w:rsidR="00EA085B">
        <w:rPr>
          <w:lang w:val="en-GB"/>
        </w:rPr>
        <w:t xml:space="preserve"> 2010)</w:t>
      </w:r>
      <w:r w:rsidR="0054573D">
        <w:rPr>
          <w:lang w:val="en-GB"/>
        </w:rPr>
        <w:fldChar w:fldCharType="end"/>
      </w:r>
      <w:r w:rsidRPr="00501B56">
        <w:rPr>
          <w:lang w:val="en-GB"/>
        </w:rPr>
        <w:t xml:space="preserve"> was confirmed by our analyses. </w:t>
      </w:r>
      <w:r w:rsidR="00ED524E" w:rsidRPr="00501B56">
        <w:rPr>
          <w:lang w:val="en-GB"/>
        </w:rPr>
        <w:t xml:space="preserve">We found that the </w:t>
      </w:r>
      <w:r w:rsidRPr="00501B56">
        <w:rPr>
          <w:lang w:val="en-GB"/>
        </w:rPr>
        <w:t>Western North American (WNA)</w:t>
      </w:r>
      <w:r w:rsidR="00B65AE3" w:rsidRPr="00501B56">
        <w:rPr>
          <w:lang w:val="en-GB"/>
        </w:rPr>
        <w:t xml:space="preserve"> population</w:t>
      </w:r>
      <w:r w:rsidRPr="00501B56">
        <w:rPr>
          <w:lang w:val="en-GB"/>
        </w:rPr>
        <w:t xml:space="preserve"> was the source of at least two independent introductions in Europe. One </w:t>
      </w:r>
      <w:r w:rsidR="00B65AE3" w:rsidRPr="00501B56">
        <w:rPr>
          <w:lang w:val="en-GB"/>
        </w:rPr>
        <w:t>of these introductions led to the establishment of</w:t>
      </w:r>
      <w:r w:rsidRPr="00501B56">
        <w:rPr>
          <w:lang w:val="en-GB"/>
        </w:rPr>
        <w:t xml:space="preserve"> a feral population in </w:t>
      </w:r>
      <w:r w:rsidR="00B65AE3" w:rsidRPr="00501B56">
        <w:rPr>
          <w:lang w:val="en-GB"/>
        </w:rPr>
        <w:t>northern</w:t>
      </w:r>
      <w:r w:rsidRPr="00501B56">
        <w:rPr>
          <w:lang w:val="en-GB"/>
        </w:rPr>
        <w:t xml:space="preserve"> Italy, whereas </w:t>
      </w:r>
      <w:r w:rsidR="00B65AE3" w:rsidRPr="00501B56">
        <w:rPr>
          <w:lang w:val="en-GB"/>
        </w:rPr>
        <w:t>the second probably resulted in admixture with</w:t>
      </w:r>
      <w:r w:rsidRPr="00501B56">
        <w:rPr>
          <w:lang w:val="en-GB"/>
        </w:rPr>
        <w:t xml:space="preserve"> the Western European invasive population in the more recently invaded </w:t>
      </w:r>
      <w:r w:rsidR="00B65AE3" w:rsidRPr="00501B56">
        <w:rPr>
          <w:lang w:val="en-GB"/>
        </w:rPr>
        <w:t>eastern and northern parts</w:t>
      </w:r>
      <w:r w:rsidRPr="00501B56">
        <w:rPr>
          <w:lang w:val="en-GB"/>
        </w:rPr>
        <w:t xml:space="preserve"> of the continent (Germany, Poland, Czech Republic, Hungary, Denmark, Norway). The inferred history of </w:t>
      </w:r>
      <w:r w:rsidR="00B65AE3" w:rsidRPr="00501B56">
        <w:rPr>
          <w:lang w:val="en-GB"/>
        </w:rPr>
        <w:t>this species in Eastern Europe should be considered with caution,</w:t>
      </w:r>
      <w:r w:rsidRPr="00501B56">
        <w:rPr>
          <w:lang w:val="en-GB"/>
        </w:rPr>
        <w:t xml:space="preserve"> as indicated by </w:t>
      </w:r>
      <w:r w:rsidR="00B65AE3" w:rsidRPr="00501B56">
        <w:rPr>
          <w:lang w:val="en-GB"/>
        </w:rPr>
        <w:t xml:space="preserve">the high </w:t>
      </w:r>
      <w:r w:rsidRPr="00501B56">
        <w:rPr>
          <w:lang w:val="en-GB"/>
        </w:rPr>
        <w:t>type II error rates (</w:t>
      </w:r>
      <w:r w:rsidRPr="00501B56">
        <w:rPr>
          <w:color w:val="0000FF"/>
          <w:lang w:val="en-GB"/>
        </w:rPr>
        <w:t>Table S4</w:t>
      </w:r>
      <w:r w:rsidRPr="00501B56">
        <w:rPr>
          <w:lang w:val="en-GB"/>
        </w:rPr>
        <w:t xml:space="preserve">) and the </w:t>
      </w:r>
      <w:r w:rsidR="00B65AE3" w:rsidRPr="00501B56">
        <w:rPr>
          <w:lang w:val="en-GB"/>
        </w:rPr>
        <w:t>greater heterogeneity of</w:t>
      </w:r>
      <w:r w:rsidRPr="00501B56">
        <w:rPr>
          <w:lang w:val="en-GB"/>
        </w:rPr>
        <w:t xml:space="preserve"> STRUCTURE Q-plots </w:t>
      </w:r>
      <w:r w:rsidR="00B65AE3" w:rsidRPr="00501B56">
        <w:rPr>
          <w:lang w:val="en-GB"/>
        </w:rPr>
        <w:t>than for</w:t>
      </w:r>
      <w:r w:rsidRPr="00501B56">
        <w:rPr>
          <w:lang w:val="en-GB"/>
        </w:rPr>
        <w:t xml:space="preserve"> all other target clusters (</w:t>
      </w:r>
      <w:r w:rsidRPr="00501B56">
        <w:rPr>
          <w:color w:val="0000FF"/>
          <w:lang w:val="en-GB"/>
        </w:rPr>
        <w:t>Fig. 4</w:t>
      </w:r>
      <w:r w:rsidRPr="00501B56">
        <w:rPr>
          <w:lang w:val="en-GB"/>
        </w:rPr>
        <w:t xml:space="preserve">). </w:t>
      </w:r>
      <w:r w:rsidR="00ED524E" w:rsidRPr="00501B56">
        <w:rPr>
          <w:lang w:val="en-GB"/>
        </w:rPr>
        <w:t>Additional</w:t>
      </w:r>
      <w:r w:rsidRPr="00501B56">
        <w:rPr>
          <w:lang w:val="en-GB"/>
        </w:rPr>
        <w:t xml:space="preserve"> introduction events </w:t>
      </w:r>
      <w:r w:rsidR="00B65AE3" w:rsidRPr="00501B56">
        <w:rPr>
          <w:lang w:val="en-GB"/>
        </w:rPr>
        <w:t>may have been involved in this area</w:t>
      </w:r>
      <w:r w:rsidRPr="00501B56">
        <w:rPr>
          <w:lang w:val="en-GB"/>
        </w:rPr>
        <w:t xml:space="preserve">. Further analyses with </w:t>
      </w:r>
      <w:r w:rsidR="00B65AE3" w:rsidRPr="00501B56">
        <w:rPr>
          <w:lang w:val="en-GB"/>
        </w:rPr>
        <w:t xml:space="preserve">additional </w:t>
      </w:r>
      <w:r w:rsidRPr="00501B56">
        <w:rPr>
          <w:lang w:val="en-GB"/>
        </w:rPr>
        <w:t xml:space="preserve">samples and/or markers are </w:t>
      </w:r>
      <w:r w:rsidR="00B65AE3" w:rsidRPr="00501B56">
        <w:rPr>
          <w:lang w:val="en-GB"/>
        </w:rPr>
        <w:t>required for a finer assessment of the</w:t>
      </w:r>
      <w:r w:rsidRPr="00501B56">
        <w:rPr>
          <w:lang w:val="en-GB"/>
        </w:rPr>
        <w:t xml:space="preserve"> invasion history of HA in Eastern Europe.</w:t>
      </w:r>
    </w:p>
    <w:p w:rsidR="00D947FD" w:rsidRPr="00501B56" w:rsidRDefault="00D947FD" w:rsidP="00D947FD">
      <w:pPr>
        <w:spacing w:line="480" w:lineRule="auto"/>
        <w:rPr>
          <w:lang w:val="en-GB"/>
        </w:rPr>
      </w:pPr>
      <w:r w:rsidRPr="00501B56">
        <w:rPr>
          <w:lang w:val="en-GB"/>
        </w:rPr>
        <w:tab/>
      </w:r>
      <w:r w:rsidR="003679FA" w:rsidRPr="00501B56">
        <w:rPr>
          <w:lang w:val="en-GB"/>
        </w:rPr>
        <w:t xml:space="preserve">We </w:t>
      </w:r>
      <w:r w:rsidR="00431A48" w:rsidRPr="00501B56">
        <w:rPr>
          <w:lang w:val="en-GB"/>
        </w:rPr>
        <w:t>identified</w:t>
      </w:r>
      <w:r w:rsidRPr="00501B56">
        <w:rPr>
          <w:lang w:val="en-GB"/>
        </w:rPr>
        <w:t xml:space="preserve"> a single population</w:t>
      </w:r>
      <w:r w:rsidR="003679FA" w:rsidRPr="00501B56">
        <w:rPr>
          <w:lang w:val="en-GB"/>
        </w:rPr>
        <w:t xml:space="preserve"> </w:t>
      </w:r>
      <w:r w:rsidR="00431A48" w:rsidRPr="00501B56">
        <w:rPr>
          <w:lang w:val="en-GB"/>
        </w:rPr>
        <w:t>in</w:t>
      </w:r>
      <w:r w:rsidRPr="00501B56">
        <w:rPr>
          <w:lang w:val="en-GB"/>
        </w:rPr>
        <w:t xml:space="preserve"> South East of France that appeared to </w:t>
      </w:r>
      <w:r w:rsidR="00431A48" w:rsidRPr="00501B56">
        <w:rPr>
          <w:lang w:val="en-GB"/>
        </w:rPr>
        <w:t>have originated exclusively</w:t>
      </w:r>
      <w:r w:rsidRPr="00501B56">
        <w:rPr>
          <w:lang w:val="en-GB"/>
        </w:rPr>
        <w:t xml:space="preserve"> from the European biocontrol (EBC) </w:t>
      </w:r>
      <w:r w:rsidR="00431A48" w:rsidRPr="00501B56">
        <w:rPr>
          <w:lang w:val="en-GB"/>
        </w:rPr>
        <w:t>strain introduced into Europe in</w:t>
      </w:r>
      <w:r w:rsidRPr="00501B56">
        <w:rPr>
          <w:lang w:val="en-GB"/>
        </w:rPr>
        <w:t xml:space="preserve"> 1982. </w:t>
      </w:r>
      <w:r w:rsidR="00431A48" w:rsidRPr="00501B56">
        <w:rPr>
          <w:lang w:val="en-GB"/>
        </w:rPr>
        <w:t>At first sight, this is surprising, because</w:t>
      </w:r>
      <w:r w:rsidRPr="00501B56">
        <w:rPr>
          <w:lang w:val="en-GB"/>
        </w:rPr>
        <w:t xml:space="preserve"> EBC individuals have long been thought to be unable to survive in the wild </w:t>
      </w:r>
      <w:r w:rsidR="0054573D">
        <w:rPr>
          <w:lang w:val="en-GB"/>
        </w:rPr>
        <w:fldChar w:fldCharType="begin"/>
      </w:r>
      <w:r w:rsidR="00EA085B">
        <w:rPr>
          <w:lang w:val="en-GB"/>
        </w:rPr>
        <w:instrText xml:space="preserve"> ADDIN EN.CITE &lt;EndNote&gt;&lt;Cite&gt;&lt;Author&gt;Ferran&lt;/Author&gt;&lt;Year&gt;1997&lt;/Year&gt;&lt;RecNum&gt;797&lt;/RecNum&gt;&lt;record&gt;&lt;rec-number&gt;797&lt;/rec-number&gt;&lt;ref-type name="Journal Article"&gt;17&lt;/ref-type&gt;&lt;contributors&gt;&lt;authors&gt;&lt;author&gt;Ferran, A.&lt;/author&gt;&lt;author&gt;Giuge, L.&lt;/author&gt;&lt;author&gt;Brun, J.&lt;/author&gt;&lt;author&gt;Gambier, J.&lt;/author&gt;&lt;author&gt;Kabiri, F.&lt;/author&gt;&lt;/authors&gt;&lt;/contributors&gt;&lt;titles&gt;&lt;title&gt;&lt;style face="normal" font="default" size="100%"&gt;Coccinelle &lt;/style&gt;&lt;style face="italic" font="default" size="100%"&gt;Harmonia axyridis&lt;/style&gt;&lt;style face="normal" font="default" size="100%"&gt; pallas : mise au point sur son introduction et son utilisation en lutte biologique&lt;/style&gt;&lt;/title&gt;&lt;secondary-title&gt;Adalia&lt;/secondary-title&gt;&lt;/titles&gt;&lt;periodical&gt;&lt;full-title&gt;Adalia&lt;/full-title&gt;&lt;/periodical&gt;&lt;pages&gt;21-24&lt;/pages&gt;&lt;volume&gt;36&lt;/volume&gt;&lt;keywords&gt;&lt;keyword&gt;bioinvasion&lt;/keyword&gt;&lt;keyword&gt;biological invasion&lt;/keyword&gt;&lt;/keywords&gt;&lt;dates&gt;&lt;year&gt;1997&lt;/year&gt;&lt;/dates&gt;&lt;label&gt;alpha&lt;/label&gt;&lt;urls&gt;&lt;pdf-urls&gt;&lt;url&gt;internal-pdf://el_441-3091366657/el_441.pdf&lt;/url&gt;&lt;/pdf-urls&gt;&lt;/urls&gt;&lt;custom1&gt;el&lt;/custom1&gt;&lt;custom2&gt;el_441 - pas imprimé&lt;/custom2&gt;&lt;/record&gt;&lt;/Cite&gt;&lt;Cite&gt;&lt;Author&gt;Turgeon&lt;/Author&gt;&lt;Year&gt;2011&lt;/Year&gt;&lt;RecNum&gt;840&lt;/RecNum&gt;&lt;record&gt;&lt;rec-number&gt;840&lt;/rec-number&gt;&lt;ref-type name="Journal Article"&gt;17&lt;/ref-type&gt;&lt;contributors&gt;&lt;authors&gt;&lt;author&gt;Turgeon, J.&lt;/author&gt;&lt;author&gt;Tayeh, A.&lt;/author&gt;&lt;author&gt;Facon, B.&lt;/author&gt;&lt;author&gt;Lombaert, E.&lt;/author&gt;&lt;author&gt;De Clercq, P.&lt;/author&gt;&lt;author&gt;Berkvens, N.&lt;/author&gt;&lt;author&gt;Lundgren, J. G.&lt;/author&gt;&lt;author&gt;Estoup, A.&lt;/author&gt;&lt;/authors&gt;&lt;/contributors&gt;&lt;titles&gt;&lt;title&gt;&lt;style face="normal" font="default" size="100%"&gt;Experimental evidence for the phenotypic impact of admixture between wild and biocontrol Asian ladybird (&lt;/style&gt;&lt;style face="italic" font="default" size="100%"&gt;Harmonia axyridis&lt;/style&gt;&lt;style face="normal" font="default" size="100%"&gt;) involved in the European invasion&lt;/style&gt;&lt;/title&gt;&lt;secondary-title&gt;Journal of Evolutionary Biology&lt;/secondary-title&gt;&lt;/titles&gt;&lt;periodical&gt;&lt;full-title&gt;Journal of Evolutionary Biology&lt;/full-title&gt;&lt;/periodical&gt;&lt;pages&gt;1044-1052&lt;/pages&gt;&lt;volume&gt;24&lt;/volume&gt;&lt;number&gt;5&lt;/number&gt;&lt;keywords&gt;&lt;keyword&gt;adaptive evolution&lt;/keyword&gt;&lt;keyword&gt;admixture&lt;/keyword&gt;&lt;keyword&gt;biocontrol&lt;/keyword&gt;&lt;keyword&gt;biological invasion&lt;/keyword&gt;&lt;keyword&gt;Europe&lt;/keyword&gt;&lt;keyword&gt;harlequin ladybird&lt;/keyword&gt;&lt;keyword&gt;Harmonia axyridis&lt;/keyword&gt;&lt;keyword&gt;Hybridization&lt;/keyword&gt;&lt;keyword&gt;life history&lt;/keyword&gt;&lt;keyword&gt;phenotype&lt;/keyword&gt;&lt;/keywords&gt;&lt;dates&gt;&lt;year&gt;2011&lt;/year&gt;&lt;/dates&gt;&lt;publisher&gt;Blackwell Publishing Ltd&lt;/publisher&gt;&lt;label&gt;alpha&lt;/label&gt;&lt;urls&gt;&lt;related-urls&gt;&lt;url&gt;http://dx.doi.org/10.1111/j.1420-9101.2011.02234.x &lt;/url&gt;&lt;/related-urls&gt;&lt;pdf-urls&gt;&lt;url&gt;internal-pdf://el_481-1471012102/el_481.pdf&lt;/url&gt;&lt;/pdf-urls&gt;&lt;/urls&gt;&lt;custom1&gt;el&lt;/custom1&gt;&lt;custom2&gt;el_481&lt;/custom2&gt;&lt;/record&gt;&lt;/Cite&gt;&lt;/EndNote&gt;</w:instrText>
      </w:r>
      <w:r w:rsidR="0054573D">
        <w:rPr>
          <w:lang w:val="en-GB"/>
        </w:rPr>
        <w:fldChar w:fldCharType="separate"/>
      </w:r>
      <w:r w:rsidR="00EA085B">
        <w:rPr>
          <w:lang w:val="en-GB"/>
        </w:rPr>
        <w:t>(Ferran</w:t>
      </w:r>
      <w:r w:rsidR="00EA085B" w:rsidRPr="00EA085B">
        <w:rPr>
          <w:i/>
          <w:lang w:val="en-GB"/>
        </w:rPr>
        <w:t xml:space="preserve"> et al.</w:t>
      </w:r>
      <w:r w:rsidR="00EA085B">
        <w:rPr>
          <w:lang w:val="en-GB"/>
        </w:rPr>
        <w:t xml:space="preserve"> 1997; Turgeon</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 xml:space="preserve">. </w:t>
      </w:r>
      <w:r w:rsidR="005856BE" w:rsidRPr="00501B56">
        <w:rPr>
          <w:lang w:val="en-GB"/>
        </w:rPr>
        <w:t xml:space="preserve">This feral population was first </w:t>
      </w:r>
      <w:r w:rsidR="00431A48" w:rsidRPr="00501B56">
        <w:rPr>
          <w:lang w:val="en-GB"/>
        </w:rPr>
        <w:t xml:space="preserve">observed </w:t>
      </w:r>
      <w:r w:rsidR="005856BE" w:rsidRPr="00501B56">
        <w:rPr>
          <w:lang w:val="en-GB"/>
        </w:rPr>
        <w:t xml:space="preserve">in 2005 in the town of Opio (France), </w:t>
      </w:r>
      <w:r w:rsidR="00431A48" w:rsidRPr="00501B56">
        <w:rPr>
          <w:lang w:val="en-GB"/>
        </w:rPr>
        <w:t>in an area in which many attempts at introduction for</w:t>
      </w:r>
      <w:r w:rsidR="005856BE" w:rsidRPr="00501B56">
        <w:rPr>
          <w:lang w:val="en-GB"/>
        </w:rPr>
        <w:t xml:space="preserve"> biocontrol purpose</w:t>
      </w:r>
      <w:r w:rsidR="00431A48" w:rsidRPr="00501B56">
        <w:rPr>
          <w:lang w:val="en-GB"/>
        </w:rPr>
        <w:t>s</w:t>
      </w:r>
      <w:r w:rsidR="005856BE" w:rsidRPr="00501B56">
        <w:rPr>
          <w:lang w:val="en-GB"/>
        </w:rPr>
        <w:t xml:space="preserve"> occurred in the </w:t>
      </w:r>
      <w:r w:rsidR="00431A48" w:rsidRPr="00501B56">
        <w:rPr>
          <w:lang w:val="en-GB"/>
        </w:rPr>
        <w:t>1990s</w:t>
      </w:r>
      <w:r w:rsidR="005856BE" w:rsidRPr="00501B56">
        <w:rPr>
          <w:lang w:val="en-GB"/>
        </w:rPr>
        <w:t xml:space="preserve">. </w:t>
      </w:r>
      <w:r w:rsidRPr="00501B56">
        <w:rPr>
          <w:lang w:val="en-GB"/>
        </w:rPr>
        <w:t xml:space="preserve">HA has </w:t>
      </w:r>
      <w:r w:rsidR="00431A48" w:rsidRPr="00501B56">
        <w:rPr>
          <w:lang w:val="en-GB"/>
        </w:rPr>
        <w:t>since repeatedly been</w:t>
      </w:r>
      <w:r w:rsidRPr="00501B56">
        <w:rPr>
          <w:lang w:val="en-GB"/>
        </w:rPr>
        <w:t xml:space="preserve"> observed in </w:t>
      </w:r>
      <w:r w:rsidR="00431A48" w:rsidRPr="00501B56">
        <w:rPr>
          <w:lang w:val="en-GB"/>
        </w:rPr>
        <w:t>this area, in which it appears to have established a feral population</w:t>
      </w:r>
      <w:r w:rsidRPr="00501B56">
        <w:rPr>
          <w:lang w:val="en-GB"/>
        </w:rPr>
        <w:t xml:space="preserve">. </w:t>
      </w:r>
      <w:r w:rsidR="00431A48" w:rsidRPr="00501B56">
        <w:rPr>
          <w:lang w:val="en-GB"/>
        </w:rPr>
        <w:t>This population</w:t>
      </w:r>
      <w:r w:rsidRPr="00501B56">
        <w:rPr>
          <w:lang w:val="en-GB"/>
        </w:rPr>
        <w:t xml:space="preserve"> does not seem to </w:t>
      </w:r>
      <w:r w:rsidR="00431A48" w:rsidRPr="00501B56">
        <w:rPr>
          <w:lang w:val="en-GB"/>
        </w:rPr>
        <w:t>have expanded spatially, unlike most of the other</w:t>
      </w:r>
      <w:r w:rsidRPr="00501B56">
        <w:rPr>
          <w:lang w:val="en-GB"/>
        </w:rPr>
        <w:t xml:space="preserve"> known HA outbreaks. This locally established population </w:t>
      </w:r>
      <w:bookmarkStart w:id="85" w:name="OLE_LINK8"/>
      <w:bookmarkStart w:id="86" w:name="OLE_LINK9"/>
      <w:r w:rsidR="00431A48" w:rsidRPr="00501B56">
        <w:rPr>
          <w:lang w:val="en-GB"/>
        </w:rPr>
        <w:t>attests to</w:t>
      </w:r>
      <w:r w:rsidRPr="00501B56">
        <w:rPr>
          <w:lang w:val="en-GB"/>
        </w:rPr>
        <w:t xml:space="preserve"> the ability of the European biocontrol strain to found small overwintering populations in the wild</w:t>
      </w:r>
      <w:r w:rsidR="00431A48" w:rsidRPr="00501B56">
        <w:rPr>
          <w:lang w:val="en-GB"/>
        </w:rPr>
        <w:t>,</w:t>
      </w:r>
      <w:r w:rsidRPr="00501B56">
        <w:rPr>
          <w:lang w:val="en-GB"/>
        </w:rPr>
        <w:t xml:space="preserve"> in an area with clement winters. It may also </w:t>
      </w:r>
      <w:r w:rsidR="00431A48" w:rsidRPr="00501B56">
        <w:rPr>
          <w:lang w:val="en-GB"/>
        </w:rPr>
        <w:t>account for this species occasionally being recorded in</w:t>
      </w:r>
      <w:r w:rsidRPr="00501B56">
        <w:rPr>
          <w:lang w:val="en-GB"/>
        </w:rPr>
        <w:t xml:space="preserve"> France </w:t>
      </w:r>
      <w:r w:rsidR="00431A48" w:rsidRPr="00501B56">
        <w:rPr>
          <w:lang w:val="en-GB"/>
        </w:rPr>
        <w:t>for brief periods during the 1990s, before the introduction and</w:t>
      </w:r>
      <w:r w:rsidRPr="00501B56">
        <w:rPr>
          <w:lang w:val="en-GB"/>
        </w:rPr>
        <w:t xml:space="preserve"> expansion of the highly invasive Eastern North American population </w:t>
      </w:r>
      <w:bookmarkEnd w:id="85"/>
      <w:bookmarkEnd w:id="86"/>
      <w:r w:rsidR="0054573D">
        <w:rPr>
          <w:lang w:val="en-GB"/>
        </w:rPr>
        <w:fldChar w:fldCharType="begin"/>
      </w:r>
      <w:r w:rsidR="00EA085B">
        <w:rPr>
          <w:lang w:val="en-GB"/>
        </w:rPr>
        <w:instrText xml:space="preserve"> ADDIN EN.CITE &lt;EndNote&gt;&lt;Cite&gt;&lt;Author&gt;Brown&lt;/Author&gt;&lt;Year&gt;2008&lt;/Year&gt;&lt;RecNum&gt;587&lt;/RecNum&gt;&lt;record&gt;&lt;rec-number&gt;587&lt;/rec-number&gt;&lt;ref-type name="Journal Article"&gt;17&lt;/ref-type&gt;&lt;contributors&gt;&lt;authors&gt;&lt;author&gt;Brown, P. M. J.&lt;/author&gt;&lt;author&gt;Adriaens, T.&lt;/author&gt;&lt;author&gt;Bathon, H.&lt;/author&gt;&lt;author&gt;Cuppen, J.&lt;/author&gt;&lt;author&gt;Goldarazena, A.&lt;/author&gt;&lt;author&gt;Hagg, T.&lt;/author&gt;&lt;author&gt;Kenis, M.&lt;/author&gt;&lt;author&gt;Klausnitzer, B. E. M.&lt;/author&gt;&lt;author&gt;Kovar, I.&lt;/author&gt;&lt;author&gt;Loomans, A. J. M.&lt;/author&gt;&lt;author&gt;Majerus, M. E. N.&lt;/author&gt;&lt;author&gt;Nedved, O.&lt;/author&gt;&lt;author&gt;Pedersen, J.&lt;/author&gt;&lt;author&gt;Rabitsch, W.&lt;/author&gt;&lt;author&gt;Roy, H. E.&lt;/author&gt;&lt;author&gt;Ternois, V.&lt;/author&gt;&lt;author&gt;Zakharov, I. A.&lt;/author&gt;&lt;author&gt;Roy, D. B.&lt;/author&gt;&lt;/authors&gt;&lt;/contributors&gt;&lt;titles&gt;&lt;title&gt;Harmonia axyridis in Europe: spread and distribution of a non-native coccinellid&lt;/title&gt;&lt;secondary-title&gt;Biocontrol&lt;/secondary-title&gt;&lt;/titles&gt;&lt;periodical&gt;&lt;full-title&gt;Biocontrol&lt;/full-title&gt;&lt;/periodical&gt;&lt;pages&gt;5-21&lt;/pages&gt;&lt;volume&gt;53&lt;/volume&gt;&lt;number&gt;1&lt;/number&gt;&lt;keywords&gt;&lt;keyword&gt;biological control&lt;/keyword&gt;&lt;keyword&gt;Coccinellidae&lt;/keyword&gt;&lt;keyword&gt;Halloween beetle&lt;/keyword&gt;&lt;keyword&gt;harlequin&lt;/keyword&gt;&lt;keyword&gt;ladybird&lt;/keyword&gt;&lt;keyword&gt;Harmonia axyridis&lt;/keyword&gt;&lt;keyword&gt;introduced species&lt;/keyword&gt;&lt;keyword&gt;invasive species&lt;/keyword&gt;&lt;keyword&gt;multicolored Asian lady beetle&lt;/keyword&gt;&lt;keyword&gt;non-native species&lt;/keyword&gt;&lt;keyword&gt;UNITED-STATES&lt;/keyword&gt;&lt;keyword&gt;GEOGRAPHICAL VARIATION&lt;/keyword&gt;&lt;keyword&gt;BIOLOGICAL-CONTROL&lt;/keyword&gt;&lt;keyword&gt;PALLAS&lt;/keyword&gt;&lt;keyword&gt;COLEOPTERA&lt;/keyword&gt;&lt;keyword&gt;ASIAN LADYBIRD&lt;/keyword&gt;&lt;keyword&gt;NORTH-AMERICA&lt;/keyword&gt;&lt;keyword&gt;ESTABLISHMENT&lt;/keyword&gt;&lt;keyword&gt;COMPETITION&lt;/keyword&gt;&lt;keyword&gt;INVASION&lt;/keyword&gt;&lt;keyword&gt;PREDATOR&lt;/keyword&gt;&lt;keyword&gt;Bioinvasion&lt;/keyword&gt;&lt;keyword&gt;Biological invasion&lt;/keyword&gt;&lt;/keywords&gt;&lt;dates&gt;&lt;year&gt;2008&lt;/year&gt;&lt;pub-dates&gt;&lt;date&gt;Feb&lt;/date&gt;&lt;/pub-dates&gt;&lt;/dates&gt;&lt;isbn&gt;1386-6141&lt;/isbn&gt;&lt;accession-num&gt;ISI:000251969400002&lt;/accession-num&gt;&lt;label&gt;alpha&lt;/label&gt;&lt;urls&gt;&lt;related-urls&gt;&lt;url&gt;&amp;lt;Go to ISI&amp;gt;://000251969400002 &lt;/url&gt;&lt;/related-urls&gt;&lt;pdf-urls&gt;&lt;url&gt;internal-pdf://el_273-2536775168/el_273.pdf&lt;/url&gt;&lt;/pdf-urls&gt;&lt;/urls&gt;&lt;custom1&gt;el&lt;/custom1&gt;&lt;custom2&gt;el_273 pas imprimé (J&amp;apos;ai le livre)&lt;/custom2&gt;&lt;/record&gt;&lt;/Cite&gt;&lt;Cite&gt;&lt;Author&gt;Coutanceau&lt;/Author&gt;&lt;Year&gt;2006&lt;/Year&gt;&lt;RecNum&gt;433&lt;/RecNum&gt;&lt;record&gt;&lt;rec-number&gt;433&lt;/rec-number&gt;&lt;ref-type name="Journal Article"&gt;17&lt;/ref-type&gt;&lt;contributors&gt;&lt;authors&gt;&lt;author&gt;Coutanceau, J.-P.&lt;/author&gt;&lt;/authors&gt;&lt;/contributors&gt;&lt;titles&gt;&lt;title&gt;&lt;style face="italic" font="default" size="100%"&gt;Harmonia axyridis&lt;/style&gt;&lt;style face="normal" font="default" size="100%"&gt; (Pallas, 1773) : une Coccinelle asiatique introduite, acclimatée et en extension en France&lt;/style&gt;&lt;/title&gt;&lt;secondary-title&gt;Bulletin de la société entomologique de France&lt;/secondary-title&gt;&lt;/titles&gt;&lt;pages&gt;395-401&lt;/pages&gt;&lt;volume&gt;111&lt;/volume&gt;&lt;number&gt;3&lt;/number&gt;&lt;keywords&gt;&lt;keyword&gt;bioinvasion, biological invasion&lt;/keyword&gt;&lt;/keywords&gt;&lt;dates&gt;&lt;year&gt;2006&lt;/year&gt;&lt;/dates&gt;&lt;label&gt;alpha&lt;/label&gt;&lt;urls&gt;&lt;pdf-urls&gt;&lt;url&gt;internal-pdf://el_164-2539163136/el_164.pdf&lt;/url&gt;&lt;/pdf-urls&gt;&lt;/urls&gt;&lt;custom1&gt;el&lt;/custom1&gt;&lt;custom2&gt;el_164&lt;/custom2&gt;&lt;/record&gt;&lt;/Cite&gt;&lt;/EndNote&gt;</w:instrText>
      </w:r>
      <w:r w:rsidR="0054573D">
        <w:rPr>
          <w:lang w:val="en-GB"/>
        </w:rPr>
        <w:fldChar w:fldCharType="separate"/>
      </w:r>
      <w:r w:rsidR="00EA085B">
        <w:rPr>
          <w:lang w:val="en-GB"/>
        </w:rPr>
        <w:t>(Brown</w:t>
      </w:r>
      <w:r w:rsidR="00EA085B" w:rsidRPr="00EA085B">
        <w:rPr>
          <w:i/>
          <w:lang w:val="en-GB"/>
        </w:rPr>
        <w:t xml:space="preserve"> et al.</w:t>
      </w:r>
      <w:r w:rsidR="00EA085B">
        <w:rPr>
          <w:lang w:val="en-GB"/>
        </w:rPr>
        <w:t xml:space="preserve"> 2008; Coutanceau 2006)</w:t>
      </w:r>
      <w:r w:rsidR="0054573D">
        <w:rPr>
          <w:lang w:val="en-GB"/>
        </w:rPr>
        <w:fldChar w:fldCharType="end"/>
      </w:r>
      <w:r w:rsidRPr="00501B56">
        <w:rPr>
          <w:lang w:val="en-GB"/>
        </w:rPr>
        <w:t>.</w:t>
      </w:r>
    </w:p>
    <w:p w:rsidR="00D947FD" w:rsidRPr="00501B56" w:rsidRDefault="00D947FD" w:rsidP="00D947FD">
      <w:pPr>
        <w:spacing w:line="480" w:lineRule="auto"/>
        <w:rPr>
          <w:lang w:val="en-GB"/>
        </w:rPr>
      </w:pPr>
    </w:p>
    <w:p w:rsidR="00D947FD" w:rsidRPr="00501B56" w:rsidRDefault="00D947FD" w:rsidP="00D947FD">
      <w:pPr>
        <w:spacing w:line="480" w:lineRule="auto"/>
        <w:rPr>
          <w:i/>
          <w:iCs/>
          <w:lang w:val="en-GB"/>
        </w:rPr>
      </w:pPr>
      <w:r w:rsidRPr="00501B56">
        <w:rPr>
          <w:i/>
          <w:iCs/>
          <w:lang w:val="en-GB"/>
        </w:rPr>
        <w:t>Two invasive bridgehead</w:t>
      </w:r>
      <w:r w:rsidR="00431A48" w:rsidRPr="00501B56">
        <w:rPr>
          <w:i/>
          <w:iCs/>
          <w:lang w:val="en-GB"/>
        </w:rPr>
        <w:t xml:space="preserve"> populations</w:t>
      </w:r>
      <w:r w:rsidR="00C13D41" w:rsidRPr="00501B56">
        <w:rPr>
          <w:i/>
          <w:iCs/>
          <w:lang w:val="en-GB"/>
        </w:rPr>
        <w:t xml:space="preserve"> and several </w:t>
      </w:r>
      <w:r w:rsidRPr="00501B56">
        <w:rPr>
          <w:i/>
          <w:iCs/>
          <w:lang w:val="en-GB"/>
        </w:rPr>
        <w:t>genetic admixture</w:t>
      </w:r>
      <w:r w:rsidR="00431A48" w:rsidRPr="00501B56">
        <w:rPr>
          <w:i/>
          <w:iCs/>
          <w:lang w:val="en-GB"/>
        </w:rPr>
        <w:t xml:space="preserve"> situations</w:t>
      </w:r>
    </w:p>
    <w:p w:rsidR="00D947FD" w:rsidRPr="00501B56" w:rsidRDefault="00D947FD" w:rsidP="00D947FD">
      <w:pPr>
        <w:spacing w:line="480" w:lineRule="auto"/>
        <w:rPr>
          <w:lang w:val="en-GB"/>
        </w:rPr>
      </w:pPr>
    </w:p>
    <w:p w:rsidR="00D947FD" w:rsidRPr="00501B56" w:rsidRDefault="00F45439" w:rsidP="00D947FD">
      <w:pPr>
        <w:spacing w:line="480" w:lineRule="auto"/>
        <w:rPr>
          <w:lang w:val="en-GB"/>
        </w:rPr>
      </w:pPr>
      <w:r w:rsidRPr="00501B56">
        <w:rPr>
          <w:lang w:val="en-GB"/>
        </w:rPr>
        <w:t>Our results</w:t>
      </w:r>
      <w:r w:rsidR="00D947FD" w:rsidRPr="00501B56">
        <w:rPr>
          <w:lang w:val="en-GB"/>
        </w:rPr>
        <w:t xml:space="preserve"> </w:t>
      </w:r>
      <w:r w:rsidR="00431A48" w:rsidRPr="00501B56">
        <w:rPr>
          <w:lang w:val="en-GB"/>
        </w:rPr>
        <w:t xml:space="preserve">highlight </w:t>
      </w:r>
      <w:r w:rsidR="00D947FD" w:rsidRPr="00501B56">
        <w:rPr>
          <w:lang w:val="en-GB"/>
        </w:rPr>
        <w:t xml:space="preserve">the complexity of the worldwide invasion history of HA. Two independent bridgehead invasive populations </w:t>
      </w:r>
      <w:r w:rsidR="00431A48" w:rsidRPr="00501B56">
        <w:rPr>
          <w:lang w:val="en-GB"/>
        </w:rPr>
        <w:t>have been the source of</w:t>
      </w:r>
      <w:r w:rsidR="00D947FD" w:rsidRPr="00501B56">
        <w:rPr>
          <w:lang w:val="en-GB"/>
        </w:rPr>
        <w:t xml:space="preserve"> at least six successful secondary introductions on three other continents</w:t>
      </w:r>
      <w:r w:rsidRPr="00501B56">
        <w:rPr>
          <w:lang w:val="en-GB"/>
        </w:rPr>
        <w:t>.</w:t>
      </w:r>
      <w:r w:rsidR="003B56B6" w:rsidRPr="00501B56">
        <w:rPr>
          <w:lang w:val="en-GB"/>
        </w:rPr>
        <w:t xml:space="preserve"> </w:t>
      </w:r>
      <w:r w:rsidR="00D947FD" w:rsidRPr="00501B56">
        <w:rPr>
          <w:lang w:val="en-GB"/>
        </w:rPr>
        <w:t xml:space="preserve">A bridgehead population can be defined as an invasive population </w:t>
      </w:r>
      <w:r w:rsidR="00431A48" w:rsidRPr="00501B56">
        <w:rPr>
          <w:lang w:val="en-GB"/>
        </w:rPr>
        <w:t>serving as a</w:t>
      </w:r>
      <w:r w:rsidR="00D947FD" w:rsidRPr="00501B56">
        <w:rPr>
          <w:lang w:val="en-GB"/>
        </w:rPr>
        <w:t xml:space="preserve"> source of colonists </w:t>
      </w:r>
      <w:r w:rsidR="00C10909" w:rsidRPr="00501B56">
        <w:rPr>
          <w:lang w:val="en-GB"/>
        </w:rPr>
        <w:t>invading</w:t>
      </w:r>
      <w:r w:rsidR="00D947FD" w:rsidRPr="00501B56">
        <w:rPr>
          <w:lang w:val="en-GB"/>
        </w:rPr>
        <w:t xml:space="preserve"> other areas </w:t>
      </w:r>
      <w:r w:rsidR="0054573D">
        <w:rPr>
          <w:lang w:val="en-GB"/>
        </w:rPr>
        <w:fldChar w:fldCharType="begin"/>
      </w:r>
      <w:r w:rsidR="00EA085B">
        <w:rPr>
          <w:lang w:val="en-GB"/>
        </w:rPr>
        <w:instrText xml:space="preserve"> ADDIN EN.CITE &lt;EndNote&gt;&lt;Cite&gt;&lt;Author&gt;Lombaert&lt;/Author&gt;&lt;Year&gt;2010&lt;/Year&gt;&lt;RecNum&gt;719&lt;/RecNum&gt;&lt;record&gt;&lt;rec-number&gt;719&lt;/rec-number&gt;&lt;ref-type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Cite&gt;&lt;Author&gt;Guillemaud&lt;/Author&gt;&lt;Year&gt;2011&lt;/Year&gt;&lt;RecNum&gt;849&lt;/RecNum&gt;&lt;record&gt;&lt;rec-number&gt;849&lt;/rec-number&gt;&lt;ref-type name="Journal Article"&gt;17&lt;/ref-type&gt;&lt;contributors&gt;&lt;authors&gt;&lt;author&gt;Guillemaud, T.&lt;/author&gt;&lt;author&gt;Ciosi, M.&lt;/author&gt;&lt;author&gt;Lombaert, E.&lt;/author&gt;&lt;author&gt;Estoup, A.&lt;/author&gt;&lt;/authors&gt;&lt;/contributors&gt;&lt;titles&gt;&lt;title&gt;Biological invasions in agricultural settings: Insights from evolutionary biology and population genetics&lt;/title&gt;&lt;secondary-title&gt;Comptes Rendus Biologies&lt;/secondary-title&gt;&lt;/titles&gt;&lt;periodical&gt;&lt;full-title&gt;Comptes Rendus Biologies&lt;/full-title&gt;&lt;/periodical&gt;&lt;pages&gt;237-246&lt;/pages&gt;&lt;volume&gt;334&lt;/volume&gt;&lt;number&gt;3&lt;/number&gt;&lt;keywords&gt;&lt;keyword&gt;Invasive species&lt;/keyword&gt;&lt;keyword&gt;Alien species&lt;/keyword&gt;&lt;keyword&gt;Biological control&lt;/keyword&gt;&lt;keyword&gt;Bridgehead&lt;/keyword&gt;&lt;keyword&gt;Multiple introductions&lt;/keyword&gt;&lt;keyword&gt;Diabrotica virgifera virgifera&lt;/keyword&gt;&lt;keyword&gt;Harmonia&lt;/keyword&gt;&lt;keyword&gt;axyridis&lt;/keyword&gt;&lt;keyword&gt;WESTERN CORN-ROOTWORM&lt;/keyword&gt;&lt;keyword&gt;MULTIPLE TRANSATLANTIC INTRODUCTIONS&lt;/keyword&gt;&lt;keyword&gt;APPROXIMATE BAYESIAN COMPUTATION&lt;/keyword&gt;&lt;keyword&gt;SPECIES INVASIONS&lt;/keyword&gt;&lt;keyword&gt;NORTH-AMERICA&lt;/keyword&gt;&lt;keyword&gt;ADAPTIVE EVOLUTION&lt;/keyword&gt;&lt;keyword&gt;GRAPE PHYLLOXERA&lt;/keyword&gt;&lt;keyword&gt;APHIS-GOSSYPII&lt;/keyword&gt;&lt;keyword&gt;DNA-SEQUENCES&lt;/keyword&gt;&lt;keyword&gt;NEW-WORLD&lt;/keyword&gt;&lt;/keywords&gt;&lt;dates&gt;&lt;year&gt;2011&lt;/year&gt;&lt;pub-dates&gt;&lt;date&gt;Mar&lt;/date&gt;&lt;/pub-dates&gt;&lt;/dates&gt;&lt;isbn&gt;1631-0691&lt;/isbn&gt;&lt;accession-num&gt;ISI:000288577400010&lt;/accession-num&gt;&lt;label&gt;alpha&lt;/label&gt;&lt;urls&gt;&lt;related-urls&gt;&lt;url&gt;&amp;lt;Go to ISI&amp;gt;://000288577400010 &lt;/url&gt;&lt;/related-urls&gt;&lt;pdf-urls&gt;&lt;url&gt;internal-pdf://el_490-0405407488/el_490.pdf&lt;/url&gt;&lt;/pdf-urls&gt;&lt;/urls&gt;&lt;custom1&gt;el&lt;/custom1&gt;&lt;custom2&gt;el_490&lt;/custom2&gt;&lt;electronic-resource-num&gt;10.1016/j.crvi.2010.12.008&lt;/electronic-resource-num&gt;&lt;/record&gt;&lt;/Cite&gt;&lt;Cite&gt;&lt;Author&gt;Estoup&lt;/Author&gt;&lt;Year&gt;2010&lt;/Year&gt;&lt;RecNum&gt;803&lt;/RecNum&gt;&lt;record&gt;&lt;rec-number&gt;803&lt;/rec-number&gt;&lt;ref-type name="Journal Article"&gt;17&lt;/ref-type&gt;&lt;contributors&gt;&lt;authors&gt;&lt;author&gt;Estoup, A.&lt;/author&gt;&lt;author&gt;Guillemaud, T.&lt;/author&gt;&lt;/authors&gt;&lt;/contributors&gt;&lt;titles&gt;&lt;title&gt;Reconstructing routes of invasion using genetic data: why, how and so what?&lt;/title&gt;&lt;secondary-title&gt;Molecular Ecology&lt;/secondary-title&gt;&lt;/titles&gt;&lt;periodical&gt;&lt;full-title&gt;Molecular Ecology&lt;/full-title&gt;&lt;/periodical&gt;&lt;pages&gt;4113-4130&lt;/pages&gt;&lt;volume&gt;19&lt;/volume&gt;&lt;number&gt;19&lt;/number&gt;&lt;keywords&gt;&lt;keyword&gt;introduction&lt;/keyword&gt;&lt;keyword&gt;invasive species&lt;/keyword&gt;&lt;keyword&gt;molecular markers&lt;/keyword&gt;&lt;keyword&gt;outbreak&lt;/keyword&gt;&lt;keyword&gt;rapid&lt;/keyword&gt;&lt;keyword&gt;evolution&lt;/keyword&gt;&lt;keyword&gt;statistical inferences&lt;/keyword&gt;&lt;keyword&gt;APPROXIMATE BAYESIAN COMPUTATION&lt;/keyword&gt;&lt;keyword&gt;MULTIPLE TRANSATLANTIC INTRODUCTIONS&lt;/keyword&gt;&lt;keyword&gt;WESTERN CORN-ROOTWORM&lt;/keyword&gt;&lt;keyword&gt;POPULATION-GENETICS&lt;/keyword&gt;&lt;keyword&gt;NORTH-AMERICA&lt;/keyword&gt;&lt;keyword&gt;BIOLOGICAL&lt;/keyword&gt;&lt;keyword&gt;INVASIONS&lt;/keyword&gt;&lt;keyword&gt;PHYLOGENETIC TREES&lt;/keyword&gt;&lt;keyword&gt;SPECIES INVASIONS&lt;/keyword&gt;&lt;keyword&gt;SEQUENCING&lt;/keyword&gt;&lt;keyword&gt;TECHNOLOGIES&lt;/keyword&gt;&lt;keyword&gt;DROSOPHILA-SUBOBSCURA&lt;/keyword&gt;&lt;keyword&gt;bioinvasion&lt;/keyword&gt;&lt;keyword&gt;biological invasion&lt;/keyword&gt;&lt;/keywords&gt;&lt;dates&gt;&lt;year&gt;2010&lt;/year&gt;&lt;pub-dates&gt;&lt;date&gt;Oct&lt;/date&gt;&lt;/pub-dates&gt;&lt;/dates&gt;&lt;isbn&gt;0962-1083&lt;/isbn&gt;&lt;accession-num&gt;ISI:000282180500005&lt;/accession-num&gt;&lt;label&gt;alpha&lt;/label&gt;&lt;urls&gt;&lt;related-urls&gt;&lt;url&gt;&amp;lt;Go to ISI&amp;gt;://000282180500005 &lt;/url&gt;&lt;/related-urls&gt;&lt;pdf-urls&gt;&lt;url&gt;internal-pdf://el_427-1203303425/el_427.pdf&lt;/url&gt;&lt;/pdf-urls&gt;&lt;/urls&gt;&lt;custom1&gt;el&lt;/custom1&gt;&lt;custom2&gt;el_427&lt;/custom2&gt;&lt;electronic-resource-num&gt;10.1111/j.1365-294X.2010.04773.x&lt;/electronic-resource-num&gt;&lt;/record&gt;&lt;/Cite&gt;&lt;/EndNote&gt;</w:instrText>
      </w:r>
      <w:r w:rsidR="0054573D">
        <w:rPr>
          <w:lang w:val="en-GB"/>
        </w:rPr>
        <w:fldChar w:fldCharType="separate"/>
      </w:r>
      <w:r w:rsidR="00EA085B">
        <w:rPr>
          <w:lang w:val="en-GB"/>
        </w:rPr>
        <w:t>(Estoup &amp; Guillemaud 2010; Guillemaud</w:t>
      </w:r>
      <w:r w:rsidR="00EA085B" w:rsidRPr="00EA085B">
        <w:rPr>
          <w:i/>
          <w:lang w:val="en-GB"/>
        </w:rPr>
        <w:t xml:space="preserve"> et al.</w:t>
      </w:r>
      <w:r w:rsidR="00EA085B">
        <w:rPr>
          <w:lang w:val="en-GB"/>
        </w:rPr>
        <w:t xml:space="preserve"> 2011; Lombaert</w:t>
      </w:r>
      <w:r w:rsidR="00EA085B" w:rsidRPr="00EA085B">
        <w:rPr>
          <w:i/>
          <w:lang w:val="en-GB"/>
        </w:rPr>
        <w:t xml:space="preserve"> et al.</w:t>
      </w:r>
      <w:r w:rsidR="00EA085B">
        <w:rPr>
          <w:lang w:val="en-GB"/>
        </w:rPr>
        <w:t xml:space="preserve"> 2010)</w:t>
      </w:r>
      <w:r w:rsidR="0054573D">
        <w:rPr>
          <w:lang w:val="en-GB"/>
        </w:rPr>
        <w:fldChar w:fldCharType="end"/>
      </w:r>
      <w:r w:rsidR="00D947FD" w:rsidRPr="00501B56">
        <w:rPr>
          <w:lang w:val="en-GB"/>
        </w:rPr>
        <w:t xml:space="preserve">. </w:t>
      </w:r>
      <w:r w:rsidR="00431A48" w:rsidRPr="00501B56">
        <w:rPr>
          <w:lang w:val="en-GB"/>
        </w:rPr>
        <w:t>The findings reported here confirm the previously</w:t>
      </w:r>
      <w:r w:rsidR="00D947FD" w:rsidRPr="00501B56">
        <w:rPr>
          <w:lang w:val="en-GB"/>
        </w:rPr>
        <w:t xml:space="preserve"> described bridgehead status of the ENA population </w:t>
      </w:r>
      <w:r w:rsidR="0054573D">
        <w:rPr>
          <w:lang w:val="en-GB"/>
        </w:rPr>
        <w:fldChar w:fldCharType="begin"/>
      </w:r>
      <w:r w:rsidR="00EA085B">
        <w:rPr>
          <w:lang w:val="en-GB"/>
        </w:rPr>
        <w:instrText xml:space="preserve"> ADDIN EN.CITE &lt;EndNote&gt;&lt;Cite&gt;&lt;Author&gt;Lombaert&lt;/Author&gt;&lt;Year&gt;2010&lt;/Year&gt;&lt;RecNum&gt;719&lt;/RecNum&gt;&lt;record&gt;&lt;rec-number&gt;719&lt;/rec-number&gt;&lt;ref-type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EndNote&gt;</w:instrText>
      </w:r>
      <w:r w:rsidR="0054573D">
        <w:rPr>
          <w:lang w:val="en-GB"/>
        </w:rPr>
        <w:fldChar w:fldCharType="separate"/>
      </w:r>
      <w:r w:rsidR="00EA085B">
        <w:rPr>
          <w:lang w:val="en-GB"/>
        </w:rPr>
        <w:t>(Lombaert</w:t>
      </w:r>
      <w:r w:rsidR="00EA085B" w:rsidRPr="00EA085B">
        <w:rPr>
          <w:i/>
          <w:lang w:val="en-GB"/>
        </w:rPr>
        <w:t xml:space="preserve"> et al.</w:t>
      </w:r>
      <w:r w:rsidR="00EA085B">
        <w:rPr>
          <w:lang w:val="en-GB"/>
        </w:rPr>
        <w:t xml:space="preserve"> 2010)</w:t>
      </w:r>
      <w:r w:rsidR="0054573D">
        <w:rPr>
          <w:lang w:val="en-GB"/>
        </w:rPr>
        <w:fldChar w:fldCharType="end"/>
      </w:r>
      <w:r w:rsidR="00D947FD" w:rsidRPr="00501B56">
        <w:rPr>
          <w:lang w:val="en-GB"/>
        </w:rPr>
        <w:t xml:space="preserve">. The </w:t>
      </w:r>
      <w:r w:rsidR="00431A48" w:rsidRPr="00501B56">
        <w:rPr>
          <w:lang w:val="en-GB"/>
        </w:rPr>
        <w:t>role of the</w:t>
      </w:r>
      <w:r w:rsidR="00D947FD" w:rsidRPr="00501B56">
        <w:rPr>
          <w:lang w:val="en-GB"/>
        </w:rPr>
        <w:t xml:space="preserve"> WNA population as a second bridgehead population was previously unknown, </w:t>
      </w:r>
      <w:bookmarkStart w:id="87" w:name="OLE_LINK10"/>
      <w:r w:rsidR="00D947FD" w:rsidRPr="00501B56">
        <w:rPr>
          <w:lang w:val="en-GB"/>
        </w:rPr>
        <w:t xml:space="preserve">but </w:t>
      </w:r>
      <w:r w:rsidR="00431A48" w:rsidRPr="00501B56">
        <w:rPr>
          <w:lang w:val="en-GB"/>
        </w:rPr>
        <w:t>is not entirely unexpected, given</w:t>
      </w:r>
      <w:r w:rsidR="00D947FD" w:rsidRPr="00501B56">
        <w:rPr>
          <w:lang w:val="en-GB"/>
        </w:rPr>
        <w:t xml:space="preserve"> the invasive success of this population in</w:t>
      </w:r>
      <w:r w:rsidR="0061244C" w:rsidRPr="00501B56">
        <w:rPr>
          <w:lang w:val="en-GB"/>
        </w:rPr>
        <w:t xml:space="preserve"> Western</w:t>
      </w:r>
      <w:r w:rsidR="00D947FD" w:rsidRPr="00501B56">
        <w:rPr>
          <w:lang w:val="en-GB"/>
        </w:rPr>
        <w:t xml:space="preserve"> North America</w:t>
      </w:r>
      <w:bookmarkEnd w:id="87"/>
      <w:r w:rsidR="00D947FD" w:rsidRPr="00501B56">
        <w:rPr>
          <w:lang w:val="en-GB"/>
        </w:rPr>
        <w:t xml:space="preserve">. After </w:t>
      </w:r>
      <w:r w:rsidR="00431A48" w:rsidRPr="00501B56">
        <w:rPr>
          <w:lang w:val="en-GB"/>
        </w:rPr>
        <w:t>several attempts at the acclimation of</w:t>
      </w:r>
      <w:r w:rsidR="00D947FD" w:rsidRPr="00501B56">
        <w:rPr>
          <w:lang w:val="en-GB"/>
        </w:rPr>
        <w:t xml:space="preserve"> HA for biocontrol purposes during the </w:t>
      </w:r>
      <w:r w:rsidR="00431A48" w:rsidRPr="00501B56">
        <w:rPr>
          <w:lang w:val="en-GB"/>
        </w:rPr>
        <w:t xml:space="preserve">20th </w:t>
      </w:r>
      <w:r w:rsidR="00D947FD" w:rsidRPr="00501B56">
        <w:rPr>
          <w:lang w:val="en-GB"/>
        </w:rPr>
        <w:t xml:space="preserve">century </w:t>
      </w:r>
      <w:r w:rsidR="0054573D">
        <w:rPr>
          <w:lang w:val="en-GB"/>
        </w:rPr>
        <w:fldChar w:fldCharType="begin"/>
      </w:r>
      <w:r w:rsidR="00EA085B">
        <w:rPr>
          <w:lang w:val="en-GB"/>
        </w:rPr>
        <w:instrText xml:space="preserve"> ADDIN EN.CITE &lt;EndNote&gt;&lt;Cite&gt;&lt;Author&gt;Krafsur&lt;/Author&gt;&lt;Year&gt;1997&lt;/Year&gt;&lt;RecNum&gt;359&lt;/RecNum&gt;&lt;record&gt;&lt;rec-number&gt;359&lt;/rec-number&gt;&lt;ref-type name="Journal Article"&gt;17&lt;/ref-type&gt;&lt;contributors&gt;&lt;authors&gt;&lt;author&gt;Krafsur, E. S.&lt;/author&gt;&lt;author&gt;Kring, T. J.&lt;/author&gt;&lt;author&gt;Miller, J. C.&lt;/author&gt;&lt;author&gt;Nariboli, P.&lt;/author&gt;&lt;author&gt;Obrycki, J. J.&lt;/author&gt;&lt;author&gt;Ruberson, J. R.&lt;/author&gt;&lt;author&gt;Schaefer, P. W.&lt;/author&gt;&lt;/authors&gt;&lt;/contributors&gt;&lt;titles&gt;&lt;title&gt;&lt;style face="normal" font="default" size="100%"&gt;Gene flow in the exotic colonizing ladybeetle &lt;/style&gt;&lt;style face="italic" font="default" size="100%"&gt;Harmonia axyridis&lt;/style&gt;&lt;style face="normal" font="default" size="100%"&gt; in North America&lt;/style&gt;&lt;/title&gt;&lt;secondary-title&gt;Biological Control&lt;/secondary-title&gt;&lt;/titles&gt;&lt;periodical&gt;&lt;full-title&gt;Biological Control&lt;/full-title&gt;&lt;/periodical&gt;&lt;pages&gt;207-214&lt;/pages&gt;&lt;volume&gt;8&lt;/volume&gt;&lt;number&gt;3&lt;/number&gt;&lt;keywords&gt;&lt;keyword&gt;Harmonia axyridis&lt;/keyword&gt;&lt;keyword&gt;isozyme variation&lt;/keyword&gt;&lt;keyword&gt;breeding structure&lt;/keyword&gt;&lt;keyword&gt;gene flow&lt;/keyword&gt;&lt;keyword&gt;colonizing species&lt;/keyword&gt;&lt;keyword&gt;united-states&lt;/keyword&gt;&lt;keyword&gt;coccinella-septempunctata&lt;/keyword&gt;&lt;keyword&gt;fortran program&lt;/keyword&gt;&lt;keyword&gt;coleoptera&lt;/keyword&gt;&lt;keyword&gt;populations&lt;/keyword&gt;&lt;keyword&gt;heterozygosity&lt;/keyword&gt;&lt;keyword&gt;predator&lt;/keyword&gt;&lt;keyword&gt;distance&lt;/keyword&gt;&lt;keyword&gt;pallas&lt;/keyword&gt;&lt;/keywords&gt;&lt;dates&gt;&lt;year&gt;1997&lt;/year&gt;&lt;pub-dates&gt;&lt;date&gt;Mar&lt;/date&gt;&lt;/pub-dates&gt;&lt;/dates&gt;&lt;accession-num&gt;ISI:A1997WX88200008&lt;/accession-num&gt;&lt;label&gt;alpha&lt;/label&gt;&lt;urls&gt;&lt;related-urls&gt;&lt;url&gt;&amp;lt;Go to ISI&amp;gt;://A1997WX88200008&lt;/url&gt;&lt;/related-urls&gt;&lt;pdf-urls&gt;&lt;url&gt;internal-pdf://el_111-3765026311/el_111.pdf&lt;/url&gt;&lt;/pdf-urls&gt;&lt;/urls&gt;&lt;custom1&gt;el&lt;/custom1&gt;&lt;custom2&gt;el_111&lt;/custom2&gt;&lt;/record&gt;&lt;/Cite&gt;&lt;Cite&gt;&lt;Author&gt;Tedders&lt;/Author&gt;&lt;Year&gt;1994&lt;/Year&gt;&lt;RecNum&gt;640&lt;/RecNum&gt;&lt;record&gt;&lt;rec-number&gt;640&lt;/rec-number&gt;&lt;ref-type name="Journal Article"&gt;17&lt;/ref-type&gt;&lt;contributors&gt;&lt;authors&gt;&lt;author&gt;Tedders, W. L.&lt;/author&gt;&lt;author&gt;Schaefer, P. W.&lt;/author&gt;&lt;/authors&gt;&lt;/contributors&gt;&lt;titles&gt;&lt;title&gt;&lt;style face="normal" font="default" size="100%"&gt;Release and establishment of &lt;/style&gt;&lt;style face="italic" font="default" size="100%"&gt;Harmonia Axyridis&lt;/style&gt;&lt;style face="normal" font="default" size="100%"&gt; (Coleoptera, Coccinellidae) in the Southeastern United States&lt;/style&gt;&lt;/title&gt;&lt;secondary-title&gt;Entomological News&lt;/secondary-title&gt;&lt;/titles&gt;&lt;periodical&gt;&lt;full-title&gt;Entomological News&lt;/full-title&gt;&lt;/periodical&gt;&lt;pages&gt;228-243&lt;/pages&gt;&lt;volume&gt;105&lt;/volume&gt;&lt;number&gt;4&lt;/number&gt;&lt;dates&gt;&lt;year&gt;1994&lt;/year&gt;&lt;pub-dates&gt;&lt;date&gt;Sep-Oct&lt;/date&gt;&lt;/pub-dates&gt;&lt;/dates&gt;&lt;isbn&gt;0013-872X&lt;/isbn&gt;&lt;accession-num&gt;ISI:A1994PJ77800007&lt;/accession-num&gt;&lt;urls&gt;&lt;related-urls&gt;&lt;url&gt;&amp;lt;Go to ISI&amp;gt;://A1994PJ77800007 &lt;/url&gt;&lt;/related-urls&gt;&lt;/urls&gt;&lt;custom1&gt;ai pas&lt;/custom1&gt;&lt;/record&gt;&lt;/Cite&gt;&lt;/EndNote&gt;</w:instrText>
      </w:r>
      <w:r w:rsidR="0054573D">
        <w:rPr>
          <w:lang w:val="en-GB"/>
        </w:rPr>
        <w:fldChar w:fldCharType="separate"/>
      </w:r>
      <w:r w:rsidR="00EA085B">
        <w:rPr>
          <w:lang w:val="en-GB"/>
        </w:rPr>
        <w:t>(Krafsur</w:t>
      </w:r>
      <w:r w:rsidR="00EA085B" w:rsidRPr="00EA085B">
        <w:rPr>
          <w:i/>
          <w:lang w:val="en-GB"/>
        </w:rPr>
        <w:t xml:space="preserve"> et al.</w:t>
      </w:r>
      <w:r w:rsidR="00EA085B">
        <w:rPr>
          <w:lang w:val="en-GB"/>
        </w:rPr>
        <w:t xml:space="preserve"> 1997; Tedders &amp; Schaefer 1994)</w:t>
      </w:r>
      <w:r w:rsidR="0054573D">
        <w:rPr>
          <w:lang w:val="en-GB"/>
        </w:rPr>
        <w:fldChar w:fldCharType="end"/>
      </w:r>
      <w:r w:rsidR="00D947FD" w:rsidRPr="00501B56">
        <w:rPr>
          <w:lang w:val="en-GB"/>
        </w:rPr>
        <w:t xml:space="preserve">, the WNA and ENA outbreaks </w:t>
      </w:r>
      <w:r w:rsidR="00431A48" w:rsidRPr="00501B56">
        <w:rPr>
          <w:lang w:val="en-GB"/>
        </w:rPr>
        <w:t>correspond to the only two populations known to have been established from the native area and to have spread</w:t>
      </w:r>
      <w:r w:rsidR="00D947FD" w:rsidRPr="00501B56">
        <w:rPr>
          <w:lang w:val="en-GB"/>
        </w:rPr>
        <w:t xml:space="preserve">. </w:t>
      </w:r>
      <w:r w:rsidRPr="00501B56">
        <w:rPr>
          <w:lang w:val="en-GB"/>
        </w:rPr>
        <w:t xml:space="preserve">The </w:t>
      </w:r>
      <w:r w:rsidR="00D947FD" w:rsidRPr="00501B56">
        <w:rPr>
          <w:lang w:val="en-GB"/>
        </w:rPr>
        <w:t xml:space="preserve">eco-evolutionary characteristics of the ENA outbreak have been </w:t>
      </w:r>
      <w:r w:rsidR="00431A48" w:rsidRPr="00501B56">
        <w:rPr>
          <w:lang w:val="en-GB"/>
        </w:rPr>
        <w:t>studied in detail</w:t>
      </w:r>
      <w:r w:rsidR="00D947FD" w:rsidRPr="00501B56">
        <w:rPr>
          <w:lang w:val="en-GB"/>
        </w:rPr>
        <w:t xml:space="preserve"> </w:t>
      </w:r>
      <w:r w:rsidR="0054573D">
        <w:rPr>
          <w:lang w:val="en-GB"/>
        </w:rPr>
        <w:fldChar w:fldCharType="begin"/>
      </w:r>
      <w:r w:rsidR="00EA085B">
        <w:rPr>
          <w:lang w:val="en-GB"/>
        </w:rPr>
        <w:instrText xml:space="preserve"> ADDIN EN.CITE &lt;EndNote&gt;&lt;Cite&gt;&lt;Author&gt;Labrie&lt;/Author&gt;&lt;Year&gt;2006&lt;/Year&gt;&lt;RecNum&gt;467&lt;/RecNum&gt;&lt;Prefix&gt;e.g. &lt;/Prefix&gt;&lt;record&gt;&lt;rec-number&gt;467&lt;/rec-number&gt;&lt;ref-type name="Journal Article"&gt;17&lt;/ref-type&gt;&lt;contributors&gt;&lt;authors&gt;&lt;author&gt;Labrie, G.&lt;/author&gt;&lt;author&gt;Lucas, E.&lt;/author&gt;&lt;author&gt;Coderre, D.&lt;/author&gt;&lt;/authors&gt;&lt;/contributors&gt;&lt;titles&gt;&lt;title&gt;Can developmental and behavioral characteristics of the multicolored Asian lady beetle Harmonia axyridis explain its invasive success?&lt;/title&gt;&lt;secondary-title&gt;Biological Invasions&lt;/secondary-title&gt;&lt;/titles&gt;&lt;periodical&gt;&lt;full-title&gt;Biological Invasions&lt;/full-title&gt;&lt;/periodical&gt;&lt;pages&gt;743-754&lt;/pages&gt;&lt;volume&gt;8&lt;/volume&gt;&lt;number&gt;4&lt;/number&gt;&lt;keywords&gt;&lt;keyword&gt;Coleomegilla maculata lengi, developmental characteristics, foraging behavior, Harmonia axyridis, invasive species, invasiveness, predation efficiency&lt;/keyword&gt;&lt;keyword&gt;coleomegilla-maculata coleoptera&lt;/keyword&gt;&lt;keyword&gt;intra-guild predation&lt;/keyword&gt;&lt;keyword&gt;coccinella-septempunctata&lt;/keyword&gt;&lt;keyword&gt;searching behavior&lt;/keyword&gt;&lt;keyword&gt;united-states&lt;/keyword&gt;&lt;keyword&gt;phenotypic plasticity&lt;/keyword&gt;&lt;keyword&gt;biological invasions&lt;/keyword&gt;&lt;keyword&gt;competitive ability&lt;/keyword&gt;&lt;keyword&gt;plant invasions&lt;/keyword&gt;&lt;keyword&gt;cannibalism&lt;/keyword&gt;&lt;keyword&gt;bioinvasion&lt;/keyword&gt;&lt;/keywords&gt;&lt;dates&gt;&lt;year&gt;2006&lt;/year&gt;&lt;pub-dates&gt;&lt;date&gt;Jun&lt;/date&gt;&lt;/pub-dates&gt;&lt;/dates&gt;&lt;accession-num&gt;CCC:000238531200018&lt;/accession-num&gt;&lt;label&gt;alpha&lt;/label&gt;&lt;urls&gt;&lt;related-urls&gt;&lt;url&gt;&amp;lt;Go to ISI&amp;gt;://000238531200018&lt;/url&gt;&lt;/related-urls&gt;&lt;pdf-urls&gt;&lt;url&gt;internal-pdf://el_179-0091731200/el_179.pdf&lt;/url&gt;&lt;/pdf-urls&gt;&lt;/urls&gt;&lt;custom1&gt;el&lt;/custom1&gt;&lt;custom2&gt;el_179&lt;/custom2&gt;&lt;/record&gt;&lt;/Cite&gt;&lt;Cite&gt;&lt;Author&gt;Turgeon&lt;/Author&gt;&lt;Year&gt;2011&lt;/Year&gt;&lt;RecNum&gt;840&lt;/RecNum&gt;&lt;record&gt;&lt;rec-number&gt;840&lt;/rec-number&gt;&lt;ref-type name="Journal Article"&gt;17&lt;/ref-type&gt;&lt;contributors&gt;&lt;authors&gt;&lt;author&gt;Turgeon, J.&lt;/author&gt;&lt;author&gt;Tayeh, A.&lt;/author&gt;&lt;author&gt;Facon, B.&lt;/author&gt;&lt;author&gt;Lombaert, E.&lt;/author&gt;&lt;author&gt;De Clercq, P.&lt;/author&gt;&lt;author&gt;Berkvens, N.&lt;/author&gt;&lt;author&gt;Lundgren, J. G.&lt;/author&gt;&lt;author&gt;Estoup, A.&lt;/author&gt;&lt;/authors&gt;&lt;/contributors&gt;&lt;titles&gt;&lt;title&gt;&lt;style face="normal" font="default" size="100%"&gt;Experimental evidence for the phenotypic impact of admixture between wild and biocontrol Asian ladybird (&lt;/style&gt;&lt;style face="italic" font="default" size="100%"&gt;Harmonia axyridis&lt;/style&gt;&lt;style face="normal" font="default" size="100%"&gt;) involved in the European invasion&lt;/style&gt;&lt;/title&gt;&lt;secondary-title&gt;Journal of Evolutionary Biology&lt;/secondary-title&gt;&lt;/titles&gt;&lt;periodical&gt;&lt;full-title&gt;Journal of Evolutionary Biology&lt;/full-title&gt;&lt;/periodical&gt;&lt;pages&gt;1044-1052&lt;/pages&gt;&lt;volume&gt;24&lt;/volume&gt;&lt;number&gt;5&lt;/number&gt;&lt;keywords&gt;&lt;keyword&gt;adaptive evolution&lt;/keyword&gt;&lt;keyword&gt;admixture&lt;/keyword&gt;&lt;keyword&gt;biocontrol&lt;/keyword&gt;&lt;keyword&gt;biological invasion&lt;/keyword&gt;&lt;keyword&gt;Europe&lt;/keyword&gt;&lt;keyword&gt;harlequin ladybird&lt;/keyword&gt;&lt;keyword&gt;Harmonia axyridis&lt;/keyword&gt;&lt;keyword&gt;Hybridization&lt;/keyword&gt;&lt;keyword&gt;life history&lt;/keyword&gt;&lt;keyword&gt;phenotype&lt;/keyword&gt;&lt;/keywords&gt;&lt;dates&gt;&lt;year&gt;2011&lt;/year&gt;&lt;/dates&gt;&lt;publisher&gt;Blackwell Publishing Ltd&lt;/publisher&gt;&lt;label&gt;alpha&lt;/label&gt;&lt;urls&gt;&lt;related-urls&gt;&lt;url&gt;http://dx.doi.org/10.1111/j.1420-9101.2011.02234.x &lt;/url&gt;&lt;/related-urls&gt;&lt;pdf-urls&gt;&lt;url&gt;internal-pdf://el_481-1471012102/el_481.pdf&lt;/url&gt;&lt;/pdf-urls&gt;&lt;/urls&gt;&lt;custom1&gt;el&lt;/custom1&gt;&lt;custom2&gt;el_481&lt;/custom2&gt;&lt;/record&gt;&lt;/Cite&gt;&lt;Cite&gt;&lt;Author&gt;Tayeh&lt;/Author&gt;&lt;Year&gt;2012&lt;/Year&gt;&lt;RecNum&gt;1240&lt;/RecNum&gt;&lt;record&gt;&lt;rec-number&gt;1240&lt;/rec-number&gt;&lt;ref-type name="Journal Article"&gt;17&lt;/ref-type&gt;&lt;contributors&gt;&lt;authors&gt;&lt;author&gt;Tayeh, A.&lt;/author&gt;&lt;author&gt;Estoup, A.&lt;/author&gt;&lt;author&gt;Laugier, G.&lt;/author&gt;&lt;author&gt;Loiseau, A.&lt;/author&gt;&lt;author&gt;Turgeon, J.&lt;/author&gt;&lt;author&gt;Toepfer, S.&lt;/author&gt;&lt;author&gt;Facon, B.&lt;/author&gt;&lt;/authors&gt;&lt;/contributors&gt;&lt;auth-address&gt;[Turgeon, Julie] Univ Laval Quebec, Dept Biol, Laval, PQ, Canada. [Tayeh, Ashraf; Estoup, Arnaud; Laugier, Guillaume; Loiseau, Anne; Facon, Benoit] Cbgp Inra Ird Cirad Montpellier SupAgro Montpelli, INRA, Montpellier, France.&amp;#xD;Facon, B (reprint author), Montpellier SupAgro, Cirad, Ird, Cbgp,Inra, F-34060 Montpellier, France.&amp;#xD;facon@supagro.inra.fr&lt;/auth-address&gt;&lt;titles&gt;&lt;title&gt;Evolution in biocontrol strains: insight from the harlequin ladybird Harmonia axyridis&lt;/title&gt;&lt;secondary-title&gt;Evolutionary Applications&lt;/secondary-title&gt;&lt;alt-title&gt;Evol. Appl.&lt;/alt-title&gt;&lt;/titles&gt;&lt;periodical&gt;&lt;full-title&gt;Evolutionary Applications&lt;/full-title&gt;&lt;/periodical&gt;&lt;pages&gt;481-488&lt;/pages&gt;&lt;volume&gt;5&lt;/volume&gt;&lt;number&gt;5&lt;/number&gt;&lt;keywords&gt;&lt;keyword&gt;biological control&lt;/keyword&gt;&lt;keyword&gt;biological invasion&lt;/keyword&gt;&lt;keyword&gt;fungal entomopathogen&lt;/keyword&gt;&lt;keyword&gt;genetic&lt;/keyword&gt;&lt;keyword&gt;drift&lt;/keyword&gt;&lt;keyword&gt;Harmonia axyridis&lt;/keyword&gt;&lt;keyword&gt;inadvertent selection&lt;/keyword&gt;&lt;keyword&gt;laboratory adaptation&lt;/keyword&gt;&lt;keyword&gt;life-history traits&lt;/keyword&gt;&lt;keyword&gt;PALLAS COLEOPTERA&lt;/keyword&gt;&lt;keyword&gt;GENETIC ADAPTATION&lt;/keyword&gt;&lt;keyword&gt;UNITED-STATES&lt;/keyword&gt;&lt;keyword&gt;COCCINELLIDAE&lt;/keyword&gt;&lt;keyword&gt;POPULATIONS&lt;/keyword&gt;&lt;keyword&gt;WILD&lt;/keyword&gt;&lt;keyword&gt;SALMON&lt;/keyword&gt;&lt;keyword&gt;SELECTION&lt;/keyword&gt;&lt;keyword&gt;DOMESTICATION&lt;/keyword&gt;&lt;keyword&gt;CAPTIVITY&lt;/keyword&gt;&lt;/keywords&gt;&lt;dates&gt;&lt;year&gt;2012&lt;/year&gt;&lt;pub-dates&gt;&lt;date&gt;Jul&lt;/date&gt;&lt;/pub-dates&gt;&lt;/dates&gt;&lt;isbn&gt;1752-4571&lt;/isbn&gt;&lt;accession-num&gt;WOS:000306271700006&lt;/accession-num&gt;&lt;label&gt;alpha&lt;/label&gt;&lt;work-type&gt;Article&lt;/work-type&gt;&lt;urls&gt;&lt;related-urls&gt;&lt;url&gt;&amp;lt;Go to ISI&amp;gt;://WOS:000306271700006 &lt;/url&gt;&lt;/related-urls&gt;&lt;pdf-urls&gt;&lt;url&gt;internal-pdf://el_837-2930538241/el_837.pdf&lt;/url&gt;&lt;/pdf-urls&gt;&lt;/urls&gt;&lt;custom1&gt;el&lt;/custom1&gt;&lt;custom2&gt;el_837&lt;/custom2&gt;&lt;electronic-resource-num&gt;10.1111/j.1752-4571.2012.00274.x&lt;/electronic-resource-num&gt;&lt;language&gt;English&lt;/language&gt;&lt;/record&gt;&lt;/Cite&gt;&lt;Cite&gt;&lt;Author&gt;Facon&lt;/Author&gt;&lt;Year&gt;2011&lt;/Year&gt;&lt;RecNum&gt;837&lt;/RecNum&gt;&lt;record&gt;&lt;rec-number&gt;837&lt;/rec-number&gt;&lt;ref-type name="Journal Article"&gt;17&lt;/ref-type&gt;&lt;contributors&gt;&lt;authors&gt;&lt;author&gt;Facon, B.&lt;/author&gt;&lt;author&gt;Hufbauer, R. A.&lt;/author&gt;&lt;author&gt;Tayeh, A.&lt;/author&gt;&lt;author&gt;Loiseau, A.&lt;/author&gt;&lt;author&gt;Lombaert, E.&lt;/author&gt;&lt;author&gt;Vitalis, R.&lt;/author&gt;&lt;author&gt;Guillemaud, T.&lt;/author&gt;&lt;author&gt;Lundgren, J. G.&lt;/author&gt;&lt;author&gt;Estoup, A.&lt;/author&gt;&lt;/authors&gt;&lt;/contributors&gt;&lt;titles&gt;&lt;title&gt;&lt;style face="normal" font="default" size="100%"&gt;Inbreeding depression is purged in the invasive insect &lt;/style&gt;&lt;style face="italic" font="default" size="100%"&gt;Harmonia axyridis&lt;/style&gt;&lt;/title&gt;&lt;secondary-title&gt;Current Biology&lt;/secondary-title&gt;&lt;/titles&gt;&lt;periodical&gt;&lt;full-title&gt;Current Biology&lt;/full-title&gt;&lt;/periodical&gt;&lt;pages&gt;424-427&lt;/pages&gt;&lt;volume&gt;21&lt;/volume&gt;&lt;number&gt;5&lt;/number&gt;&lt;keywords&gt;&lt;keyword&gt;bioinvasion&lt;/keyword&gt;&lt;keyword&gt;biological invasion&lt;/keyword&gt;&lt;/keywords&gt;&lt;dates&gt;&lt;year&gt;2011&lt;/year&gt;&lt;/dates&gt;&lt;publisher&gt;Cell Press&lt;/publisher&gt;&lt;accession-num&gt;S0960-9822(11)00124-2 DOI - 10.1016/j.cub.2011.01.068&lt;/accession-num&gt;&lt;label&gt;alpha&lt;/label&gt;&lt;urls&gt;&lt;related-urls&gt;&lt;url&gt;http://linkinghub.elsevier.com/retrieve/pii/S0960982211001242 &lt;/url&gt;&lt;/related-urls&gt;&lt;pdf-urls&gt;&lt;url&gt;internal-pdf://el_478-2686909696/el_478.pdf&lt;/url&gt;&lt;url&gt;internal-pdf://el_478sup-0803636480/el_478sup.pdf&lt;/url&gt;&lt;/pdf-urls&gt;&lt;/urls&gt;&lt;custom1&gt;el&lt;/custom1&gt;&lt;custom2&gt;el_478&lt;/custom2&gt;&lt;/record&gt;&lt;/Cite&gt;&lt;Cite&gt;&lt;Author&gt;Tayeh&lt;/Author&gt;&lt;Year&gt;2013&lt;/Year&gt;&lt;RecNum&gt;1300&lt;/RecNum&gt;&lt;record&gt;&lt;rec-number&gt;1300&lt;/rec-number&gt;&lt;ref-type name="Journal Article"&gt;17&lt;/ref-type&gt;&lt;contributors&gt;&lt;authors&gt;&lt;author&gt;Tayeh, A.&lt;/author&gt;&lt;author&gt;Estoup, A.&lt;/author&gt;&lt;author&gt;Hufbauer, R. A.&lt;/author&gt;&lt;author&gt;Ravigne, V.&lt;/author&gt;&lt;author&gt;Goryacheva, I.&lt;/author&gt;&lt;author&gt;Zakharov, I. A.&lt;/author&gt;&lt;author&gt;Lombaert, E.&lt;/author&gt;&lt;author&gt;Facon, B.&lt;/author&gt;&lt;/authors&gt;&lt;/contributors&gt;&lt;auth-address&gt;INRA, Cbgp, Inra Ird Cirad Montpellier SupAgro, F-34060 Montpellier, France. Colorado State Univ, Dept Bioagr Sci &amp;amp; Pest Management, Grad Degree Prom Ecol, Ft Collins, CO 80523 USA. CIRAD, UMR BGPI, F-34398 Montpellier, France. Moscow MV Lomonosov State Univ, Vavilov Inst Gen Genet, Moscow, Russia. IBSV Inra Univ Nice Sophia Antipolis CNRS, UMR 1301, INRA, Sophia Antipolis, France.&amp;#xD;Facon, B (reprint author), INRA, Cbgp Inra Ird Cirad Montpellier SupAgro, F-34060 Montpellier, France.&amp;#xD;facon@supagro.inra.fr&lt;/auth-address&gt;&lt;titles&gt;&lt;title&gt;&lt;style face="normal" font="default" size="100%"&gt;Investigating the genetic load of an emblematic invasive species: the case of the invasive harlequin ladybird &lt;/style&gt;&lt;style face="italic" font="default" size="100%"&gt;Harmonia axyridis&lt;/style&gt;&lt;/title&gt;&lt;secondary-title&gt;Ecology and Evolution&lt;/secondary-title&gt;&lt;alt-title&gt;Ecol. Evol.&lt;/alt-title&gt;&lt;/titles&gt;&lt;periodical&gt;&lt;full-title&gt;Ecology and Evolution&lt;/full-title&gt;&lt;abbr-1&gt;Ecol. Evol.&lt;/abbr-1&gt;&lt;/periodical&gt;&lt;alt-periodical&gt;&lt;full-title&gt;Ecology and Evolution&lt;/full-title&gt;&lt;abbr-1&gt;Ecol. Evol.&lt;/abbr-1&gt;&lt;/alt-periodical&gt;&lt;pages&gt;864-871&lt;/pages&gt;&lt;volume&gt;3&lt;/volume&gt;&lt;number&gt;4&lt;/number&gt;&lt;keywords&gt;&lt;keyword&gt;admixture&lt;/keyword&gt;&lt;keyword&gt;bottleneck&lt;/keyword&gt;&lt;keyword&gt;genetic load&lt;/keyword&gt;&lt;keyword&gt;heterosis&lt;/keyword&gt;&lt;keyword&gt;inbreeding depression&lt;/keyword&gt;&lt;keyword&gt;outbreeding depression&lt;/keyword&gt;&lt;keyword&gt;INBREEDING DEPRESSION&lt;/keyword&gt;&lt;keyword&gt;MULTIPLE INTRODUCTIONS&lt;/keyword&gt;&lt;keyword&gt;OUTBREEDING DEPRESSION&lt;/keyword&gt;&lt;keyword&gt;BIOLOGICAL INVASIONS&lt;/keyword&gt;&lt;keyword&gt;DELETERIOUS MUTATIONS&lt;/keyword&gt;&lt;keyword&gt;POPULATIONS&lt;/keyword&gt;&lt;keyword&gt;EVOLUTION&lt;/keyword&gt;&lt;keyword&gt;ADMIXTURE&lt;/keyword&gt;&lt;keyword&gt;SUCCESS&lt;/keyword&gt;&lt;keyword&gt;HISTORY&lt;/keyword&gt;&lt;/keywords&gt;&lt;dates&gt;&lt;year&gt;2013&lt;/year&gt;&lt;pub-dates&gt;&lt;date&gt;Apr&lt;/date&gt;&lt;/pub-dates&gt;&lt;/dates&gt;&lt;isbn&gt;2045-7758&lt;/isbn&gt;&lt;accession-num&gt;WOS:000317599300011&lt;/accession-num&gt;&lt;label&gt;alpha&lt;/label&gt;&lt;work-type&gt;Article&lt;/work-type&gt;&lt;urls&gt;&lt;related-urls&gt;&lt;url&gt;&amp;lt;Go to ISI&amp;gt;://WOS:000317599300011 &lt;/url&gt;&lt;/related-urls&gt;&lt;pdf-urls&gt;&lt;url&gt;internal-pdf://el_895-2477407233/el_895.pdf&lt;/url&gt;&lt;/pdf-urls&gt;&lt;/urls&gt;&lt;custom1&gt;el&lt;/custom1&gt;&lt;custom2&gt;el_895 - pas imprimé&lt;/custom2&gt;&lt;electronic-resource-num&gt;10.1002/ece3.490&lt;/electronic-resource-num&gt;&lt;language&gt;English&lt;/language&gt;&lt;/record&gt;&lt;/Cite&gt;&lt;/EndNote&gt;</w:instrText>
      </w:r>
      <w:r w:rsidR="0054573D">
        <w:rPr>
          <w:lang w:val="en-GB"/>
        </w:rPr>
        <w:fldChar w:fldCharType="separate"/>
      </w:r>
      <w:r w:rsidR="00EA085B">
        <w:rPr>
          <w:lang w:val="en-GB"/>
        </w:rPr>
        <w:t>(e.g. Facon</w:t>
      </w:r>
      <w:r w:rsidR="00EA085B" w:rsidRPr="00EA085B">
        <w:rPr>
          <w:i/>
          <w:lang w:val="en-GB"/>
        </w:rPr>
        <w:t xml:space="preserve"> et al.</w:t>
      </w:r>
      <w:r w:rsidR="00EA085B">
        <w:rPr>
          <w:lang w:val="en-GB"/>
        </w:rPr>
        <w:t xml:space="preserve"> 2011; Labrie</w:t>
      </w:r>
      <w:r w:rsidR="00EA085B" w:rsidRPr="00EA085B">
        <w:rPr>
          <w:i/>
          <w:lang w:val="en-GB"/>
        </w:rPr>
        <w:t xml:space="preserve"> et al.</w:t>
      </w:r>
      <w:r w:rsidR="00EA085B">
        <w:rPr>
          <w:lang w:val="en-GB"/>
        </w:rPr>
        <w:t xml:space="preserve"> 2006; Tayeh</w:t>
      </w:r>
      <w:r w:rsidR="00EA085B" w:rsidRPr="00EA085B">
        <w:rPr>
          <w:i/>
          <w:lang w:val="en-GB"/>
        </w:rPr>
        <w:t xml:space="preserve"> et al.</w:t>
      </w:r>
      <w:r w:rsidR="00EA085B">
        <w:rPr>
          <w:lang w:val="en-GB"/>
        </w:rPr>
        <w:t xml:space="preserve"> 2013; Tayeh</w:t>
      </w:r>
      <w:r w:rsidR="00EA085B" w:rsidRPr="00EA085B">
        <w:rPr>
          <w:i/>
          <w:lang w:val="en-GB"/>
        </w:rPr>
        <w:t xml:space="preserve"> et al.</w:t>
      </w:r>
      <w:r w:rsidR="00EA085B">
        <w:rPr>
          <w:lang w:val="en-GB"/>
        </w:rPr>
        <w:t xml:space="preserve"> 2012; Turgeon</w:t>
      </w:r>
      <w:r w:rsidR="00EA085B" w:rsidRPr="00EA085B">
        <w:rPr>
          <w:i/>
          <w:lang w:val="en-GB"/>
        </w:rPr>
        <w:t xml:space="preserve"> et al.</w:t>
      </w:r>
      <w:r w:rsidR="00EA085B">
        <w:rPr>
          <w:lang w:val="en-GB"/>
        </w:rPr>
        <w:t xml:space="preserve"> 2011)</w:t>
      </w:r>
      <w:r w:rsidR="0054573D">
        <w:rPr>
          <w:lang w:val="en-GB"/>
        </w:rPr>
        <w:fldChar w:fldCharType="end"/>
      </w:r>
      <w:r w:rsidR="00D947FD" w:rsidRPr="00501B56">
        <w:rPr>
          <w:lang w:val="en-GB"/>
        </w:rPr>
        <w:t xml:space="preserve">, </w:t>
      </w:r>
      <w:r w:rsidRPr="00501B56">
        <w:rPr>
          <w:lang w:val="en-GB"/>
        </w:rPr>
        <w:t xml:space="preserve">whereas those of the </w:t>
      </w:r>
      <w:r w:rsidR="00D947FD" w:rsidRPr="00501B56">
        <w:rPr>
          <w:lang w:val="en-GB"/>
        </w:rPr>
        <w:t xml:space="preserve">WNA outbreak </w:t>
      </w:r>
      <w:r w:rsidR="00431A48" w:rsidRPr="00501B56">
        <w:rPr>
          <w:lang w:val="en-GB"/>
        </w:rPr>
        <w:t>have yet to be investigated</w:t>
      </w:r>
      <w:r w:rsidR="00D947FD" w:rsidRPr="00501B56">
        <w:rPr>
          <w:lang w:val="en-GB"/>
        </w:rPr>
        <w:t xml:space="preserve">. </w:t>
      </w:r>
      <w:r w:rsidR="00431A48" w:rsidRPr="00501B56">
        <w:rPr>
          <w:lang w:val="en-GB"/>
        </w:rPr>
        <w:t xml:space="preserve">Comparisons of the </w:t>
      </w:r>
      <w:r w:rsidR="00D947FD" w:rsidRPr="00501B56">
        <w:rPr>
          <w:lang w:val="en-GB"/>
        </w:rPr>
        <w:t xml:space="preserve">life-history traits of </w:t>
      </w:r>
      <w:r w:rsidR="00431A48" w:rsidRPr="00501B56">
        <w:rPr>
          <w:lang w:val="en-GB"/>
        </w:rPr>
        <w:t xml:space="preserve">the two </w:t>
      </w:r>
      <w:r w:rsidR="00D947FD" w:rsidRPr="00501B56">
        <w:rPr>
          <w:lang w:val="en-GB"/>
        </w:rPr>
        <w:t xml:space="preserve">North American bridgehead populations </w:t>
      </w:r>
      <w:r w:rsidR="00431A48" w:rsidRPr="00501B56">
        <w:rPr>
          <w:lang w:val="en-GB"/>
        </w:rPr>
        <w:t xml:space="preserve">with </w:t>
      </w:r>
      <w:r w:rsidR="00D947FD" w:rsidRPr="00501B56">
        <w:rPr>
          <w:lang w:val="en-GB"/>
        </w:rPr>
        <w:t xml:space="preserve">those of noninvasive populations (native </w:t>
      </w:r>
      <w:r w:rsidR="00906441" w:rsidRPr="00501B56">
        <w:rPr>
          <w:lang w:val="en-GB"/>
        </w:rPr>
        <w:t>or</w:t>
      </w:r>
      <w:r w:rsidR="00D947FD" w:rsidRPr="00501B56">
        <w:rPr>
          <w:lang w:val="en-GB"/>
        </w:rPr>
        <w:t xml:space="preserve"> biocontrol populations) </w:t>
      </w:r>
      <w:r w:rsidRPr="00501B56">
        <w:rPr>
          <w:lang w:val="en-GB"/>
        </w:rPr>
        <w:t>might</w:t>
      </w:r>
      <w:r w:rsidR="00327D59" w:rsidRPr="00501B56">
        <w:rPr>
          <w:lang w:val="en-GB"/>
        </w:rPr>
        <w:t xml:space="preserve"> </w:t>
      </w:r>
      <w:r w:rsidR="00431A48" w:rsidRPr="00501B56">
        <w:rPr>
          <w:lang w:val="en-GB"/>
        </w:rPr>
        <w:t xml:space="preserve">prove </w:t>
      </w:r>
      <w:r w:rsidR="00D947FD" w:rsidRPr="00501B56">
        <w:rPr>
          <w:lang w:val="en-GB"/>
        </w:rPr>
        <w:t xml:space="preserve">a fruitful source of knowledge about the </w:t>
      </w:r>
      <w:r w:rsidR="00996B72">
        <w:rPr>
          <w:lang w:val="en-GB"/>
        </w:rPr>
        <w:t xml:space="preserve">respective </w:t>
      </w:r>
      <w:r w:rsidR="00D947FD" w:rsidRPr="00501B56">
        <w:rPr>
          <w:lang w:val="en-GB"/>
        </w:rPr>
        <w:t>role of adaptation and chance in invasion success.</w:t>
      </w:r>
      <w:r w:rsidR="00327D59" w:rsidRPr="00501B56">
        <w:rPr>
          <w:lang w:val="en-GB"/>
        </w:rPr>
        <w:t xml:space="preserve"> It would be </w:t>
      </w:r>
      <w:r w:rsidR="00431A48" w:rsidRPr="00501B56">
        <w:rPr>
          <w:lang w:val="en-GB"/>
        </w:rPr>
        <w:t xml:space="preserve">particularly </w:t>
      </w:r>
      <w:r w:rsidR="00327D59" w:rsidRPr="00501B56">
        <w:rPr>
          <w:lang w:val="en-GB"/>
        </w:rPr>
        <w:t xml:space="preserve">interesting to </w:t>
      </w:r>
      <w:r w:rsidR="00431A48" w:rsidRPr="00501B56">
        <w:rPr>
          <w:lang w:val="en-GB"/>
        </w:rPr>
        <w:t>determine whether</w:t>
      </w:r>
      <w:r w:rsidR="00327D59" w:rsidRPr="00501B56">
        <w:rPr>
          <w:lang w:val="en-GB"/>
        </w:rPr>
        <w:t xml:space="preserve"> inbreeding depression has been purged in the WNA population</w:t>
      </w:r>
      <w:r w:rsidR="00431A48" w:rsidRPr="00501B56">
        <w:rPr>
          <w:lang w:val="en-GB"/>
        </w:rPr>
        <w:t>, as in the ENA population</w:t>
      </w:r>
      <w:r w:rsidR="00327D59" w:rsidRPr="00501B56">
        <w:rPr>
          <w:lang w:val="en-GB"/>
        </w:rPr>
        <w:t xml:space="preserve"> </w:t>
      </w:r>
      <w:r w:rsidR="0054573D">
        <w:rPr>
          <w:lang w:val="en-GB"/>
        </w:rPr>
        <w:fldChar w:fldCharType="begin"/>
      </w:r>
      <w:r w:rsidR="00EA085B">
        <w:rPr>
          <w:lang w:val="en-GB"/>
        </w:rPr>
        <w:instrText xml:space="preserve"> ADDIN EN.CITE &lt;EndNote&gt;&lt;Cite&gt;&lt;Author&gt;Facon&lt;/Author&gt;&lt;Year&gt;2011&lt;/Year&gt;&lt;RecNum&gt;837&lt;/RecNum&gt;&lt;record&gt;&lt;rec-number&gt;837&lt;/rec-number&gt;&lt;ref-type name="Journal Article"&gt;17&lt;/ref-type&gt;&lt;contributors&gt;&lt;authors&gt;&lt;author&gt;Facon, B.&lt;/author&gt;&lt;author&gt;Hufbauer, R. A.&lt;/author&gt;&lt;author&gt;Tayeh, A.&lt;/author&gt;&lt;author&gt;Loiseau, A.&lt;/author&gt;&lt;author&gt;Lombaert, E.&lt;/author&gt;&lt;author&gt;Vitalis, R.&lt;/author&gt;&lt;author&gt;Guillemaud, T.&lt;/author&gt;&lt;author&gt;Lundgren, J. G.&lt;/author&gt;&lt;author&gt;Estoup, A.&lt;/author&gt;&lt;/authors&gt;&lt;/contributors&gt;&lt;titles&gt;&lt;title&gt;&lt;style face="normal" font="default" size="100%"&gt;Inbreeding depression is purged in the invasive insect &lt;/style&gt;&lt;style face="italic" font="default" size="100%"&gt;Harmonia axyridis&lt;/style&gt;&lt;/title&gt;&lt;secondary-title&gt;Current Biology&lt;/secondary-title&gt;&lt;/titles&gt;&lt;periodical&gt;&lt;full-title&gt;Current Biology&lt;/full-title&gt;&lt;/periodical&gt;&lt;pages&gt;424-427&lt;/pages&gt;&lt;volume&gt;21&lt;/volume&gt;&lt;number&gt;5&lt;/number&gt;&lt;keywords&gt;&lt;keyword&gt;bioinvasion&lt;/keyword&gt;&lt;keyword&gt;biological invasion&lt;/keyword&gt;&lt;/keywords&gt;&lt;dates&gt;&lt;year&gt;2011&lt;/year&gt;&lt;/dates&gt;&lt;publisher&gt;Cell Press&lt;/publisher&gt;&lt;accession-num&gt;S0960-9822(11)00124-2 DOI - 10.1016/j.cub.2011.01.068&lt;/accession-num&gt;&lt;label&gt;alpha&lt;/label&gt;&lt;urls&gt;&lt;related-urls&gt;&lt;url&gt;http://linkinghub.elsevier.com/retrieve/pii/S0960982211001242 &lt;/url&gt;&lt;/related-urls&gt;&lt;pdf-urls&gt;&lt;url&gt;internal-pdf://el_478-2686909696/el_478.pdf&lt;/url&gt;&lt;url&gt;internal-pdf://el_478sup-0803636480/el_478sup.pdf&lt;/url&gt;&lt;/pdf-urls&gt;&lt;/urls&gt;&lt;custom1&gt;el&lt;/custom1&gt;&lt;custom2&gt;el_478&lt;/custom2&gt;&lt;/record&gt;&lt;/Cite&gt;&lt;/EndNote&gt;</w:instrText>
      </w:r>
      <w:r w:rsidR="0054573D">
        <w:rPr>
          <w:lang w:val="en-GB"/>
        </w:rPr>
        <w:fldChar w:fldCharType="separate"/>
      </w:r>
      <w:r w:rsidR="00EA085B">
        <w:rPr>
          <w:lang w:val="en-GB"/>
        </w:rPr>
        <w:t>(Facon</w:t>
      </w:r>
      <w:r w:rsidR="00EA085B" w:rsidRPr="00EA085B">
        <w:rPr>
          <w:i/>
          <w:lang w:val="en-GB"/>
        </w:rPr>
        <w:t xml:space="preserve"> et al.</w:t>
      </w:r>
      <w:r w:rsidR="00EA085B">
        <w:rPr>
          <w:lang w:val="en-GB"/>
        </w:rPr>
        <w:t xml:space="preserve"> 2011)</w:t>
      </w:r>
      <w:r w:rsidR="0054573D">
        <w:rPr>
          <w:lang w:val="en-GB"/>
        </w:rPr>
        <w:fldChar w:fldCharType="end"/>
      </w:r>
      <w:r w:rsidR="00327D59" w:rsidRPr="00501B56">
        <w:rPr>
          <w:lang w:val="en-GB"/>
        </w:rPr>
        <w:t>.</w:t>
      </w:r>
    </w:p>
    <w:p w:rsidR="00D947FD" w:rsidRPr="00501B56" w:rsidRDefault="00D947FD" w:rsidP="00D947FD">
      <w:pPr>
        <w:spacing w:line="480" w:lineRule="auto"/>
        <w:rPr>
          <w:lang w:val="en-GB"/>
        </w:rPr>
      </w:pPr>
      <w:r w:rsidRPr="00501B56">
        <w:rPr>
          <w:lang w:val="en-GB"/>
        </w:rPr>
        <w:tab/>
        <w:t xml:space="preserve">Several </w:t>
      </w:r>
      <w:r w:rsidR="00580EEA" w:rsidRPr="00501B56">
        <w:rPr>
          <w:lang w:val="en-GB"/>
        </w:rPr>
        <w:t xml:space="preserve">situations of genetic </w:t>
      </w:r>
      <w:r w:rsidRPr="00501B56">
        <w:rPr>
          <w:lang w:val="en-GB"/>
        </w:rPr>
        <w:t xml:space="preserve">admixture </w:t>
      </w:r>
      <w:r w:rsidR="00431A48" w:rsidRPr="00501B56">
        <w:rPr>
          <w:lang w:val="en-GB"/>
        </w:rPr>
        <w:t>were</w:t>
      </w:r>
      <w:r w:rsidRPr="00501B56">
        <w:rPr>
          <w:lang w:val="en-GB"/>
        </w:rPr>
        <w:t xml:space="preserve"> identified in our dataset in North America and Europe. </w:t>
      </w:r>
      <w:r w:rsidR="00273B58" w:rsidRPr="00501B56">
        <w:rPr>
          <w:lang w:val="en-GB"/>
        </w:rPr>
        <w:t>Besides, t</w:t>
      </w:r>
      <w:r w:rsidRPr="00501B56">
        <w:rPr>
          <w:lang w:val="en-GB"/>
        </w:rPr>
        <w:t xml:space="preserve">he ENA outbreak </w:t>
      </w:r>
      <w:r w:rsidR="0023640D" w:rsidRPr="00501B56">
        <w:rPr>
          <w:lang w:val="en-GB"/>
        </w:rPr>
        <w:t>was previously</w:t>
      </w:r>
      <w:r w:rsidR="00431A48" w:rsidRPr="00501B56">
        <w:rPr>
          <w:lang w:val="en-GB"/>
        </w:rPr>
        <w:t xml:space="preserve"> shown to have probably originated</w:t>
      </w:r>
      <w:r w:rsidRPr="00501B56">
        <w:rPr>
          <w:lang w:val="en-GB"/>
        </w:rPr>
        <w:t xml:space="preserve"> from admixture between </w:t>
      </w:r>
      <w:r w:rsidR="0023640D" w:rsidRPr="00501B56">
        <w:rPr>
          <w:lang w:val="en-GB"/>
        </w:rPr>
        <w:t xml:space="preserve">the two </w:t>
      </w:r>
      <w:r w:rsidRPr="00501B56">
        <w:rPr>
          <w:lang w:val="en-GB"/>
        </w:rPr>
        <w:t xml:space="preserve">native clusters </w:t>
      </w:r>
      <w:r w:rsidR="0054573D">
        <w:rPr>
          <w:lang w:val="en-GB"/>
        </w:rPr>
        <w:fldChar w:fldCharType="begin"/>
      </w:r>
      <w:r w:rsidR="00EA085B">
        <w:rPr>
          <w:lang w:val="en-GB"/>
        </w:rPr>
        <w:instrText xml:space="preserve"> ADDIN EN.CITE &lt;EndNote&gt;&lt;Cite&gt;&lt;Author&gt;Lombaert&lt;/Author&gt;&lt;Year&gt;2011&lt;/Year&gt;&lt;RecNum&gt;1171&lt;/RecNum&gt;&lt;record&gt;&lt;rec-number&gt;1171&lt;/rec-number&gt;&lt;ref-type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(Lombaert</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 xml:space="preserve">. </w:t>
      </w:r>
      <w:r w:rsidR="00580EEA" w:rsidRPr="00501B56">
        <w:rPr>
          <w:lang w:val="en-GB"/>
        </w:rPr>
        <w:t>Other</w:t>
      </w:r>
      <w:r w:rsidRPr="00501B56">
        <w:rPr>
          <w:lang w:val="en-GB"/>
        </w:rPr>
        <w:t xml:space="preserve"> admixture events </w:t>
      </w:r>
      <w:r w:rsidR="0023640D" w:rsidRPr="00501B56">
        <w:rPr>
          <w:lang w:val="en-GB"/>
        </w:rPr>
        <w:t xml:space="preserve">have probably already occurred or will occur in the </w:t>
      </w:r>
      <w:r w:rsidRPr="00501B56">
        <w:rPr>
          <w:lang w:val="en-GB"/>
        </w:rPr>
        <w:t>near future</w:t>
      </w:r>
      <w:r w:rsidR="0023640D" w:rsidRPr="00501B56">
        <w:rPr>
          <w:lang w:val="en-GB"/>
        </w:rPr>
        <w:t>,</w:t>
      </w:r>
      <w:r w:rsidRPr="00501B56">
        <w:rPr>
          <w:lang w:val="en-GB"/>
        </w:rPr>
        <w:t xml:space="preserve"> due to the presence of several expanding independent outbreaks </w:t>
      </w:r>
      <w:r w:rsidR="0023640D" w:rsidRPr="00501B56">
        <w:rPr>
          <w:lang w:val="en-GB"/>
        </w:rPr>
        <w:t xml:space="preserve">on </w:t>
      </w:r>
      <w:r w:rsidRPr="00501B56">
        <w:rPr>
          <w:lang w:val="en-GB"/>
        </w:rPr>
        <w:t>several continents</w:t>
      </w:r>
      <w:r w:rsidR="0023640D" w:rsidRPr="00501B56">
        <w:rPr>
          <w:lang w:val="en-GB"/>
        </w:rPr>
        <w:t>,</w:t>
      </w:r>
      <w:r w:rsidRPr="00501B56">
        <w:rPr>
          <w:lang w:val="en-GB"/>
        </w:rPr>
        <w:t xml:space="preserve"> such as South America </w:t>
      </w:r>
      <w:r w:rsidR="0023640D" w:rsidRPr="00501B56">
        <w:rPr>
          <w:lang w:val="en-GB"/>
        </w:rPr>
        <w:t xml:space="preserve">and </w:t>
      </w:r>
      <w:r w:rsidRPr="00501B56">
        <w:rPr>
          <w:lang w:val="en-GB"/>
        </w:rPr>
        <w:t>Europe.</w:t>
      </w:r>
      <w:r w:rsidRPr="00501B56" w:rsidDel="00A6333E">
        <w:rPr>
          <w:lang w:val="en-GB"/>
        </w:rPr>
        <w:t xml:space="preserve"> </w:t>
      </w:r>
      <w:r w:rsidRPr="00501B56">
        <w:rPr>
          <w:lang w:val="en-GB"/>
        </w:rPr>
        <w:t xml:space="preserve">Genetic admixture events </w:t>
      </w:r>
      <w:ins w:id="88" w:author="Arnaud Estoup" w:date="2014-05-15T16:42:00Z">
        <w:r w:rsidR="0047512E">
          <w:rPr>
            <w:lang w:val="en-GB"/>
          </w:rPr>
          <w:t xml:space="preserve">between differentiated sources </w:t>
        </w:r>
      </w:ins>
      <w:r w:rsidRPr="00501B56">
        <w:rPr>
          <w:lang w:val="en-GB"/>
        </w:rPr>
        <w:t xml:space="preserve">are known </w:t>
      </w:r>
      <w:r w:rsidR="0023640D" w:rsidRPr="00501B56">
        <w:rPr>
          <w:lang w:val="en-GB"/>
        </w:rPr>
        <w:t>to play a crucial role in shaping the</w:t>
      </w:r>
      <w:r w:rsidRPr="00501B56">
        <w:rPr>
          <w:lang w:val="en-GB"/>
        </w:rPr>
        <w:t xml:space="preserve"> levels of genetic variation in introduced population</w:t>
      </w:r>
      <w:r w:rsidR="0023640D" w:rsidRPr="00501B56">
        <w:rPr>
          <w:lang w:val="en-GB"/>
        </w:rPr>
        <w:t>s</w:t>
      </w:r>
      <w:r w:rsidRPr="00501B56">
        <w:rPr>
          <w:lang w:val="en-GB"/>
        </w:rPr>
        <w:t>. They can counterbalance bottlenecks and promote high</w:t>
      </w:r>
      <w:r w:rsidR="0023640D" w:rsidRPr="00501B56">
        <w:rPr>
          <w:lang w:val="en-GB"/>
        </w:rPr>
        <w:t xml:space="preserve"> levels of</w:t>
      </w:r>
      <w:r w:rsidRPr="00501B56">
        <w:rPr>
          <w:lang w:val="en-GB"/>
        </w:rPr>
        <w:t xml:space="preserve"> genetic diversity </w:t>
      </w:r>
      <w:r w:rsidR="0054573D">
        <w:rPr>
          <w:lang w:val="en-GB"/>
        </w:rPr>
        <w:fldChar w:fldCharType="begin"/>
      </w:r>
      <w:r w:rsidR="00EA085B">
        <w:rPr>
          <w:lang w:val="en-GB"/>
        </w:rPr>
        <w:instrText xml:space="preserve"> ADDIN EN.CITE &lt;EndNote&gt;&lt;Cite&gt;&lt;Author&gt;Bossdorf&lt;/Author&gt;&lt;Year&gt;2005&lt;/Year&gt;&lt;RecNum&gt;563&lt;/RecNum&gt;&lt;Prefix&gt;e.g. &lt;/Prefix&gt;&lt;record&gt;&lt;rec-number&gt;563&lt;/rec-number&gt;&lt;ref-type name="Journal Article"&gt;17&lt;/ref-type&gt;&lt;contributors&gt;&lt;authors&gt;&lt;author&gt;Bossdorf, O.&lt;/author&gt;&lt;author&gt;Auge, H.&lt;/author&gt;&lt;author&gt;Lafuma, L.&lt;/author&gt;&lt;author&gt;Rogers, W. E.&lt;/author&gt;&lt;author&gt;Siemann, E.&lt;/author&gt;&lt;author&gt;Prati, D.&lt;/author&gt;&lt;/authors&gt;&lt;/contributors&gt;&lt;titles&gt;&lt;title&gt;Phenotypic and genetic differentiation between native and introduced plant populations&lt;/title&gt;&lt;secondary-title&gt;Oecologia&lt;/secondary-title&gt;&lt;/titles&gt;&lt;periodical&gt;&lt;full-title&gt;Oecologia&lt;/full-title&gt;&lt;/periodical&gt;&lt;pages&gt;1-11&lt;/pages&gt;&lt;volume&gt;144&lt;/volume&gt;&lt;number&gt;1&lt;/number&gt;&lt;keywords&gt;&lt;keyword&gt;biological invasions&lt;/keyword&gt;&lt;keyword&gt;ecological genetics&lt;/keyword&gt;&lt;keyword&gt;microevolution&lt;/keyword&gt;&lt;keyword&gt;molecular&lt;/keyword&gt;&lt;keyword&gt;markers&lt;/keyword&gt;&lt;keyword&gt;phenotypic plasticity&lt;/keyword&gt;&lt;keyword&gt;increased competitive ability&lt;/keyword&gt;&lt;keyword&gt;tree sapium-sebiferum&lt;/keyword&gt;&lt;keyword&gt;alliaria-petiolata brassicaceae&lt;/keyword&gt;&lt;keyword&gt;enemy release hypothesis&lt;/keyword&gt;&lt;keyword&gt;bromus-tectorum poaceae&lt;/keyword&gt;&lt;keyword&gt;invasive plant&lt;/keyword&gt;&lt;keyword&gt;soil biota&lt;/keyword&gt;&lt;keyword&gt;biological&lt;/keyword&gt;&lt;keyword&gt;invasions&lt;/keyword&gt;&lt;keyword&gt;colonization history&lt;/keyword&gt;&lt;keyword&gt;hypericum-perforatum&lt;/keyword&gt;&lt;keyword&gt;bioinvasion&lt;/keyword&gt;&lt;keyword&gt;review&lt;/keyword&gt;&lt;keyword&gt;genetic drift&lt;/keyword&gt;&lt;keyword&gt;bottleneck&lt;/keyword&gt;&lt;keyword&gt;Founder effect&lt;/keyword&gt;&lt;/keywords&gt;&lt;dates&gt;&lt;year&gt;2005&lt;/year&gt;&lt;pub-dates&gt;&lt;date&gt;Jun&lt;/date&gt;&lt;/pub-dates&gt;&lt;/dates&gt;&lt;accession-num&gt;ISI:000230430500001&lt;/accession-num&gt;&lt;label&gt;alpha&lt;/label&gt;&lt;urls&gt;&lt;related-urls&gt;&lt;url&gt;&amp;lt;Go to ISI&amp;gt;://000230430500001&lt;/url&gt;&lt;/related-urls&gt;&lt;pdf-urls&gt;&lt;url&gt;internal-pdf://el_248-2136014336/el_248.pdf&lt;/url&gt;&lt;/pdf-urls&gt;&lt;/urls&gt;&lt;custom1&gt;el&lt;/custom1&gt;&lt;custom2&gt;el_248&lt;/custom2&gt;&lt;/record&gt;&lt;/Cite&gt;&lt;Cite&gt;&lt;Author&gt;Kolbe&lt;/Author&gt;&lt;Year&gt;2004&lt;/Year&gt;&lt;RecNum&gt;628&lt;/RecNum&gt;&lt;record&gt;&lt;rec-number&gt;628&lt;/rec-number&gt;&lt;ref-type name="Journal Article"&gt;17&lt;/ref-type&gt;&lt;contributors&gt;&lt;authors&gt;&lt;author&gt;Kolbe, J. J.&lt;/author&gt;&lt;author&gt;Glor, R. E.&lt;/author&gt;&lt;author&gt;Schettino, L. R. G.&lt;/author&gt;&lt;author&gt;Lara, A. C.&lt;/author&gt;&lt;author&gt;Larson, A.&lt;/author&gt;&lt;author&gt;Losos, J. B.&lt;/author&gt;&lt;/authors&gt;&lt;/contributors&gt;&lt;titles&gt;&lt;title&gt;Genetic variation increases during biological invasion by a Cuban lizard&lt;/title&gt;&lt;secondary-title&gt;Nature&lt;/secondary-title&gt;&lt;/titles&gt;&lt;periodical&gt;&lt;full-title&gt;Nature&lt;/full-title&gt;&lt;/periodical&gt;&lt;pages&gt;177-181&lt;/pages&gt;&lt;volume&gt;431&lt;/volume&gt;&lt;number&gt;7005&lt;/number&gt;&lt;keywords&gt;&lt;keyword&gt;admixture&lt;/keyword&gt;&lt;keyword&gt;biological invasion&lt;/keyword&gt;&lt;keyword&gt;bioinvasion&lt;/keyword&gt;&lt;/keywords&gt;&lt;dates&gt;&lt;year&gt;2004&lt;/year&gt;&lt;/dates&gt;&lt;isbn&gt;0028-0836&lt;/isbn&gt;&lt;accession-num&gt;WOS:000223746000042&lt;/accession-num&gt;&lt;label&gt;alpha&lt;/label&gt;&lt;urls&gt;&lt;related-urls&gt;&lt;url&gt;&amp;lt;Go to ISI&amp;gt;://WOS:000223746000042 &lt;/url&gt;&lt;/related-urls&gt;&lt;pdf-urls&gt;&lt;url&gt;internal-pdf://el_300-2232242946/el_300.pdf&lt;/url&gt;&lt;/pdf-urls&gt;&lt;/urls&gt;&lt;custom1&gt;el&lt;/custom1&gt;&lt;custom2&gt;el_300&lt;/custom2&gt;&lt;electronic-resource-num&gt;10.1038/nature02807&lt;/electronic-resource-num&gt;&lt;research-notes&gt;N°163&lt;/research-notes&gt;&lt;/record&gt;&lt;/Cite&gt;&lt;Cite&gt;&lt;Author&gt;Roman&lt;/Author&gt;&lt;Year&gt;2007&lt;/Year&gt;&lt;RecNum&gt;834&lt;/RecNum&gt;&lt;record&gt;&lt;rec-number&gt;834&lt;/rec-number&gt;&lt;ref-type name="Journal Article"&gt;17&lt;/ref-type&gt;&lt;contributors&gt;&lt;authors&gt;&lt;author&gt;Roman, Joe&lt;/author&gt;&lt;author&gt;Darling, John A.&lt;/author&gt;&lt;/authors&gt;&lt;/contributors&gt;&lt;titles&gt;&lt;title&gt;Paradox lost: genetic diversity and the success of aquatic invasions&lt;/title&gt;&lt;secondary-title&gt;Trends in Ecology &amp;amp; Evolution&lt;/secondary-title&gt;&lt;/titles&gt;&lt;periodical&gt;&lt;full-title&gt;Trends in Ecology &amp;amp; Evolution&lt;/full-title&gt;&lt;/periodical&gt;&lt;pages&gt;454-464&lt;/pages&gt;&lt;volume&gt;22&lt;/volume&gt;&lt;number&gt;9&lt;/number&gt;&lt;keywords&gt;&lt;keyword&gt;bioinvasion&lt;/keyword&gt;&lt;keyword&gt;biological invasion&lt;/keyword&gt;&lt;keyword&gt;population genetics&lt;/keyword&gt;&lt;keyword&gt;bottleneck&lt;/keyword&gt;&lt;keyword&gt;founder effect&lt;/keyword&gt;&lt;keyword&gt;MULTIPLE INTRODUCTIONS&lt;/keyword&gt;&lt;/keywords&gt;&lt;dates&gt;&lt;year&gt;2007&lt;/year&gt;&lt;/dates&gt;&lt;label&gt;alpha&lt;/label&gt;&lt;urls&gt;&lt;related-urls&gt;&lt;url&gt;http://www.sciencedirect.com/science/article/B6VJ1-4P9036J-1/2/18d05332debd9f0f897013595bb33c4e &lt;/url&gt;&lt;/related-urls&gt;&lt;pdf-urls&gt;&lt;url&gt;internal-pdf://el_474-1431651841/el_474.pdf&lt;/url&gt;&lt;/pdf-urls&gt;&lt;/urls&gt;&lt;custom1&gt;el&lt;/custom1&gt;&lt;custom2&gt;el_474 - pas imprimé&lt;/custom2&gt;&lt;/record&gt;&lt;/Cite&gt;&lt;/EndNote&gt;</w:instrText>
      </w:r>
      <w:r w:rsidR="0054573D">
        <w:rPr>
          <w:lang w:val="en-GB"/>
        </w:rPr>
        <w:fldChar w:fldCharType="separate"/>
      </w:r>
      <w:r w:rsidR="00EA085B">
        <w:rPr>
          <w:lang w:val="en-GB"/>
        </w:rPr>
        <w:t>(e.g. Bossdorf</w:t>
      </w:r>
      <w:r w:rsidR="00EA085B" w:rsidRPr="00EA085B">
        <w:rPr>
          <w:i/>
          <w:lang w:val="en-GB"/>
        </w:rPr>
        <w:t xml:space="preserve"> et al.</w:t>
      </w:r>
      <w:r w:rsidR="00EA085B">
        <w:rPr>
          <w:lang w:val="en-GB"/>
        </w:rPr>
        <w:t xml:space="preserve"> 2005; Kolbe</w:t>
      </w:r>
      <w:r w:rsidR="00EA085B" w:rsidRPr="00EA085B">
        <w:rPr>
          <w:i/>
          <w:lang w:val="en-GB"/>
        </w:rPr>
        <w:t xml:space="preserve"> et al.</w:t>
      </w:r>
      <w:r w:rsidR="00EA085B">
        <w:rPr>
          <w:lang w:val="en-GB"/>
        </w:rPr>
        <w:t xml:space="preserve"> 2004; Roman &amp; Darling 2007)</w:t>
      </w:r>
      <w:r w:rsidR="0054573D">
        <w:rPr>
          <w:lang w:val="en-GB"/>
        </w:rPr>
        <w:fldChar w:fldCharType="end"/>
      </w:r>
      <w:r w:rsidRPr="00501B56">
        <w:rPr>
          <w:lang w:val="en-GB"/>
        </w:rPr>
        <w:t xml:space="preserve">, and they may also directly increase or decrease </w:t>
      </w:r>
      <w:r w:rsidR="0023640D" w:rsidRPr="00501B56">
        <w:rPr>
          <w:lang w:val="en-GB"/>
        </w:rPr>
        <w:t xml:space="preserve">the </w:t>
      </w:r>
      <w:r w:rsidRPr="00501B56">
        <w:rPr>
          <w:lang w:val="en-GB"/>
        </w:rPr>
        <w:t xml:space="preserve">mean fitness of individuals in a population, depending on the importance of both genetic load and local adaptations </w:t>
      </w:r>
      <w:r w:rsidR="0054573D">
        <w:rPr>
          <w:lang w:val="en-GB"/>
        </w:rPr>
        <w:fldChar w:fldCharType="begin"/>
      </w:r>
      <w:r w:rsidR="00EA085B">
        <w:rPr>
          <w:lang w:val="en-GB"/>
        </w:rPr>
        <w:instrText xml:space="preserve"> ADDIN EN.CITE &lt;EndNote&gt;&lt;Cite&gt;&lt;Author&gt;Lynch&lt;/Author&gt;&lt;Year&gt;1991&lt;/Year&gt;&lt;RecNum&gt;1302&lt;/RecNum&gt;&lt;record&gt;&lt;rec-number&gt;1302&lt;/rec-number&gt;&lt;ref-type name="Journal Article"&gt;17&lt;/ref-type&gt;&lt;contributors&gt;&lt;authors&gt;&lt;author&gt;Lynch, M.&lt;/author&gt;&lt;/authors&gt;&lt;/contributors&gt;&lt;auth-address&gt;LYNCH, M (reprint author), UNIV OREGON,DEPT BIOL,EUGENE,OR 97403, USA.&lt;/auth-address&gt;&lt;titles&gt;&lt;title&gt;The Genetic Interpretation of Inbreeding Depression and Outbreeding Depression&lt;/title&gt;&lt;secondary-title&gt;Evolution&lt;/secondary-title&gt;&lt;alt-title&gt;Evolution&lt;/alt-title&gt;&lt;/titles&gt;&lt;periodical&gt;&lt;full-title&gt;Evolution&lt;/full-title&gt;&lt;/periodical&gt;&lt;alt-periodical&gt;&lt;full-title&gt;Evolution&lt;/full-title&gt;&lt;/alt-periodical&gt;&lt;pages&gt;622-629&lt;/pages&gt;&lt;volume&gt;45&lt;/volume&gt;&lt;number&gt;3&lt;/number&gt;&lt;keywords&gt;&lt;keyword&gt;INBREEDING DEPRESSION&lt;/keyword&gt;&lt;keyword&gt;OUTBREEDING DEPRESSION&lt;/keyword&gt;&lt;keyword&gt;SPECIATION&lt;/keyword&gt;&lt;keyword&gt;DOMINANCE&lt;/keyword&gt;&lt;/keywords&gt;&lt;dates&gt;&lt;year&gt;1991&lt;/year&gt;&lt;pub-dates&gt;&lt;date&gt;May&lt;/date&gt;&lt;/pub-dates&gt;&lt;/dates&gt;&lt;isbn&gt;0014-3820&lt;/isbn&gt;&lt;accession-num&gt;WOS:A1991FQ98400009&lt;/accession-num&gt;&lt;label&gt;alpha&lt;/label&gt;&lt;work-type&gt;Article&lt;/work-type&gt;&lt;urls&gt;&lt;related-urls&gt;&lt;url&gt;&amp;lt;Go to ISI&amp;gt;://WOS:A1991FQ98400009 &lt;/url&gt;&lt;/related-urls&gt;&lt;pdf-urls&gt;&lt;url&gt;internal-pdf://el_897-3950194438/el_897.pdf&lt;/url&gt;&lt;/pdf-urls&gt;&lt;/urls&gt;&lt;custom1&gt;el&lt;/custom1&gt;&lt;custom2&gt;el_897 - pas imprimé&lt;/custom2&gt;&lt;electronic-resource-num&gt;10.2307/2409915&lt;/electronic-resource-num&gt;&lt;language&gt;English&lt;/language&gt;&lt;/record&gt;&lt;/Cite&gt;&lt;Cite&gt;&lt;Author&gt;Edmands&lt;/Author&gt;&lt;Year&gt;1999&lt;/Year&gt;&lt;RecNum&gt;1303&lt;/RecNum&gt;&lt;record&gt;&lt;rec-number&gt;1303&lt;/rec-number&gt;&lt;ref-type name="Journal Article"&gt;17&lt;/ref-type&gt;&lt;contributors&gt;&lt;authors&gt;&lt;author&gt;Edmands, S.&lt;/author&gt;&lt;/authors&gt;&lt;/contributors&gt;&lt;titles&gt;&lt;title&gt;Heterosis and outbreeding depression in interpopulation crosses spanning a wide range of divergence&lt;/title&gt;&lt;secondary-title&gt;Evolution&lt;/secondary-title&gt;&lt;/titles&gt;&lt;periodical&gt;&lt;full-title&gt;Evolution&lt;/full-title&gt;&lt;/periodical&gt;&lt;pages&gt;1757-1768&lt;/pages&gt;&lt;volume&gt;53&lt;/volume&gt;&lt;number&gt;6&lt;/number&gt;&lt;keywords&gt;&lt;keyword&gt;copepod&lt;/keyword&gt;&lt;keyword&gt;fitness&lt;/keyword&gt;&lt;keyword&gt;quantitative genetics&lt;/keyword&gt;&lt;keyword&gt;speciation&lt;/keyword&gt;&lt;keyword&gt;Tigriopus&lt;/keyword&gt;&lt;keyword&gt;californicus&lt;/keyword&gt;&lt;keyword&gt;COPEPOD TIGRIOPUS-CALIFORNICUS&lt;/keyword&gt;&lt;keyword&gt;PITCHER-PLANT MOSQUITO&lt;/keyword&gt;&lt;keyword&gt;WYEOMYIA-SMITHII&lt;/keyword&gt;&lt;keyword&gt;HYBRID BREAKDOWN&lt;/keyword&gt;&lt;keyword&gt;POPULATIONS&lt;/keyword&gt;&lt;keyword&gt;DIFFERENTIATION&lt;/keyword&gt;&lt;keyword&gt;SPECIATION&lt;/keyword&gt;&lt;keyword&gt;AMPLIFICATION&lt;/keyword&gt;&lt;keyword&gt;CONSERVATION&lt;/keyword&gt;&lt;keyword&gt;DISPERSAL&lt;/keyword&gt;&lt;/keywords&gt;&lt;dates&gt;&lt;year&gt;1999&lt;/year&gt;&lt;pub-dates&gt;&lt;date&gt;Dec&lt;/date&gt;&lt;/pub-dates&gt;&lt;/dates&gt;&lt;isbn&gt;0014-3820&lt;/isbn&gt;&lt;accession-num&gt;WOS:000084703100011&lt;/accession-num&gt;&lt;label&gt;alpha&lt;/label&gt;&lt;urls&gt;&lt;related-urls&gt;&lt;url&gt;&amp;lt;Go to ISI&amp;gt;://WOS:000084703100011 &lt;/url&gt;&lt;/related-urls&gt;&lt;pdf-urls&gt;&lt;url&gt;internal-pdf://el_899-4001387270/el_899.pdf&lt;/url&gt;&lt;/pdf-urls&gt;&lt;/urls&gt;&lt;custom1&gt;el&lt;/custom1&gt;&lt;custom2&gt;el_899 - pas imprimé&lt;/custom2&gt;&lt;electronic-resource-num&gt;10.2307/2640438&lt;/electronic-resource-num&gt;&lt;/record&gt;&lt;/Cite&gt;&lt;Cite&gt;&lt;Author&gt;Marr&lt;/Author&gt;&lt;Year&gt;2002&lt;/Year&gt;&lt;RecNum&gt;1304&lt;/RecNum&gt;&lt;record&gt;&lt;rec-number&gt;1304&lt;/rec-number&gt;&lt;ref-type name="Journal Article"&gt;17&lt;/ref-type&gt;&lt;contributors&gt;&lt;authors&gt;&lt;author&gt;Marr, A. B.&lt;/author&gt;&lt;author&gt;Keller, L. F.&lt;/author&gt;&lt;author&gt;Arcese, P.&lt;/author&gt;&lt;/authors&gt;&lt;/contributors&gt;&lt;titles&gt;&lt;title&gt;Heterosis and outbreeding depression in descendants of natural immigrants to an inbred population of song sparrows (Melospiza melodia)&lt;/title&gt;&lt;secondary-title&gt;Evolution&lt;/secondary-title&gt;&lt;/titles&gt;&lt;periodical&gt;&lt;full-title&gt;Evolution&lt;/full-title&gt;&lt;/periodical&gt;&lt;pages&gt;131-142&lt;/pages&gt;&lt;volume&gt;56&lt;/volume&gt;&lt;number&gt;1&lt;/number&gt;&lt;keywords&gt;&lt;keyword&gt;adaptation&lt;/keyword&gt;&lt;keyword&gt;dispersal&lt;/keyword&gt;&lt;keyword&gt;heterosis&lt;/keyword&gt;&lt;keyword&gt;immigration&lt;/keyword&gt;&lt;keyword&gt;inbreeding depression&lt;/keyword&gt;&lt;keyword&gt;outbreeding depression&lt;/keyword&gt;&lt;keyword&gt;pedigree&lt;/keyword&gt;&lt;keyword&gt;COPEPOD TIGRIOPUS-CALIFORNICUS&lt;/keyword&gt;&lt;keyword&gt;PLYMOUTH ROCK CHICKENS&lt;/keyword&gt;&lt;keyword&gt;INBREEDING&lt;/keyword&gt;&lt;keyword&gt;DEPRESSION&lt;/keyword&gt;&lt;keyword&gt;COLLARED FLYCATCHER&lt;/keyword&gt;&lt;keyword&gt;NATAL DISPERSAL&lt;/keyword&gt;&lt;keyword&gt;HYBRID BREAKDOWN&lt;/keyword&gt;&lt;keyword&gt;GENE&lt;/keyword&gt;&lt;keyword&gt;FLOW&lt;/keyword&gt;&lt;keyword&gt;EVOLUTIONARY CONSEQUENCES&lt;/keyword&gt;&lt;keyword&gt;MORPHOLOGICAL VARIATION&lt;/keyword&gt;&lt;keyword&gt;ISLAND&lt;/keyword&gt;&lt;keyword&gt;POPULATION&lt;/keyword&gt;&lt;/keywords&gt;&lt;dates&gt;&lt;year&gt;2002&lt;/year&gt;&lt;pub-dates&gt;&lt;date&gt;Jan&lt;/date&gt;&lt;/pub-dates&gt;&lt;/dates&gt;&lt;isbn&gt;0014-3820&lt;/isbn&gt;&lt;accession-num&gt;WOS:000174248200012&lt;/accession-num&gt;&lt;label&gt;alpha&lt;/label&gt;&lt;urls&gt;&lt;related-urls&gt;&lt;url&gt;&amp;lt;Go to ISI&amp;gt;://WOS:000174248200012 &lt;/url&gt;&lt;/related-urls&gt;&lt;pdf-urls&gt;&lt;url&gt;internal-pdf://el_898-2021570822/el_898.pdf&lt;/url&gt;&lt;/pdf-urls&gt;&lt;/urls&gt;&lt;custom1&gt;el&lt;/custom1&gt;&lt;custom2&gt;el_898 - pas imprimé&lt;/custom2&gt;&lt;electronic-resource-num&gt;10.1554/0014-3820(2002)056[0131:haodid]2.0.co;2&lt;/electronic-resource-num&gt;&lt;/record&gt;&lt;/Cite&gt;&lt;Cite&gt;&lt;Author&gt;Rius&lt;/Author&gt;&lt;Year&gt;2014&lt;/Year&gt;&lt;RecNum&gt;1413&lt;/RecNum&gt;&lt;record&gt;&lt;rec-number&gt;1413&lt;/rec-number&gt;&lt;ref-type name="Journal Article"&gt;17&lt;/ref-type&gt;&lt;contributors&gt;&lt;authors&gt;&lt;author&gt;Rius, Marc&lt;/author&gt;&lt;author&gt;Darling, John A.&lt;/author&gt;&lt;/authors&gt;&lt;/contributors&gt;&lt;titles&gt;&lt;title&gt;How important is intraspecific genetic admixture to the success of colonising populations?&lt;/title&gt;&lt;secondary-title&gt;Trends in Ecology &amp;amp; Evolution&lt;/secondary-title&gt;&lt;/titles&gt;&lt;periodical&gt;&lt;full-title&gt;Trends in Ecology &amp;amp; Evolution&lt;/full-title&gt;&lt;/periodical&gt;&lt;pages&gt;233-242&lt;/pages&gt;&lt;volume&gt;29&lt;/volume&gt;&lt;number&gt;4&lt;/number&gt;&lt;dates&gt;&lt;year&gt;2014&lt;/year&gt;&lt;/dates&gt;&lt;call-num&gt;alpha&lt;/call-num&gt;&lt;urls&gt;&lt;related-urls&gt;&lt;url&gt;http://www.sciencedirect.com/science/article/pii/S0169534714000408 &lt;/url&gt;&lt;/related-urls&gt;&lt;pdf-urls&gt;&lt;url&gt;internal-pdf://el_1006-1809582096/el_1006.pdf&lt;/url&gt;&lt;/pdf-urls&gt;&lt;/urls&gt;&lt;custom1&gt;el&lt;/custom1&gt;&lt;custom2&gt;el_1006 - pas imprimé&lt;/custom2&gt;&lt;/record&gt;&lt;/Cite&gt;&lt;/EndNote&gt;</w:instrText>
      </w:r>
      <w:r w:rsidR="0054573D">
        <w:rPr>
          <w:lang w:val="en-GB"/>
        </w:rPr>
        <w:fldChar w:fldCharType="separate"/>
      </w:r>
      <w:r w:rsidR="00EA085B">
        <w:rPr>
          <w:lang w:val="en-GB"/>
        </w:rPr>
        <w:t>(Edmands 1999; Lynch 1991; Marr</w:t>
      </w:r>
      <w:r w:rsidR="00EA085B" w:rsidRPr="00EA085B">
        <w:rPr>
          <w:i/>
          <w:lang w:val="en-GB"/>
        </w:rPr>
        <w:t xml:space="preserve"> et al.</w:t>
      </w:r>
      <w:r w:rsidR="00EA085B">
        <w:rPr>
          <w:lang w:val="en-GB"/>
        </w:rPr>
        <w:t xml:space="preserve"> 2002; Rius &amp; Darling 2014)</w:t>
      </w:r>
      <w:r w:rsidR="0054573D">
        <w:rPr>
          <w:lang w:val="en-GB"/>
        </w:rPr>
        <w:fldChar w:fldCharType="end"/>
      </w:r>
      <w:r w:rsidRPr="00501B56">
        <w:rPr>
          <w:lang w:val="en-GB"/>
        </w:rPr>
        <w:t xml:space="preserve">. </w:t>
      </w:r>
      <w:r w:rsidR="0023640D" w:rsidRPr="00501B56">
        <w:rPr>
          <w:lang w:val="en-GB"/>
        </w:rPr>
        <w:t>The</w:t>
      </w:r>
      <w:r w:rsidRPr="00501B56">
        <w:rPr>
          <w:lang w:val="en-GB"/>
        </w:rPr>
        <w:t xml:space="preserve"> ENA propagules introduced into Western Europe may have beneﬁted from admixture with the European bio</w:t>
      </w:r>
      <w:r w:rsidR="0023640D" w:rsidRPr="00501B56">
        <w:rPr>
          <w:lang w:val="en-GB"/>
        </w:rPr>
        <w:t xml:space="preserve">logical </w:t>
      </w:r>
      <w:r w:rsidRPr="00501B56">
        <w:rPr>
          <w:lang w:val="en-GB"/>
        </w:rPr>
        <w:t xml:space="preserve">control strain </w:t>
      </w:r>
      <w:r w:rsidR="0054573D">
        <w:rPr>
          <w:lang w:val="en-GB"/>
        </w:rPr>
        <w:fldChar w:fldCharType="begin"/>
      </w:r>
      <w:r w:rsidR="00EA085B">
        <w:rPr>
          <w:lang w:val="en-GB"/>
        </w:rPr>
        <w:instrText xml:space="preserve"> ADDIN EN.CITE &lt;EndNote&gt;&lt;Cite&gt;&lt;Author&gt;Turgeon&lt;/Author&gt;&lt;Year&gt;2011&lt;/Year&gt;&lt;RecNum&gt;840&lt;/RecNum&gt;&lt;record&gt;&lt;rec-number&gt;840&lt;/rec-number&gt;&lt;ref-type name="Journal Article"&gt;17&lt;/ref-type&gt;&lt;contributors&gt;&lt;authors&gt;&lt;author&gt;Turgeon, J.&lt;/author&gt;&lt;author&gt;Tayeh, A.&lt;/author&gt;&lt;author&gt;Facon, B.&lt;/author&gt;&lt;author&gt;Lombaert, E.&lt;/author&gt;&lt;author&gt;De Clercq, P.&lt;/author&gt;&lt;author&gt;Berkvens, N.&lt;/author&gt;&lt;author&gt;Lundgren, J. G.&lt;/author&gt;&lt;author&gt;Estoup, A.&lt;/author&gt;&lt;/authors&gt;&lt;/contributors&gt;&lt;titles&gt;&lt;title&gt;&lt;style face="normal" font="default" size="100%"&gt;Experimental evidence for the phenotypic impact of admixture between wild and biocontrol Asian ladybird (&lt;/style&gt;&lt;style face="italic" font="default" size="100%"&gt;Harmonia axyridis&lt;/style&gt;&lt;style face="normal" font="default" size="100%"&gt;) involved in the European invasion&lt;/style&gt;&lt;/title&gt;&lt;secondary-title&gt;Journal of Evolutionary Biology&lt;/secondary-title&gt;&lt;/titles&gt;&lt;periodical&gt;&lt;full-title&gt;Journal of Evolutionary Biology&lt;/full-title&gt;&lt;/periodical&gt;&lt;pages&gt;1044-1052&lt;/pages&gt;&lt;volume&gt;24&lt;/volume&gt;&lt;number&gt;5&lt;/number&gt;&lt;keywords&gt;&lt;keyword&gt;adaptive evolution&lt;/keyword&gt;&lt;keyword&gt;admixture&lt;/keyword&gt;&lt;keyword&gt;biocontrol&lt;/keyword&gt;&lt;keyword&gt;biological invasion&lt;/keyword&gt;&lt;keyword&gt;Europe&lt;/keyword&gt;&lt;keyword&gt;harlequin ladybird&lt;/keyword&gt;&lt;keyword&gt;Harmonia axyridis&lt;/keyword&gt;&lt;keyword&gt;Hybridization&lt;/keyword&gt;&lt;keyword&gt;life history&lt;/keyword&gt;&lt;keyword&gt;phenotype&lt;/keyword&gt;&lt;/keywords&gt;&lt;dates&gt;&lt;year&gt;2011&lt;/year&gt;&lt;/dates&gt;&lt;publisher&gt;Blackwell Publishing Ltd&lt;/publisher&gt;&lt;label&gt;alpha&lt;/label&gt;&lt;urls&gt;&lt;related-urls&gt;&lt;url&gt;http://dx.doi.org/10.1111/j.1420-9101.2011.02234.x &lt;/url&gt;&lt;/related-urls&gt;&lt;pdf-urls&gt;&lt;url&gt;internal-pdf://el_481-1471012102/el_481.pdf&lt;/url&gt;&lt;/pdf-urls&gt;&lt;/urls&gt;&lt;custom1&gt;el&lt;/custom1&gt;&lt;custom2&gt;el_481&lt;/custom2&gt;&lt;/record&gt;&lt;/Cite&gt;&lt;/EndNote&gt;</w:instrText>
      </w:r>
      <w:r w:rsidR="0054573D">
        <w:rPr>
          <w:lang w:val="en-GB"/>
        </w:rPr>
        <w:fldChar w:fldCharType="separate"/>
      </w:r>
      <w:r w:rsidR="00EA085B">
        <w:rPr>
          <w:lang w:val="en-GB"/>
        </w:rPr>
        <w:t>(Turgeon</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 xml:space="preserve">, </w:t>
      </w:r>
      <w:commentRangeStart w:id="89"/>
      <w:r w:rsidR="0023640D" w:rsidRPr="00501B56">
        <w:rPr>
          <w:lang w:val="en-GB"/>
        </w:rPr>
        <w:t xml:space="preserve">but </w:t>
      </w:r>
      <w:r w:rsidRPr="00501B56">
        <w:rPr>
          <w:lang w:val="en-GB"/>
        </w:rPr>
        <w:t xml:space="preserve">no heterosis or outbreeding depression </w:t>
      </w:r>
      <w:r w:rsidR="0023640D" w:rsidRPr="00501B56">
        <w:rPr>
          <w:lang w:val="en-GB"/>
        </w:rPr>
        <w:t>has been observed in laboratory crosses between individuals from</w:t>
      </w:r>
      <w:r w:rsidR="00580EEA" w:rsidRPr="00501B56">
        <w:rPr>
          <w:lang w:val="en-GB"/>
        </w:rPr>
        <w:t xml:space="preserve"> various </w:t>
      </w:r>
      <w:r w:rsidRPr="00501B56">
        <w:rPr>
          <w:lang w:val="en-GB"/>
        </w:rPr>
        <w:t xml:space="preserve">invasive HA populations </w:t>
      </w:r>
      <w:r w:rsidR="0054573D">
        <w:rPr>
          <w:lang w:val="en-GB"/>
        </w:rPr>
        <w:fldChar w:fldCharType="begin"/>
      </w:r>
      <w:r w:rsidR="00EA085B">
        <w:rPr>
          <w:lang w:val="en-GB"/>
        </w:rPr>
        <w:instrText xml:space="preserve"> ADDIN EN.CITE &lt;EndNote&gt;&lt;Cite&gt;&lt;Author&gt;Tayeh&lt;/Author&gt;&lt;Year&gt;2013&lt;/Year&gt;&lt;RecNum&gt;1300&lt;/RecNum&gt;&lt;record&gt;&lt;rec-number&gt;1300&lt;/rec-number&gt;&lt;ref-type name="Journal Article"&gt;17&lt;/ref-type&gt;&lt;contributors&gt;&lt;authors&gt;&lt;author&gt;Tayeh, A.&lt;/author&gt;&lt;author&gt;Estoup, A.&lt;/author&gt;&lt;author&gt;Hufbauer, R. A.&lt;/author&gt;&lt;author&gt;Ravigne, V.&lt;/author&gt;&lt;author&gt;Goryacheva, I.&lt;/author&gt;&lt;author&gt;Zakharov, I. A.&lt;/author&gt;&lt;author&gt;Lombaert, E.&lt;/author&gt;&lt;author&gt;Facon, B.&lt;/author&gt;&lt;/authors&gt;&lt;/contributors&gt;&lt;auth-address&gt;INRA, Cbgp, Inra Ird Cirad Montpellier SupAgro, F-34060 Montpellier, France. Colorado State Univ, Dept Bioagr Sci &amp;amp; Pest Management, Grad Degree Prom Ecol, Ft Collins, CO 80523 USA. CIRAD, UMR BGPI, F-34398 Montpellier, France. Moscow MV Lomonosov State Univ, Vavilov Inst Gen Genet, Moscow, Russia. IBSV Inra Univ Nice Sophia Antipolis CNRS, UMR 1301, INRA, Sophia Antipolis, France.&amp;#xD;Facon, B (reprint author), INRA, Cbgp Inra Ird Cirad Montpellier SupAgro, F-34060 Montpellier, France.&amp;#xD;facon@supagro.inra.fr&lt;/auth-address&gt;&lt;titles&gt;&lt;title&gt;&lt;style face="normal" font="default" size="100%"&gt;Investigating the genetic load of an emblematic invasive species: the case of the invasive harlequin ladybird &lt;/style&gt;&lt;style face="italic" font="default" size="100%"&gt;Harmonia axyridis&lt;/style&gt;&lt;/title&gt;&lt;secondary-title&gt;Ecology and Evolution&lt;/secondary-title&gt;&lt;alt-title&gt;Ecol. Evol.&lt;/alt-title&gt;&lt;/titles&gt;&lt;periodical&gt;&lt;full-title&gt;Ecology and Evolution&lt;/full-title&gt;&lt;abbr-1&gt;Ecol. Evol.&lt;/abbr-1&gt;&lt;/periodical&gt;&lt;alt-periodical&gt;&lt;full-title&gt;Ecology and Evolution&lt;/full-title&gt;&lt;abbr-1&gt;Ecol. Evol.&lt;/abbr-1&gt;&lt;/alt-periodical&gt;&lt;pages&gt;864-871&lt;/pages&gt;&lt;volume&gt;3&lt;/volume&gt;&lt;number&gt;4&lt;/number&gt;&lt;keywords&gt;&lt;keyword&gt;admixture&lt;/keyword&gt;&lt;keyword&gt;bottleneck&lt;/keyword&gt;&lt;keyword&gt;genetic load&lt;/keyword&gt;&lt;keyword&gt;heterosis&lt;/keyword&gt;&lt;keyword&gt;inbreeding depression&lt;/keyword&gt;&lt;keyword&gt;outbreeding depression&lt;/keyword&gt;&lt;keyword&gt;INBREEDING DEPRESSION&lt;/keyword&gt;&lt;keyword&gt;MULTIPLE INTRODUCTIONS&lt;/keyword&gt;&lt;keyword&gt;OUTBREEDING DEPRESSION&lt;/keyword&gt;&lt;keyword&gt;BIOLOGICAL INVASIONS&lt;/keyword&gt;&lt;keyword&gt;DELETERIOUS MUTATIONS&lt;/keyword&gt;&lt;keyword&gt;POPULATIONS&lt;/keyword&gt;&lt;keyword&gt;EVOLUTION&lt;/keyword&gt;&lt;keyword&gt;ADMIXTURE&lt;/keyword&gt;&lt;keyword&gt;SUCCESS&lt;/keyword&gt;&lt;keyword&gt;HISTORY&lt;/keyword&gt;&lt;/keywords&gt;&lt;dates&gt;&lt;year&gt;2013&lt;/year&gt;&lt;pub-dates&gt;&lt;date&gt;Apr&lt;/date&gt;&lt;/pub-dates&gt;&lt;/dates&gt;&lt;isbn&gt;2045-7758&lt;/isbn&gt;&lt;accession-num&gt;WOS:000317599300011&lt;/accession-num&gt;&lt;label&gt;alpha&lt;/label&gt;&lt;work-type&gt;Article&lt;/work-type&gt;&lt;urls&gt;&lt;related-urls&gt;&lt;url&gt;&amp;lt;Go to ISI&amp;gt;://WOS:000317599300011 &lt;/url&gt;&lt;/related-urls&gt;&lt;pdf-urls&gt;&lt;url&gt;internal-pdf://el_895-2477407233/el_895.pdf&lt;/url&gt;&lt;/pdf-urls&gt;&lt;/urls&gt;&lt;custom1&gt;el&lt;/custom1&gt;&lt;custom2&gt;el_895 - pas imprimé&lt;/custom2&gt;&lt;electronic-resource-num&gt;10.1002/ece3.490&lt;/electronic-resource-num&gt;&lt;language&gt;English&lt;/language&gt;&lt;/record&gt;&lt;/Cite&gt;&lt;/EndNote&gt;</w:instrText>
      </w:r>
      <w:r w:rsidR="0054573D">
        <w:rPr>
          <w:lang w:val="en-GB"/>
        </w:rPr>
        <w:fldChar w:fldCharType="separate"/>
      </w:r>
      <w:r w:rsidR="00EA085B">
        <w:rPr>
          <w:lang w:val="en-GB"/>
        </w:rPr>
        <w:t>(Tayeh</w:t>
      </w:r>
      <w:r w:rsidR="00EA085B" w:rsidRPr="00EA085B">
        <w:rPr>
          <w:i/>
          <w:lang w:val="en-GB"/>
        </w:rPr>
        <w:t xml:space="preserve"> et al.</w:t>
      </w:r>
      <w:r w:rsidR="00EA085B">
        <w:rPr>
          <w:lang w:val="en-GB"/>
        </w:rPr>
        <w:t xml:space="preserve"> 2013)</w:t>
      </w:r>
      <w:r w:rsidR="0054573D">
        <w:rPr>
          <w:lang w:val="en-GB"/>
        </w:rPr>
        <w:fldChar w:fldCharType="end"/>
      </w:r>
      <w:commentRangeEnd w:id="89"/>
      <w:r w:rsidR="007C0F41">
        <w:rPr>
          <w:rStyle w:val="Marquedannotation"/>
          <w:vanish/>
        </w:rPr>
        <w:commentReference w:id="89"/>
      </w:r>
      <w:r w:rsidRPr="00501B56">
        <w:rPr>
          <w:lang w:val="en-GB"/>
        </w:rPr>
        <w:t xml:space="preserve">. However, the full consequences of admixture in the wild </w:t>
      </w:r>
      <w:r w:rsidR="0023640D" w:rsidRPr="00501B56">
        <w:rPr>
          <w:lang w:val="en-GB"/>
        </w:rPr>
        <w:t>r</w:t>
      </w:r>
      <w:r w:rsidRPr="00501B56">
        <w:rPr>
          <w:lang w:val="en-GB"/>
        </w:rPr>
        <w:t xml:space="preserve">emain to be explored, and the </w:t>
      </w:r>
      <w:r w:rsidR="0023640D" w:rsidRPr="00501B56">
        <w:rPr>
          <w:lang w:val="en-GB"/>
        </w:rPr>
        <w:t>involvement of the WNA population</w:t>
      </w:r>
      <w:r w:rsidRPr="00501B56">
        <w:rPr>
          <w:lang w:val="en-GB"/>
        </w:rPr>
        <w:t xml:space="preserve"> in several admixture </w:t>
      </w:r>
      <w:r w:rsidR="00580EEA" w:rsidRPr="00501B56">
        <w:rPr>
          <w:lang w:val="en-GB"/>
        </w:rPr>
        <w:t xml:space="preserve">situations </w:t>
      </w:r>
      <w:r w:rsidRPr="00501B56">
        <w:rPr>
          <w:lang w:val="en-GB"/>
        </w:rPr>
        <w:t xml:space="preserve">in North America and Europe has </w:t>
      </w:r>
      <w:r w:rsidR="0023640D" w:rsidRPr="00501B56">
        <w:rPr>
          <w:lang w:val="en-GB"/>
        </w:rPr>
        <w:t>not yet been investigated</w:t>
      </w:r>
      <w:r w:rsidRPr="00501B56">
        <w:rPr>
          <w:lang w:val="en-GB"/>
        </w:rPr>
        <w:t>.</w:t>
      </w:r>
    </w:p>
    <w:p w:rsidR="00D947FD" w:rsidRPr="00501B56" w:rsidRDefault="00D947FD" w:rsidP="00D947FD">
      <w:pPr>
        <w:spacing w:line="480" w:lineRule="auto"/>
        <w:rPr>
          <w:lang w:val="en-GB"/>
        </w:rPr>
      </w:pPr>
    </w:p>
    <w:p w:rsidR="00D947FD" w:rsidRPr="00501B56" w:rsidRDefault="00D947FD" w:rsidP="00D947FD">
      <w:pPr>
        <w:spacing w:line="480" w:lineRule="auto"/>
        <w:rPr>
          <w:i/>
          <w:iCs/>
          <w:lang w:val="en-GB"/>
        </w:rPr>
      </w:pPr>
      <w:r w:rsidRPr="00501B56">
        <w:rPr>
          <w:i/>
          <w:iCs/>
          <w:lang w:val="en-GB"/>
        </w:rPr>
        <w:t>Various methods providing congruent and complementary results</w:t>
      </w:r>
    </w:p>
    <w:p w:rsidR="00D947FD" w:rsidRPr="00501B56" w:rsidRDefault="00D947FD" w:rsidP="00D947FD">
      <w:pPr>
        <w:spacing w:line="480" w:lineRule="auto"/>
        <w:rPr>
          <w:lang w:val="en-GB"/>
        </w:rPr>
      </w:pPr>
    </w:p>
    <w:p w:rsidR="00D947FD" w:rsidRPr="008F07D2" w:rsidRDefault="006D1DD6" w:rsidP="00D947FD">
      <w:pPr>
        <w:spacing w:line="480" w:lineRule="auto"/>
        <w:rPr>
          <w:rPrChange w:id="90" w:author="Arnaud Estoup" w:date="2014-05-15T16:06:00Z">
            <w:rPr>
              <w:lang w:val="en-GB"/>
            </w:rPr>
          </w:rPrChange>
        </w:rPr>
      </w:pPr>
      <w:r w:rsidRPr="00501B56">
        <w:rPr>
          <w:lang w:val="en-GB"/>
        </w:rPr>
        <w:t>D</w:t>
      </w:r>
      <w:r w:rsidR="00D947FD" w:rsidRPr="00501B56">
        <w:rPr>
          <w:lang w:val="en-GB"/>
        </w:rPr>
        <w:t xml:space="preserve">espite the impressive complexity of the inferred invasion routes, </w:t>
      </w:r>
      <w:r w:rsidR="00E43555" w:rsidRPr="00501B56">
        <w:rPr>
          <w:lang w:val="en-GB"/>
        </w:rPr>
        <w:t xml:space="preserve">most </w:t>
      </w:r>
      <w:r w:rsidR="0023640D" w:rsidRPr="00501B56">
        <w:rPr>
          <w:lang w:val="en-GB"/>
        </w:rPr>
        <w:t xml:space="preserve">of the </w:t>
      </w:r>
      <w:r w:rsidR="00415B95" w:rsidRPr="00501B56">
        <w:rPr>
          <w:lang w:val="en-GB"/>
        </w:rPr>
        <w:t xml:space="preserve">population genetics methods that we used </w:t>
      </w:r>
      <w:r w:rsidR="00D947FD" w:rsidRPr="00501B56">
        <w:rPr>
          <w:lang w:val="en-GB"/>
        </w:rPr>
        <w:t xml:space="preserve">provided congruent results. </w:t>
      </w:r>
      <w:r w:rsidRPr="00501B56">
        <w:rPr>
          <w:lang w:val="en-GB"/>
        </w:rPr>
        <w:t xml:space="preserve">Basic </w:t>
      </w:r>
      <w:r w:rsidR="00D947FD" w:rsidRPr="00501B56">
        <w:rPr>
          <w:lang w:val="en-GB"/>
        </w:rPr>
        <w:t>measurement</w:t>
      </w:r>
      <w:r w:rsidRPr="00501B56">
        <w:rPr>
          <w:lang w:val="en-GB"/>
        </w:rPr>
        <w:t>s</w:t>
      </w:r>
      <w:r w:rsidR="00D947FD" w:rsidRPr="00501B56">
        <w:rPr>
          <w:lang w:val="en-GB"/>
        </w:rPr>
        <w:t xml:space="preserve"> </w:t>
      </w:r>
      <w:r w:rsidR="00E43555" w:rsidRPr="00501B56">
        <w:rPr>
          <w:lang w:val="en-GB"/>
        </w:rPr>
        <w:t>and representation</w:t>
      </w:r>
      <w:r w:rsidR="0023640D" w:rsidRPr="00501B56">
        <w:rPr>
          <w:lang w:val="en-GB"/>
        </w:rPr>
        <w:t>s</w:t>
      </w:r>
      <w:r w:rsidR="00E43555" w:rsidRPr="00501B56">
        <w:rPr>
          <w:lang w:val="en-GB"/>
        </w:rPr>
        <w:t xml:space="preserve"> </w:t>
      </w:r>
      <w:r w:rsidR="00D947FD" w:rsidRPr="00501B56">
        <w:rPr>
          <w:lang w:val="en-GB"/>
        </w:rPr>
        <w:t xml:space="preserve">of genetic variation within and between samples (e.g. allelic richness, </w:t>
      </w:r>
      <w:r w:rsidR="00D947FD" w:rsidRPr="00501B56">
        <w:rPr>
          <w:i/>
          <w:iCs/>
          <w:lang w:val="en-GB"/>
        </w:rPr>
        <w:t>F</w:t>
      </w:r>
      <w:r w:rsidR="00D947FD" w:rsidRPr="00501B56">
        <w:rPr>
          <w:vertAlign w:val="subscript"/>
          <w:lang w:val="en-GB"/>
        </w:rPr>
        <w:t>ST</w:t>
      </w:r>
      <w:r w:rsidR="00D947FD" w:rsidRPr="00501B56">
        <w:rPr>
          <w:lang w:val="en-GB"/>
        </w:rPr>
        <w:t xml:space="preserve">, </w:t>
      </w:r>
      <w:r w:rsidR="00E43555" w:rsidRPr="00501B56">
        <w:rPr>
          <w:lang w:val="en-GB"/>
        </w:rPr>
        <w:t>NJ</w:t>
      </w:r>
      <w:r w:rsidR="00D947FD" w:rsidRPr="00501B56">
        <w:rPr>
          <w:lang w:val="en-GB"/>
        </w:rPr>
        <w:t xml:space="preserve"> tree) </w:t>
      </w:r>
      <w:r w:rsidR="0023640D" w:rsidRPr="00501B56">
        <w:rPr>
          <w:lang w:val="en-GB"/>
        </w:rPr>
        <w:t>and</w:t>
      </w:r>
      <w:r w:rsidR="00D947FD" w:rsidRPr="00501B56">
        <w:rPr>
          <w:lang w:val="en-GB"/>
        </w:rPr>
        <w:t xml:space="preserve"> the use of </w:t>
      </w:r>
      <w:r w:rsidR="008B5384" w:rsidRPr="00501B56">
        <w:rPr>
          <w:lang w:val="en-GB"/>
        </w:rPr>
        <w:t>Bayesian</w:t>
      </w:r>
      <w:r w:rsidR="00D947FD" w:rsidRPr="00501B56">
        <w:rPr>
          <w:lang w:val="en-GB"/>
        </w:rPr>
        <w:t xml:space="preserve"> </w:t>
      </w:r>
      <w:r w:rsidR="00E43555" w:rsidRPr="00501B56">
        <w:rPr>
          <w:lang w:val="en-GB"/>
        </w:rPr>
        <w:t xml:space="preserve">clustering </w:t>
      </w:r>
      <w:r w:rsidR="00D947FD" w:rsidRPr="00501B56">
        <w:rPr>
          <w:lang w:val="en-GB"/>
        </w:rPr>
        <w:t xml:space="preserve">methods implemented in STRUCTURE or BAPS software provided </w:t>
      </w:r>
      <w:r w:rsidR="00E43555" w:rsidRPr="00501B56">
        <w:rPr>
          <w:lang w:val="en-GB"/>
        </w:rPr>
        <w:t xml:space="preserve">a first set of </w:t>
      </w:r>
      <w:r w:rsidR="00D947FD" w:rsidRPr="00501B56">
        <w:rPr>
          <w:lang w:val="en-GB"/>
        </w:rPr>
        <w:t xml:space="preserve">meaningful qualitative insights into </w:t>
      </w:r>
      <w:r w:rsidR="00E43555" w:rsidRPr="00501B56">
        <w:rPr>
          <w:lang w:val="en-GB"/>
        </w:rPr>
        <w:t xml:space="preserve">the </w:t>
      </w:r>
      <w:r w:rsidR="00D947FD" w:rsidRPr="00501B56">
        <w:rPr>
          <w:lang w:val="en-GB"/>
        </w:rPr>
        <w:t xml:space="preserve">invasion routes of HA. </w:t>
      </w:r>
      <w:r w:rsidR="00E43555" w:rsidRPr="00501B56">
        <w:rPr>
          <w:lang w:val="en-GB"/>
        </w:rPr>
        <w:t>Clustering methods</w:t>
      </w:r>
      <w:r w:rsidR="00D947FD" w:rsidRPr="00501B56">
        <w:rPr>
          <w:lang w:val="en-GB"/>
        </w:rPr>
        <w:t xml:space="preserve"> also </w:t>
      </w:r>
      <w:r w:rsidR="0023640D" w:rsidRPr="00501B56">
        <w:rPr>
          <w:lang w:val="en-GB"/>
        </w:rPr>
        <w:t>made it possible to classify</w:t>
      </w:r>
      <w:r w:rsidR="00D947FD" w:rsidRPr="00501B56">
        <w:rPr>
          <w:lang w:val="en-GB"/>
        </w:rPr>
        <w:t xml:space="preserve"> samples </w:t>
      </w:r>
      <w:r w:rsidR="0023640D" w:rsidRPr="00501B56">
        <w:rPr>
          <w:lang w:val="en-GB"/>
        </w:rPr>
        <w:t xml:space="preserve">into </w:t>
      </w:r>
      <w:r w:rsidR="00D947FD" w:rsidRPr="00501B56">
        <w:rPr>
          <w:lang w:val="en-GB"/>
        </w:rPr>
        <w:t xml:space="preserve">sensible genetic units. The subsequent use of ABC methods then </w:t>
      </w:r>
      <w:r w:rsidR="0023640D" w:rsidRPr="00501B56">
        <w:rPr>
          <w:lang w:val="en-GB"/>
        </w:rPr>
        <w:t>made it possible to carry out rigorous tests</w:t>
      </w:r>
      <w:r w:rsidR="00D947FD" w:rsidRPr="00501B56">
        <w:rPr>
          <w:lang w:val="en-GB"/>
        </w:rPr>
        <w:t xml:space="preserve"> for evolutionary relationships between </w:t>
      </w:r>
      <w:r w:rsidR="0023640D" w:rsidRPr="00501B56">
        <w:rPr>
          <w:lang w:val="en-GB"/>
        </w:rPr>
        <w:t>these predefined</w:t>
      </w:r>
      <w:r w:rsidR="001504DF" w:rsidRPr="00501B56">
        <w:rPr>
          <w:lang w:val="en-GB"/>
        </w:rPr>
        <w:t xml:space="preserve"> </w:t>
      </w:r>
      <w:r w:rsidR="00D947FD" w:rsidRPr="00501B56">
        <w:rPr>
          <w:lang w:val="en-GB"/>
        </w:rPr>
        <w:t>genetic units.</w:t>
      </w:r>
      <w:r w:rsidR="001504DF" w:rsidRPr="00501B56">
        <w:rPr>
          <w:lang w:val="en-GB"/>
        </w:rPr>
        <w:t xml:space="preserve"> We argue that the combined use of several methods</w:t>
      </w:r>
      <w:r w:rsidR="0023640D" w:rsidRPr="00501B56">
        <w:rPr>
          <w:lang w:val="en-GB"/>
        </w:rPr>
        <w:t>,</w:t>
      </w:r>
      <w:r w:rsidR="001504DF" w:rsidRPr="00501B56">
        <w:rPr>
          <w:lang w:val="en-GB"/>
        </w:rPr>
        <w:t xml:space="preserve"> as </w:t>
      </w:r>
      <w:r w:rsidR="0023640D" w:rsidRPr="00501B56">
        <w:rPr>
          <w:lang w:val="en-GB"/>
        </w:rPr>
        <w:t>in this study,</w:t>
      </w:r>
      <w:r w:rsidR="001504DF" w:rsidRPr="00501B56">
        <w:rPr>
          <w:lang w:val="en-GB"/>
        </w:rPr>
        <w:t xml:space="preserve"> is crucial</w:t>
      </w:r>
      <w:r w:rsidR="0023640D" w:rsidRPr="00501B56">
        <w:rPr>
          <w:lang w:val="en-GB"/>
        </w:rPr>
        <w:t>,</w:t>
      </w:r>
      <w:r w:rsidR="001504DF" w:rsidRPr="00501B56">
        <w:rPr>
          <w:lang w:val="en-GB"/>
        </w:rPr>
        <w:t xml:space="preserve"> given the known difficulties </w:t>
      </w:r>
      <w:r w:rsidR="0023640D" w:rsidRPr="00501B56">
        <w:rPr>
          <w:lang w:val="en-GB"/>
        </w:rPr>
        <w:t>in making</w:t>
      </w:r>
      <w:r w:rsidR="001504DF" w:rsidRPr="00501B56">
        <w:rPr>
          <w:lang w:val="en-GB"/>
        </w:rPr>
        <w:t xml:space="preserve"> robust inferences about complex genetic structure from </w:t>
      </w:r>
      <w:r w:rsidR="0023640D" w:rsidRPr="00501B56">
        <w:rPr>
          <w:lang w:val="en-GB"/>
        </w:rPr>
        <w:t xml:space="preserve">data for </w:t>
      </w:r>
      <w:r w:rsidR="001504DF" w:rsidRPr="00501B56">
        <w:rPr>
          <w:lang w:val="en-GB"/>
        </w:rPr>
        <w:t>a large set of sampl</w:t>
      </w:r>
      <w:r w:rsidR="0023640D" w:rsidRPr="00501B56">
        <w:rPr>
          <w:lang w:val="en-GB"/>
        </w:rPr>
        <w:t>ing</w:t>
      </w:r>
      <w:r w:rsidR="001504DF" w:rsidRPr="00501B56">
        <w:rPr>
          <w:lang w:val="en-GB"/>
        </w:rPr>
        <w:t xml:space="preserve"> sites </w:t>
      </w:r>
      <w:r w:rsidR="0054573D">
        <w:rPr>
          <w:lang w:val="en-GB"/>
        </w:rPr>
        <w:fldChar w:fldCharType="begin"/>
      </w:r>
      <w:r w:rsidR="00EA085B">
        <w:rPr>
          <w:lang w:val="en-GB"/>
        </w:rPr>
        <w:instrText xml:space="preserve"> ADDIN EN.CITE &lt;EndNote&gt;&lt;Cite&gt;&lt;Author&gt;Evanno&lt;/Author&gt;&lt;Year&gt;2005&lt;/Year&gt;&lt;RecNum&gt;710&lt;/RecNum&gt;&lt;Prefix&gt;e.g. &lt;/Prefix&gt;&lt;record&gt;&lt;rec-number&gt;710&lt;/rec-number&gt;&lt;ref-type name="Journal Article"&gt;17&lt;/ref-type&gt;&lt;contributors&gt;&lt;authors&gt;&lt;author&gt;Evanno, G.&lt;/author&gt;&lt;author&gt;Regnaut, S.&lt;/author&gt;&lt;author&gt;Goudet, J.&lt;/author&gt;&lt;/authors&gt;&lt;/contributors&gt;&lt;auth-address&gt;Univ Lausanne, Dept Ecol &amp;amp; Evolut, CH-1015 Lausanne, Switzerland.&amp;#xD;Goudet, J, Univ Lausanne, Dept Ecol &amp;amp; Evolut, Biol Bldg, CH-1015 Lausanne, Switzerland.&amp;#xD;Jerome.goudet@unil.ch&lt;/auth-address&gt;&lt;titles&gt;&lt;title&gt;Detecting the number of clusters of individuals using the software STRUCTURE: a simulation study&lt;/title&gt;&lt;secondary-title&gt;Molecular Ecology&lt;/secondary-title&gt;&lt;alt-title&gt;Mol. Ecol.&lt;/alt-title&gt;&lt;/titles&gt;&lt;periodical&gt;&lt;full-title&gt;Molecular Ecology&lt;/full-title&gt;&lt;/periodical&gt;&lt;pages&gt;2611-2620&lt;/pages&gt;&lt;volume&gt;14&lt;/volume&gt;&lt;number&gt;8&lt;/number&gt;&lt;keywords&gt;&lt;keyword&gt;AFLP&lt;/keyword&gt;&lt;keyword&gt;hierarchical structure&lt;/keyword&gt;&lt;keyword&gt;microsatellite&lt;/keyword&gt;&lt;keyword&gt;simulations&lt;/keyword&gt;&lt;keyword&gt;STRUCTURE software&lt;/keyword&gt;&lt;keyword&gt;MULTILOCUS GENOTYPE DATA&lt;/keyword&gt;&lt;keyword&gt;POPULATION-STRUCTURE&lt;/keyword&gt;&lt;keyword&gt;MICROSATELLITE&lt;/keyword&gt;&lt;keyword&gt;ANALYSIS&lt;/keyword&gt;&lt;keyword&gt;GENETIC DIVERSITY&lt;/keyword&gt;&lt;keyword&gt;COMPUTER-PROGRAM&lt;/keyword&gt;&lt;keyword&gt;ASSIGNMENT TESTS&lt;/keyword&gt;&lt;keyword&gt;DISPERSAL&lt;/keyword&gt;&lt;keyword&gt;DIFFERENTIATION&lt;/keyword&gt;&lt;keyword&gt;MODEL&lt;/keyword&gt;&lt;keyword&gt;FLOW&lt;/keyword&gt;&lt;/keywords&gt;&lt;dates&gt;&lt;year&gt;2005&lt;/year&gt;&lt;pub-dates&gt;&lt;date&gt;Jul&lt;/date&gt;&lt;/pub-dates&gt;&lt;/dates&gt;&lt;isbn&gt;0962-1083&lt;/isbn&gt;&lt;accession-num&gt;ISI:000229961500029&lt;/accession-num&gt;&lt;label&gt;alpha&lt;/label&gt;&lt;work-type&gt;Article&lt;/work-type&gt;&lt;urls&gt;&lt;related-urls&gt;&lt;url&gt;&amp;lt;Go to ISI&amp;gt;://000229961500029 &lt;/url&gt;&lt;/related-urls&gt;&lt;pdf-urls&gt;&lt;url&gt;internal-pdf://el_367-0382267136/el_367.pdf&lt;/url&gt;&lt;/pdf-urls&gt;&lt;/urls&gt;&lt;custom1&gt;el&lt;/custom1&gt;&lt;custom2&gt;el_367&lt;/custom2&gt;&lt;electronic-resource-num&gt;10.1111/j.1365-294X.2005.02553.x&lt;/electronic-resource-num&gt;&lt;language&gt;English&lt;/language&gt;&lt;/record&gt;&lt;/Cite&gt;&lt;Cite&gt;&lt;Author&gt;Waples&lt;/Author&gt;&lt;Year&gt;2006&lt;/Year&gt;&lt;RecNum&gt;606&lt;/RecNum&gt;&lt;record&gt;&lt;rec-number&gt;606&lt;/rec-number&gt;&lt;ref-type name="Journal Article"&gt;17&lt;/ref-type&gt;&lt;contributors&gt;&lt;authors&gt;&lt;author&gt;Waples, R. S.&lt;/author&gt;&lt;author&gt;Gaggiotti, O.&lt;/author&gt;&lt;/authors&gt;&lt;/contributors&gt;&lt;titles&gt;&lt;title&gt;What is a population? An empirical evaluation of some genetic methods for identifying the number of gene pools and their degree of connectivity&lt;/title&gt;&lt;secondary-title&gt;Molecular Ecology&lt;/secondary-title&gt;&lt;/titles&gt;&lt;periodical&gt;&lt;full-title&gt;Molecular Ecology&lt;/full-title&gt;&lt;/periodical&gt;&lt;pages&gt;1419-1439&lt;/pages&gt;&lt;volume&gt;15&lt;/volume&gt;&lt;number&gt;6&lt;/number&gt;&lt;keywords&gt;&lt;keyword&gt;assignment tests demographic independence&lt;/keyword&gt;&lt;keyword&gt;ecological paradigm&lt;/keyword&gt;&lt;keyword&gt;evolutionary paradigm&lt;/keyword&gt;&lt;keyword&gt;F-statistics&lt;/keyword&gt;&lt;keyword&gt;gene flow&lt;/keyword&gt;&lt;keyword&gt;genetic&lt;/keyword&gt;&lt;keyword&gt;differentiation&lt;/keyword&gt;&lt;keyword&gt;migration&lt;/keyword&gt;&lt;keyword&gt;FALSE DISCOVERY RATE&lt;/keyword&gt;&lt;keyword&gt;EVOLUTIONARILY-SIGNIFICANT-UNITS&lt;/keyword&gt;&lt;keyword&gt;MULTILOCUS&lt;/keyword&gt;&lt;keyword&gt;GENOTYPE DATA&lt;/keyword&gt;&lt;keyword&gt;ESTIMATING F-STATISTICS&lt;/keyword&gt;&lt;keyword&gt;ENDANGERED SPECIES ACT&lt;/keyword&gt;&lt;keyword&gt;PER-GENERATION RULE&lt;/keyword&gt;&lt;keyword&gt;MIGRATION RATES&lt;/keyword&gt;&lt;keyword&gt;UNSAMPLED POPULATIONS&lt;/keyword&gt;&lt;keyword&gt;SAMPLED&lt;/keyword&gt;&lt;keyword&gt;POPULATIONS&lt;/keyword&gt;&lt;keyword&gt;ASSIGNMENT METHODS&lt;/keyword&gt;&lt;/keywords&gt;&lt;dates&gt;&lt;year&gt;2006&lt;/year&gt;&lt;pub-dates&gt;&lt;date&gt;May&lt;/date&gt;&lt;/pub-dates&gt;&lt;/dates&gt;&lt;isbn&gt;0962-1083&lt;/isbn&gt;&lt;accession-num&gt;ISI:000236798200001&lt;/accession-num&gt;&lt;label&gt;alpha&lt;/label&gt;&lt;urls&gt;&lt;related-urls&gt;&lt;url&gt;&amp;lt;Go to ISI&amp;gt;://000236798200001 &lt;/url&gt;&lt;/related-urls&gt;&lt;pdf-urls&gt;&lt;url&gt;internal-pdf://el_283-0941038594/el_283.pdf&lt;/url&gt;&lt;/pdf-urls&gt;&lt;/urls&gt;&lt;custom1&gt;el&lt;/custom1&gt;&lt;custom2&gt;el_283&lt;/custom2&gt;&lt;electronic-resource-num&gt;10.1111/j.1365-294X.2006.02890.x&lt;/electronic-resource-num&gt;&lt;/record&gt;&lt;/Cite&gt;&lt;Cite&gt;&lt;Author&gt;Kalinowski&lt;/Author&gt;&lt;Year&gt;2011&lt;/Year&gt;&lt;RecNum&gt;1190&lt;/RecNum&gt;&lt;record&gt;&lt;rec-number&gt;1190&lt;/rec-number&gt;&lt;ref-type name="Journal Article"&gt;17&lt;/ref-type&gt;&lt;contributors&gt;&lt;authors&gt;&lt;author&gt;Kalinowski, S. T.&lt;/author&gt;&lt;/authors&gt;&lt;/contributors&gt;&lt;auth-address&gt;Montana State Univ, Dept Ecol, Bozeman, MT 59717 USA.&amp;#xD;Kalinowski, ST (reprint author), Montana State Univ, Dept Ecol, 310 Lewis Hall, Bozeman, MT 59717 USA&amp;#xD;skalinowski@montana.edu&lt;/auth-address&gt;&lt;titles&gt;&lt;title&gt;The computer program STRUCTURE does not reliably identify the main genetic clusters within species: simulations and implications for human population structure&lt;/title&gt;&lt;secondary-title&gt;Heredity&lt;/secondary-title&gt;&lt;alt-title&gt;Heredity&lt;/alt-title&gt;&lt;/titles&gt;&lt;periodical&gt;&lt;full-title&gt;Heredity&lt;/full-title&gt;&lt;/periodical&gt;&lt;alt-periodical&gt;&lt;full-title&gt;Heredity&lt;/full-title&gt;&lt;/alt-periodical&gt;&lt;pages&gt;625-632&lt;/pages&gt;&lt;volume&gt;106&lt;/volume&gt;&lt;number&gt;4&lt;/number&gt;&lt;keywords&gt;&lt;keyword&gt;population structure&lt;/keyword&gt;&lt;keyword&gt;STRUCTURE&lt;/keyword&gt;&lt;keyword&gt;population genetics&lt;/keyword&gt;&lt;keyword&gt;evolutionary tree&lt;/keyword&gt;&lt;keyword&gt;humans&lt;/keyword&gt;&lt;keyword&gt;MULTILOCUS GENOTYPE DATA&lt;/keyword&gt;&lt;keyword&gt;INFERENCE&lt;/keyword&gt;&lt;keyword&gt;INDIVIDUALS&lt;/keyword&gt;&lt;keyword&gt;DISTANCE&lt;/keyword&gt;&lt;keyword&gt;MARKERS&lt;/keyword&gt;&lt;keyword&gt;NUMBER&lt;/keyword&gt;&lt;keyword&gt;TREES&lt;/keyword&gt;&lt;/keywords&gt;&lt;dates&gt;&lt;year&gt;2011&lt;/year&gt;&lt;pub-dates&gt;&lt;date&gt;Apr&lt;/date&gt;&lt;/pub-dates&gt;&lt;/dates&gt;&lt;isbn&gt;0018-067X&lt;/isbn&gt;&lt;accession-num&gt;WOS:000288703900015&lt;/accession-num&gt;&lt;label&gt;alpha&lt;/label&gt;&lt;work-type&gt;Article&lt;/work-type&gt;&lt;urls&gt;&lt;related-urls&gt;&lt;url&gt;&amp;lt;Go to ISI&amp;gt;://WOS:000288703900015 &lt;/url&gt;&lt;/related-urls&gt;&lt;pdf-urls&gt;&lt;url&gt;internal-pdf://el_789-4089426432/el_789.pdf&lt;/url&gt;&lt;/pdf-urls&gt;&lt;/urls&gt;&lt;custom1&gt;el&lt;/custom1&gt;&lt;custom2&gt;el_789 - pas imprimé&lt;/custom2&gt;&lt;electronic-resource-num&gt;10.1038/hdy.2010.95&lt;/electronic-resource-num&gt;&lt;language&gt;English&lt;/language&gt;&lt;/record&gt;&lt;/Cite&gt;&lt;Cite&gt;&lt;Author&gt;Lombaert&lt;/Author&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Cite&gt;&lt;Author&gt;Konecny&lt;/Author&gt;&lt;Year&gt;2013&lt;/Year&gt;&lt;RecNum&gt;1268&lt;/RecNum&gt;&lt;record&gt;&lt;rec-number&gt;1268&lt;/rec-number&gt;&lt;ref-type name="Journal Article"&gt;17&lt;/ref-type&gt;&lt;contributors&gt;&lt;authors&gt;&lt;author&gt;Konecny, A.&lt;/author&gt;&lt;author&gt;Estoup, A.&lt;/author&gt;&lt;author&gt;Duplantier, J. M.&lt;/author&gt;&lt;author&gt;Bryja, J.&lt;/author&gt;&lt;author&gt;Ba, K.&lt;/author&gt;&lt;author&gt;Galan, M.&lt;/author&gt;&lt;author&gt;Tatard, C.&lt;/author&gt;&lt;author&gt;Cosson, J. F.&lt;/author&gt;&lt;/authors&gt;&lt;/contributors&gt;&lt;titles&gt;&lt;title&gt;&lt;style face="normal" font="default" </w:instrText>
      </w:r>
      <w:r w:rsidR="0054573D" w:rsidRPr="0054573D">
        <w:rPr>
          <w:rPrChange w:id="91" w:author="Arnaud Estoup" w:date="2014-05-15T16:06:00Z">
            <w:rPr>
              <w:color w:val="0000FF"/>
              <w:u w:val="single"/>
              <w:lang w:val="en-GB"/>
            </w:rPr>
          </w:rPrChange>
        </w:rPr>
        <w:instrText>size="100%"&gt;Invasion genetics of the introduced black rat (&lt;/style&gt;&lt;style face="italic" font="default" size="100%"&gt;Rattus rattus&lt;/style&gt;&lt;style face="normal" font="default" size="100%"&gt;) in Senegal, West Africa&lt;/style&gt;&lt;/title&gt;&lt;secondary-title&gt;Molecular Ecology&lt;/secondary-title&gt;&lt;/titles&gt;&lt;periodical&gt;&lt;full-title&gt;Molecular Ecology&lt;/full-title&gt;&lt;/periodical&gt;&lt;pages&gt;286-300&lt;/pages&gt;&lt;volume&gt;22&lt;/volume&gt;&lt;number&gt;2&lt;/number&gt;&lt;keywords&gt;&lt;keyword&gt;approximate Bayesian computation&lt;/keyword&gt;&lt;keyword&gt;Bayesian clustering&lt;/keyword&gt;&lt;keyword&gt;founder effects&lt;/keyword&gt;&lt;keyword&gt;genetic admixture&lt;/keyword&gt;&lt;keyword&gt;ioinvasion&lt;/keyword&gt;&lt;keyword&gt;microsatellites&lt;/keyword&gt;&lt;keyword&gt;multiple introductions&lt;/keyword&gt;&lt;keyword&gt;APPROXIMATE BAYESIAN COMPUTATION&lt;/keyword&gt;&lt;keyword&gt;POPULATION-STRUCTURE&lt;/keyword&gt;&lt;keyword&gt;MADAGASCAR&lt;/keyword&gt;&lt;keyword&gt;ISLANDS&lt;/keyword&gt;&lt;keyword&gt;HISTORY&lt;/keyword&gt;&lt;keyword&gt;COLONIZATION&lt;/keyword&gt;&lt;keyword&gt;DIVERSITY&lt;/keyword&gt;&lt;keyword&gt;INFERENCE&lt;/keyword&gt;&lt;keyword&gt;SOFTWARE&lt;/keyword&gt;&lt;keyword&gt;PHYLOGEOGRAPHY&lt;/keyword&gt;&lt;/keywords&gt;&lt;dates&gt;&lt;year&gt;2013&lt;/year&gt;&lt;pub-dates&gt;&lt;date&gt;Jan&lt;/date&gt;&lt;/pub-dates&gt;&lt;/dates&gt;&lt;isbn&gt;0962-1083&lt;/isbn&gt;&lt;accession-num&gt;WOS:000312996600003&lt;/accession-num&gt;&lt;label&gt;alpha&lt;/label&gt;&lt;urls&gt;&lt;related-urls&gt;&lt;url&gt;&amp;lt;Go to ISI&amp;gt;://WOS:000312996600003 &lt;/url&gt;&lt;/related-urls&gt;&lt;pdf-urls&gt;&lt;url&gt;internal-pdf://el_864-1112604677/el_864.pdf&lt;/url&gt;&lt;/pdf-urls&gt;&lt;/urls&gt;&lt;custom1&gt;el&lt;/custom1&gt;&lt;custom2&gt;el_864 - pas imprimé&lt;/custom2&gt;&lt;electronic-resource-num&gt;10.1111/mec.12112&lt;/electronic-resource-num&gt;&lt;/record&gt;&lt;/Cite&gt;&lt;/EndNote&gt;</w:instrText>
      </w:r>
      <w:r w:rsidR="0054573D">
        <w:rPr>
          <w:lang w:val="en-GB"/>
        </w:rPr>
        <w:fldChar w:fldCharType="separate"/>
      </w:r>
      <w:r w:rsidR="0054573D" w:rsidRPr="0054573D">
        <w:rPr>
          <w:rPrChange w:id="92" w:author="Arnaud Estoup" w:date="2014-05-15T16:06:00Z">
            <w:rPr>
              <w:color w:val="0000FF"/>
              <w:u w:val="single"/>
              <w:lang w:val="en-GB"/>
            </w:rPr>
          </w:rPrChange>
        </w:rPr>
        <w:t>(e.g. Evanno</w:t>
      </w:r>
      <w:r w:rsidR="0054573D" w:rsidRPr="0054573D">
        <w:rPr>
          <w:i/>
          <w:rPrChange w:id="93" w:author="Arnaud Estoup" w:date="2014-05-15T16:06:00Z">
            <w:rPr>
              <w:i/>
              <w:color w:val="0000FF"/>
              <w:u w:val="single"/>
              <w:lang w:val="en-GB"/>
            </w:rPr>
          </w:rPrChange>
        </w:rPr>
        <w:t xml:space="preserve"> et al.</w:t>
      </w:r>
      <w:r w:rsidR="0054573D" w:rsidRPr="0054573D">
        <w:rPr>
          <w:rPrChange w:id="94" w:author="Arnaud Estoup" w:date="2014-05-15T16:06:00Z">
            <w:rPr>
              <w:color w:val="0000FF"/>
              <w:u w:val="single"/>
              <w:lang w:val="en-GB"/>
            </w:rPr>
          </w:rPrChange>
        </w:rPr>
        <w:t xml:space="preserve"> 2005; Kalinowski 2011; Konecny</w:t>
      </w:r>
      <w:r w:rsidR="0054573D" w:rsidRPr="0054573D">
        <w:rPr>
          <w:i/>
          <w:rPrChange w:id="95" w:author="Arnaud Estoup" w:date="2014-05-15T16:06:00Z">
            <w:rPr>
              <w:i/>
              <w:color w:val="0000FF"/>
              <w:u w:val="single"/>
              <w:lang w:val="en-GB"/>
            </w:rPr>
          </w:rPrChange>
        </w:rPr>
        <w:t xml:space="preserve"> et al.</w:t>
      </w:r>
      <w:r w:rsidR="0054573D" w:rsidRPr="0054573D">
        <w:rPr>
          <w:rPrChange w:id="96" w:author="Arnaud Estoup" w:date="2014-05-15T16:06:00Z">
            <w:rPr>
              <w:color w:val="0000FF"/>
              <w:u w:val="single"/>
              <w:lang w:val="en-GB"/>
            </w:rPr>
          </w:rPrChange>
        </w:rPr>
        <w:t xml:space="preserve"> 2013; Lombaert</w:t>
      </w:r>
      <w:r w:rsidR="0054573D" w:rsidRPr="0054573D">
        <w:rPr>
          <w:i/>
          <w:rPrChange w:id="97" w:author="Arnaud Estoup" w:date="2014-05-15T16:06:00Z">
            <w:rPr>
              <w:i/>
              <w:color w:val="0000FF"/>
              <w:u w:val="single"/>
              <w:lang w:val="en-GB"/>
            </w:rPr>
          </w:rPrChange>
        </w:rPr>
        <w:t xml:space="preserve"> et al.</w:t>
      </w:r>
      <w:r w:rsidR="0054573D" w:rsidRPr="0054573D">
        <w:rPr>
          <w:rPrChange w:id="98" w:author="Arnaud Estoup" w:date="2014-05-15T16:06:00Z">
            <w:rPr>
              <w:color w:val="0000FF"/>
              <w:u w:val="single"/>
              <w:lang w:val="en-GB"/>
            </w:rPr>
          </w:rPrChange>
        </w:rPr>
        <w:t xml:space="preserve"> 2011; Waples &amp; Gaggiotti 2006)</w:t>
      </w:r>
      <w:r w:rsidR="0054573D">
        <w:rPr>
          <w:lang w:val="en-GB"/>
        </w:rPr>
        <w:fldChar w:fldCharType="end"/>
      </w:r>
      <w:r w:rsidR="0054573D" w:rsidRPr="0054573D">
        <w:rPr>
          <w:rPrChange w:id="99" w:author="Arnaud Estoup" w:date="2014-05-15T16:06:00Z">
            <w:rPr>
              <w:color w:val="0000FF"/>
              <w:u w:val="single"/>
              <w:lang w:val="en-GB"/>
            </w:rPr>
          </w:rPrChange>
        </w:rPr>
        <w:t>.</w:t>
      </w:r>
    </w:p>
    <w:p w:rsidR="00D947FD" w:rsidRPr="00501B56" w:rsidRDefault="0054573D" w:rsidP="00D947FD">
      <w:pPr>
        <w:spacing w:line="480" w:lineRule="auto"/>
        <w:rPr>
          <w:lang w:val="en-GB"/>
        </w:rPr>
      </w:pPr>
      <w:r w:rsidRPr="0054573D">
        <w:rPr>
          <w:rPrChange w:id="100" w:author="Arnaud Estoup" w:date="2014-05-15T16:06:00Z">
            <w:rPr>
              <w:color w:val="0000FF"/>
              <w:u w:val="single"/>
              <w:lang w:val="en-GB"/>
            </w:rPr>
          </w:rPrChange>
        </w:rPr>
        <w:tab/>
      </w:r>
      <w:r w:rsidR="00EE02F2" w:rsidRPr="00501B56">
        <w:rPr>
          <w:lang w:val="en-GB"/>
        </w:rPr>
        <w:t>ABC</w:t>
      </w:r>
      <w:r w:rsidR="00D947FD" w:rsidRPr="00501B56">
        <w:rPr>
          <w:lang w:val="en-GB"/>
        </w:rPr>
        <w:t xml:space="preserve"> is a powerful method, but </w:t>
      </w:r>
      <w:r w:rsidR="0023640D" w:rsidRPr="00501B56">
        <w:rPr>
          <w:lang w:val="en-GB"/>
        </w:rPr>
        <w:t>it can give questionable results if misused</w:t>
      </w:r>
      <w:r w:rsidR="00D947FD" w:rsidRPr="00501B56">
        <w:rPr>
          <w:lang w:val="en-GB"/>
        </w:rPr>
        <w:t xml:space="preserve">. </w:t>
      </w:r>
      <w:r w:rsidR="0023640D" w:rsidRPr="00501B56">
        <w:rPr>
          <w:lang w:val="en-GB"/>
        </w:rPr>
        <w:t>It is important, therefore, to check the quality of the results obtained thoroughly</w:t>
      </w:r>
      <w:r w:rsidR="00584278" w:rsidRPr="00501B56">
        <w:rPr>
          <w:lang w:val="en-GB"/>
        </w:rPr>
        <w:t xml:space="preserve"> </w:t>
      </w:r>
      <w:r>
        <w:rPr>
          <w:lang w:val="en-GB"/>
        </w:rPr>
        <w:fldChar w:fldCharType="begin"/>
      </w:r>
      <w:r w:rsidR="00EA085B">
        <w:rPr>
          <w:lang w:val="en-GB"/>
        </w:rPr>
        <w:instrText xml:space="preserve"> ADDIN EN.CITE &lt;EndNote&gt;&lt;Cite&gt;&lt;Author&gt;Bertorelle&lt;/Author&gt;&lt;Year&gt;2010&lt;/Year&gt;&lt;RecNum&gt;751&lt;/RecNum&gt;&lt;record&gt;&lt;rec-number&gt;751&lt;/rec-number&gt;&lt;ref-type name="Journal Article"&gt;17&lt;/ref-type&gt;&lt;contributors&gt;&lt;authors&gt;&lt;author&gt;Bertorelle, G.&lt;/author&gt;&lt;author&gt;Benazzo, A.&lt;/author&gt;&lt;author&gt;Mona, S.&lt;/author&gt;&lt;/authors&gt;&lt;/contributors&gt;&lt;titles&gt;&lt;title&gt;ABC as a flexible framework to estimate demography over space and time: some cons, many pros&lt;/title&gt;&lt;secondary-title&gt;Molecular Ecology&lt;/secondary-title&gt;&lt;/titles&gt;&lt;periodical&gt;&lt;full-title&gt;Molecular Ecology&lt;/full-title&gt;&lt;/periodical&gt;&lt;pages&gt;2609-2625&lt;/pages&gt;&lt;volume&gt;19&lt;/volume&gt;&lt;number&gt;13&lt;/number&gt;&lt;keywords&gt;&lt;keyword&gt;approximate Bayesian computation&lt;/keyword&gt;&lt;keyword&gt;likelihood-free inference&lt;/keyword&gt;&lt;keyword&gt;molecular&lt;/keyword&gt;&lt;keyword&gt;ecology&lt;/keyword&gt;&lt;keyword&gt;population demography&lt;/keyword&gt;&lt;keyword&gt;population genetics&lt;/keyword&gt;&lt;keyword&gt;population history&lt;/keyword&gt;&lt;keyword&gt;APPROXIMATE BAYESIAN COMPUTATION&lt;/keyword&gt;&lt;keyword&gt;CHAIN MONTE-CARLO&lt;/keyword&gt;&lt;keyword&gt;INFERRING&lt;/keyword&gt;&lt;keyword&gt;POPULATION HISTORY&lt;/keyword&gt;&lt;keyword&gt;SIMULATE GENETIC DIVERSITY&lt;/keyword&gt;&lt;keyword&gt;SEQUENCE DATA&lt;/keyword&gt;&lt;keyword&gt;STATISTICAL EVALUATION&lt;/keyword&gt;&lt;keyword&gt;COLONIZATION HISTORY&lt;/keyword&gt;&lt;keyword&gt;HUMAN-EVOLUTION&lt;/keyword&gt;&lt;keyword&gt;BUFO-MARINUS&lt;/keyword&gt;&lt;keyword&gt;INFERENCE&lt;/keyword&gt;&lt;/keywords&gt;&lt;dates&gt;&lt;year&gt;2010&lt;/year&gt;&lt;pub-dates&gt;&lt;date&gt;Jul&lt;/date&gt;&lt;/pub-dates&gt;&lt;/dates&gt;&lt;isbn&gt;0962-1083&lt;/isbn&gt;&lt;accession-num&gt;ISI:000279407400004&lt;/accession-num&gt;&lt;label&gt;alpha&lt;/label&gt;&lt;urls&gt;&lt;related-urls&gt;&lt;url&gt;&amp;lt;Go to ISI&amp;gt;://000279407400004 &lt;/url&gt;&lt;/related-urls&gt;&lt;pdf-urls&gt;&lt;url&gt;internal-pdf://el_399-3367907850/el_399.pdf&lt;/url&gt;&lt;/pdf-urls&gt;&lt;/urls&gt;&lt;custom1&gt;el&lt;/custom1&gt;&lt;custom2&gt;el_399&lt;/custom2&gt;&lt;electronic-resource-num&gt;10.1111/j.1365-294X.2010.04690.x&lt;/electronic-resource-num&gt;&lt;/record&gt;&lt;/Cite&gt;&lt;Cite&gt;&lt;Author&gt;Cornuet&lt;/Author&gt;&lt;Year&gt;2010&lt;/Year&gt;&lt;RecNum&gt;796&lt;/RecNum&gt;&lt;record&gt;&lt;rec-number&gt;796&lt;/rec-number&gt;&lt;ref-type name="Journal Article"&gt;17&lt;/ref-type&gt;&lt;contributors&gt;&lt;authors&gt;&lt;author&gt;Cornuet, J. M.&lt;/author&gt;&lt;author&gt;Ravigne, V.&lt;/author&gt;&lt;author&gt;Estoup, A.&lt;/author&gt;&lt;/authors&gt;&lt;/contributors&gt;&lt;titles&gt;&lt;title&gt;Inference on population history and model checking using DNA sequence and microsatellite data with the software DIYABC (v1.0)&lt;/title&gt;&lt;secondary-title&gt;BMC Bioinformatics&lt;/secondary-title&gt;&lt;/titles&gt;&lt;periodical&gt;&lt;full-title&gt;Bmc Bioinformatics&lt;/full-title&gt;&lt;/periodical&gt;&lt;pages&gt;401&lt;/pages&gt;&lt;volume&gt;11&lt;/volume&gt;&lt;keywords&gt;&lt;keyword&gt;APPROXIMATE BAYESIAN COMPUTATION&lt;/keyword&gt;&lt;keyword&gt;FALSE DISCOVERY RATE&lt;/keyword&gt;&lt;keyword&gt;MITOCHONDRIAL-DNA&lt;/keyword&gt;&lt;keyword&gt;GENETIC DISTANCES&lt;/keyword&gt;&lt;keyword&gt;MARKERS&lt;/keyword&gt;&lt;keyword&gt;LOCI&lt;/keyword&gt;&lt;keyword&gt;RECONSTRUCTION&lt;/keyword&gt;&lt;keyword&gt;SUBSTITUTIONS&lt;/keyword&gt;&lt;keyword&gt;PERSPECTIVE&lt;/keyword&gt;&lt;keyword&gt;EVOLUTION&lt;/keyword&gt;&lt;/keywords&gt;&lt;dates&gt;&lt;year&gt;2010&lt;/year&gt;&lt;pub-dates&gt;&lt;date&gt;Jul&lt;/date&gt;&lt;/pub-dates&gt;&lt;/dates&gt;&lt;isbn&gt;1471-2105&lt;/isbn&gt;&lt;accession-num&gt;ISI:000281442400001&lt;/accession-num&gt;&lt;label&gt;alpha&lt;/label&gt;&lt;urls&gt;&lt;related-urls&gt;&lt;url&gt;&amp;lt;Go to ISI&amp;gt;://000281442400001 &lt;/url&gt;&lt;/related-urls&gt;&lt;pdf-urls&gt;&lt;url&gt;internal-pdf://el_440-4025369088/el_440.pdf&lt;/url&gt;&lt;/pdf-urls&gt;&lt;/urls&gt;&lt;custom1&gt;el&lt;/custom1&gt;&lt;custom2&gt;el_440 - pas imprimé&lt;/custom2&gt;&lt;electronic-resource-num&gt;401&amp;#xD;10.1186/1471-2105-11-401&lt;/electronic-resource-num&gt;&lt;/record&gt;&lt;/Cite&gt;&lt;Cite&gt;&lt;Author&gt;Robert&lt;/Author&gt;&lt;Year&gt;2011&lt;/Year&gt;&lt;RecNum&gt;1168&lt;/RecNum&gt;&lt;record&gt;&lt;rec-number&gt;1168&lt;/rec-number&gt;&lt;ref-type name="Journal Article"&gt;17&lt;/ref-type&gt;&lt;contributors&gt;&lt;authors&gt;&lt;author&gt;Robert, C. P.&lt;/author&gt;&lt;author&gt;Cornuet, J. M.&lt;/author&gt;&lt;author&gt;Marin, J. M.&lt;/author&gt;&lt;author&gt;Pillai, N. S.&lt;/author&gt;&lt;/authors&gt;&lt;/contributors&gt;&lt;auth-address&gt;[Robert, CP] Univ Paris 09, F-75775 Paris 16, France. [Robert, CP] Inst Univ France, Paris, France. [Robert, CP] CREST, F-92245 Malakoff, France. [Cornuet, JM] French Natl Inst Agr Res INRA, CBGP, F-34988 Montferrier Sur Lez, France. [Marin, JM] Univ Montpellier 2, Unite Mixte Rech Ctr Natl Rech Sci CNRS 5149, F-34095 Montpellier, France. [Pillai, NS] Harvard Univ, Dept Stat, Cambridge, MA 02138 USA.&amp;#xD;Robert, CP (reprint author), Univ Paris 09, F-75775 Paris 16, France&amp;#xD;Christian.Robert@ceremade.dauphine.fr&lt;/auth-address&gt;&lt;titles&gt;&lt;title&gt;Lack of confidence in approximate Bayesian computation model choice&lt;/title&gt;&lt;secondary-title&gt;Proceedings of the National Academy of Sciences of the United States of America&lt;/secondary-title&gt;&lt;alt-title&gt;Proc. Natl. Acad. Sci. U. S. A.&lt;/alt-title&gt;&lt;/titles&gt;&lt;periodical&gt;&lt;full-title&gt;Proceedings of the National Academy of Sciences of the United States of America&lt;/full-title&gt;&lt;abbr-1&gt;Proc. Natl. Acad. Sci. U. S. A.&lt;/abbr-1&gt;&lt;/periodical&gt;&lt;alt-periodical&gt;&lt;full-title&gt;Proceedings of the National Academy of Sciences of the United States of America&lt;/full-title&gt;&lt;abbr-1&gt;Proc. Natl. Acad. Sci. U. S. A.&lt;/abbr-1&gt;&lt;/alt-periodical&gt;&lt;pages&gt;15112-15117&lt;/pages&gt;&lt;volume&gt;108&lt;/volume&gt;&lt;number&gt;37&lt;/number&gt;&lt;keywords&gt;&lt;keyword&gt;Bayes factor&lt;/keyword&gt;&lt;keyword&gt;Bayesian model choice&lt;/keyword&gt;&lt;keyword&gt;likelihood-free methods&lt;/keyword&gt;&lt;keyword&gt;sufficient&lt;/keyword&gt;&lt;keyword&gt;statistics&lt;/keyword&gt;&lt;keyword&gt;consistent tests&lt;/keyword&gt;&lt;keyword&gt;POPULATION HISTORY&lt;/keyword&gt;&lt;keyword&gt;DYNAMICAL-SYSTEMS&lt;/keyword&gt;&lt;keyword&gt;HUMAN-EVOLUTION&lt;/keyword&gt;&lt;keyword&gt;DNA-SEQUENCE&lt;/keyword&gt;&lt;keyword&gt;INFERENCE&lt;/keyword&gt;&lt;keyword&gt;PHYLOGEOGRAPHY&lt;/keyword&gt;&lt;keyword&gt;SELECTION&lt;/keyword&gt;&lt;keyword&gt;ABC&lt;/keyword&gt;&lt;/keywords&gt;&lt;dates&gt;&lt;year&gt;2011&lt;/year&gt;&lt;pub-dates&gt;&lt;date&gt;Sep&lt;/date&gt;&lt;/pub-dates&gt;&lt;/dates&gt;&lt;isbn&gt;0027-8424&lt;/isbn&gt;&lt;accession-num&gt;WOS:000294804900030&lt;/accession-num&gt;&lt;label&gt;alpha&lt;/label&gt;&lt;work-type&gt;Article&lt;/work-type&gt;&lt;urls&gt;&lt;related-urls&gt;&lt;url&gt;&amp;lt;Go to ISI&amp;gt;://WOS:000294804900030 &lt;/url&gt;&lt;/related-urls&gt;&lt;pdf-urls&gt;&lt;url&gt;internal-pdf://el_766-1198660608/el_766.pdf&lt;/url&gt;&lt;/pdf-urls&gt;&lt;/urls&gt;&lt;custom1&gt;el&lt;/custom1&gt;&lt;custom2&gt;el_766 - pas imprimé&lt;/custom2&gt;&lt;electronic-resource-num&gt;10.1073/pnas.1102900108&lt;/electronic-resource-num&gt;&lt;language&gt;English&lt;/language&gt;&lt;/record&gt;&lt;/Cite&gt;&lt;/EndNote&gt;</w:instrText>
      </w:r>
      <w:r>
        <w:rPr>
          <w:lang w:val="en-GB"/>
        </w:rPr>
        <w:fldChar w:fldCharType="separate"/>
      </w:r>
      <w:r w:rsidR="00EA085B">
        <w:rPr>
          <w:lang w:val="en-GB"/>
        </w:rPr>
        <w:t>(Bertorelle</w:t>
      </w:r>
      <w:r w:rsidR="00EA085B" w:rsidRPr="00EA085B">
        <w:rPr>
          <w:i/>
          <w:lang w:val="en-GB"/>
        </w:rPr>
        <w:t xml:space="preserve"> et al.</w:t>
      </w:r>
      <w:r w:rsidR="00EA085B">
        <w:rPr>
          <w:lang w:val="en-GB"/>
        </w:rPr>
        <w:t xml:space="preserve"> 2010; Cornuet</w:t>
      </w:r>
      <w:r w:rsidR="00EA085B" w:rsidRPr="00EA085B">
        <w:rPr>
          <w:i/>
          <w:lang w:val="en-GB"/>
        </w:rPr>
        <w:t xml:space="preserve"> et al.</w:t>
      </w:r>
      <w:r w:rsidR="00EA085B">
        <w:rPr>
          <w:lang w:val="en-GB"/>
        </w:rPr>
        <w:t xml:space="preserve"> 2010; Robert</w:t>
      </w:r>
      <w:r w:rsidR="00EA085B" w:rsidRPr="00EA085B">
        <w:rPr>
          <w:i/>
          <w:lang w:val="en-GB"/>
        </w:rPr>
        <w:t xml:space="preserve"> et al.</w:t>
      </w:r>
      <w:r w:rsidR="00EA085B">
        <w:rPr>
          <w:lang w:val="en-GB"/>
        </w:rPr>
        <w:t xml:space="preserve"> 2011)</w:t>
      </w:r>
      <w:r>
        <w:rPr>
          <w:lang w:val="en-GB"/>
        </w:rPr>
        <w:fldChar w:fldCharType="end"/>
      </w:r>
      <w:r w:rsidR="00D947FD" w:rsidRPr="00501B56">
        <w:rPr>
          <w:lang w:val="en-GB"/>
        </w:rPr>
        <w:t>. Our estimat</w:t>
      </w:r>
      <w:r w:rsidR="0023640D" w:rsidRPr="00501B56">
        <w:rPr>
          <w:lang w:val="en-GB"/>
        </w:rPr>
        <w:t>es</w:t>
      </w:r>
      <w:r w:rsidR="00D947FD" w:rsidRPr="00501B56">
        <w:rPr>
          <w:lang w:val="en-GB"/>
        </w:rPr>
        <w:t xml:space="preserve"> of type I and type II error rates </w:t>
      </w:r>
      <w:r w:rsidR="0023640D" w:rsidRPr="00501B56">
        <w:rPr>
          <w:lang w:val="en-GB"/>
        </w:rPr>
        <w:t xml:space="preserve">in </w:t>
      </w:r>
      <w:r w:rsidR="00D947FD" w:rsidRPr="00501B56">
        <w:rPr>
          <w:lang w:val="en-GB"/>
        </w:rPr>
        <w:t>several ABC analyses suggest that</w:t>
      </w:r>
      <w:r w:rsidR="00B97BC6">
        <w:rPr>
          <w:lang w:val="en-GB"/>
        </w:rPr>
        <w:t>,</w:t>
      </w:r>
      <w:r w:rsidR="00D947FD" w:rsidRPr="00501B56">
        <w:rPr>
          <w:lang w:val="en-GB"/>
        </w:rPr>
        <w:t xml:space="preserve"> </w:t>
      </w:r>
      <w:r w:rsidR="0023640D" w:rsidRPr="00501B56">
        <w:rPr>
          <w:lang w:val="en-GB"/>
        </w:rPr>
        <w:t>overall, we had sufficient power to</w:t>
      </w:r>
      <w:r w:rsidR="00D947FD" w:rsidRPr="00501B56">
        <w:rPr>
          <w:lang w:val="en-GB"/>
        </w:rPr>
        <w:t xml:space="preserve"> discriminate </w:t>
      </w:r>
      <w:r w:rsidR="0023640D" w:rsidRPr="00501B56">
        <w:rPr>
          <w:lang w:val="en-GB"/>
        </w:rPr>
        <w:t xml:space="preserve">between </w:t>
      </w:r>
      <w:r w:rsidR="00D947FD" w:rsidRPr="00501B56">
        <w:rPr>
          <w:lang w:val="en-GB"/>
        </w:rPr>
        <w:t xml:space="preserve">the sets of scenarios studied. Interestingly, </w:t>
      </w:r>
      <w:r w:rsidR="00EE02F2" w:rsidRPr="00501B56">
        <w:rPr>
          <w:lang w:val="en-GB"/>
        </w:rPr>
        <w:t xml:space="preserve">we found that, </w:t>
      </w:r>
      <w:r w:rsidR="00D947FD" w:rsidRPr="00501B56">
        <w:rPr>
          <w:lang w:val="en-GB"/>
        </w:rPr>
        <w:t xml:space="preserve">despite the robustness of our first set of ABC analyses, the </w:t>
      </w:r>
      <w:r w:rsidR="0023640D" w:rsidRPr="00501B56">
        <w:rPr>
          <w:lang w:val="en-GB"/>
        </w:rPr>
        <w:t>choice of datasets for the analysis did, in some cases, affect the</w:t>
      </w:r>
      <w:r w:rsidR="00D947FD" w:rsidRPr="00501B56">
        <w:rPr>
          <w:lang w:val="en-GB"/>
        </w:rPr>
        <w:t xml:space="preserve"> selection of the most likely scenario. </w:t>
      </w:r>
      <w:r w:rsidR="00584278" w:rsidRPr="00501B56">
        <w:rPr>
          <w:lang w:val="en-GB"/>
        </w:rPr>
        <w:t xml:space="preserve">This </w:t>
      </w:r>
      <w:r w:rsidR="00D947FD" w:rsidRPr="00501B56">
        <w:rPr>
          <w:lang w:val="en-GB"/>
        </w:rPr>
        <w:t xml:space="preserve">was </w:t>
      </w:r>
      <w:r w:rsidR="0023640D" w:rsidRPr="00501B56">
        <w:rPr>
          <w:lang w:val="en-GB"/>
        </w:rPr>
        <w:t xml:space="preserve">particularly true for analyses of the </w:t>
      </w:r>
      <w:r w:rsidR="00DD6D18">
        <w:rPr>
          <w:lang w:val="en-GB"/>
        </w:rPr>
        <w:t>prime</w:t>
      </w:r>
      <w:r w:rsidR="00DD6D18" w:rsidRPr="00501B56">
        <w:rPr>
          <w:lang w:val="en-GB"/>
        </w:rPr>
        <w:t xml:space="preserve"> </w:t>
      </w:r>
      <w:r w:rsidR="00D947FD" w:rsidRPr="00501B56">
        <w:rPr>
          <w:lang w:val="en-GB"/>
        </w:rPr>
        <w:t>origin of the Eastern European cluster</w:t>
      </w:r>
      <w:ins w:id="101" w:author="Arnaud Estoup" w:date="2014-05-15T16:43:00Z">
        <w:r w:rsidR="009C3C6A">
          <w:rPr>
            <w:lang w:val="en-GB"/>
          </w:rPr>
          <w:t>, and to a lower extent for</w:t>
        </w:r>
      </w:ins>
      <w:del w:id="102" w:author="Arnaud Estoup" w:date="2014-05-15T16:43:00Z">
        <w:r w:rsidR="00EE02F2" w:rsidRPr="00501B56" w:rsidDel="009C3C6A">
          <w:rPr>
            <w:lang w:val="en-GB"/>
          </w:rPr>
          <w:delText xml:space="preserve">. </w:delText>
        </w:r>
      </w:del>
      <w:commentRangeStart w:id="103"/>
      <w:r w:rsidR="00D947FD" w:rsidRPr="00501B56">
        <w:rPr>
          <w:lang w:val="en-GB"/>
        </w:rPr>
        <w:t>More surprisingly</w:t>
      </w:r>
      <w:commentRangeEnd w:id="103"/>
      <w:r w:rsidR="009C3C6A">
        <w:rPr>
          <w:rStyle w:val="Marquedannotation"/>
        </w:rPr>
        <w:commentReference w:id="103"/>
      </w:r>
      <w:del w:id="104" w:author="Arnaud Estoup" w:date="2014-05-15T16:43:00Z">
        <w:r w:rsidR="00D947FD" w:rsidRPr="00501B56" w:rsidDel="009C3C6A">
          <w:rPr>
            <w:lang w:val="en-GB"/>
          </w:rPr>
          <w:delText>,</w:delText>
        </w:r>
      </w:del>
      <w:r w:rsidR="00D947FD" w:rsidRPr="00501B56">
        <w:rPr>
          <w:lang w:val="en-GB"/>
        </w:rPr>
        <w:t xml:space="preserve"> analyses </w:t>
      </w:r>
      <w:r w:rsidR="00EE02F2" w:rsidRPr="00501B56">
        <w:rPr>
          <w:lang w:val="en-GB"/>
        </w:rPr>
        <w:t xml:space="preserve">focusing on the population clusters of </w:t>
      </w:r>
      <w:r w:rsidR="00D947FD" w:rsidRPr="00501B56">
        <w:rPr>
          <w:lang w:val="en-GB"/>
        </w:rPr>
        <w:t xml:space="preserve">Brazil, </w:t>
      </w:r>
      <w:r w:rsidR="00EE02F2" w:rsidRPr="00501B56">
        <w:rPr>
          <w:lang w:val="en-GB"/>
        </w:rPr>
        <w:t xml:space="preserve">Argentina, Western Europe and </w:t>
      </w:r>
      <w:r w:rsidR="00A7049B" w:rsidRPr="00501B56">
        <w:rPr>
          <w:lang w:val="en-GB"/>
        </w:rPr>
        <w:t xml:space="preserve">the </w:t>
      </w:r>
      <w:r w:rsidR="00EE02F2" w:rsidRPr="00501B56">
        <w:rPr>
          <w:lang w:val="en-GB"/>
        </w:rPr>
        <w:t>South of France</w:t>
      </w:r>
      <w:del w:id="105" w:author="Arnaud Estoup" w:date="2014-05-15T16:44:00Z">
        <w:r w:rsidR="00EE02F2" w:rsidRPr="00501B56" w:rsidDel="009C3C6A">
          <w:rPr>
            <w:lang w:val="en-GB"/>
          </w:rPr>
          <w:delText xml:space="preserve"> </w:delText>
        </w:r>
        <w:r w:rsidR="00A7049B" w:rsidRPr="00501B56" w:rsidDel="009C3C6A">
          <w:rPr>
            <w:lang w:val="en-GB"/>
          </w:rPr>
          <w:delText>provided different results depending on the source dataset used</w:delText>
        </w:r>
      </w:del>
      <w:r w:rsidR="00D947FD" w:rsidRPr="00501B56">
        <w:rPr>
          <w:lang w:val="en-GB"/>
        </w:rPr>
        <w:t xml:space="preserve">. However, </w:t>
      </w:r>
      <w:r w:rsidR="00A7049B" w:rsidRPr="00501B56">
        <w:rPr>
          <w:lang w:val="en-GB"/>
        </w:rPr>
        <w:t xml:space="preserve">in all the </w:t>
      </w:r>
      <w:ins w:id="106" w:author="Arnaud Estoup" w:date="2014-05-15T16:44:00Z">
        <w:r w:rsidR="003E4726">
          <w:rPr>
            <w:lang w:val="en-GB"/>
          </w:rPr>
          <w:t xml:space="preserve">replicate </w:t>
        </w:r>
      </w:ins>
      <w:r w:rsidR="00A7049B" w:rsidRPr="00501B56">
        <w:rPr>
          <w:lang w:val="en-GB"/>
        </w:rPr>
        <w:t>analyses carried out</w:t>
      </w:r>
      <w:r w:rsidR="00D947FD" w:rsidRPr="00501B56">
        <w:rPr>
          <w:lang w:val="en-GB"/>
        </w:rPr>
        <w:t xml:space="preserve">, a </w:t>
      </w:r>
      <w:r w:rsidR="00EE02F2" w:rsidRPr="00501B56">
        <w:rPr>
          <w:lang w:val="en-GB"/>
        </w:rPr>
        <w:t xml:space="preserve">single </w:t>
      </w:r>
      <w:r w:rsidR="00D947FD" w:rsidRPr="00501B56">
        <w:rPr>
          <w:lang w:val="en-GB"/>
        </w:rPr>
        <w:t xml:space="preserve">scenario </w:t>
      </w:r>
      <w:r w:rsidR="00A7049B" w:rsidRPr="00501B56">
        <w:rPr>
          <w:lang w:val="en-GB"/>
        </w:rPr>
        <w:t>predominated</w:t>
      </w:r>
      <w:r w:rsidR="00D947FD" w:rsidRPr="00501B56">
        <w:rPr>
          <w:lang w:val="en-GB"/>
        </w:rPr>
        <w:t>, and this scenario was</w:t>
      </w:r>
      <w:r w:rsidR="00A7049B" w:rsidRPr="00501B56">
        <w:rPr>
          <w:lang w:val="en-GB"/>
        </w:rPr>
        <w:t>,</w:t>
      </w:r>
      <w:r w:rsidR="00D947FD" w:rsidRPr="00501B56">
        <w:rPr>
          <w:lang w:val="en-GB"/>
        </w:rPr>
        <w:t xml:space="preserve"> in each case</w:t>
      </w:r>
      <w:r w:rsidR="00A7049B" w:rsidRPr="00501B56">
        <w:rPr>
          <w:lang w:val="en-GB"/>
        </w:rPr>
        <w:t>,</w:t>
      </w:r>
      <w:r w:rsidR="00D947FD" w:rsidRPr="00501B56">
        <w:rPr>
          <w:lang w:val="en-GB"/>
        </w:rPr>
        <w:t xml:space="preserve"> consistent with previous population genetics analyses. </w:t>
      </w:r>
      <w:r w:rsidR="00A7049B" w:rsidRPr="00501B56">
        <w:rPr>
          <w:lang w:val="en-GB"/>
        </w:rPr>
        <w:t>Closer analysis of the cases in which the</w:t>
      </w:r>
      <w:r w:rsidR="00D947FD" w:rsidRPr="00501B56">
        <w:rPr>
          <w:lang w:val="en-GB"/>
        </w:rPr>
        <w:t xml:space="preserve"> </w:t>
      </w:r>
      <w:r w:rsidR="00971B0B" w:rsidRPr="00501B56">
        <w:rPr>
          <w:lang w:val="en-GB"/>
        </w:rPr>
        <w:t>“</w:t>
      </w:r>
      <w:r w:rsidR="00D947FD" w:rsidRPr="00501B56">
        <w:rPr>
          <w:lang w:val="en-GB"/>
        </w:rPr>
        <w:t>wrong scenario</w:t>
      </w:r>
      <w:r w:rsidR="00971B0B" w:rsidRPr="00501B56">
        <w:rPr>
          <w:lang w:val="en-GB"/>
        </w:rPr>
        <w:t>”</w:t>
      </w:r>
      <w:r w:rsidR="00D947FD" w:rsidRPr="00501B56">
        <w:rPr>
          <w:lang w:val="en-GB"/>
        </w:rPr>
        <w:t xml:space="preserve"> was selected</w:t>
      </w:r>
      <w:r w:rsidR="00A7049B" w:rsidRPr="00501B56">
        <w:rPr>
          <w:lang w:val="en-GB"/>
        </w:rPr>
        <w:t xml:space="preserve"> indicated that type I errors may have been responsible for these incorrect selections</w:t>
      </w:r>
      <w:r w:rsidR="00D947FD" w:rsidRPr="00501B56">
        <w:rPr>
          <w:lang w:val="en-GB"/>
        </w:rPr>
        <w:t xml:space="preserve">. For example, when the ENA-origin scenario </w:t>
      </w:r>
      <w:r w:rsidR="00A7049B" w:rsidRPr="00501B56">
        <w:rPr>
          <w:lang w:val="en-GB"/>
        </w:rPr>
        <w:t>was</w:t>
      </w:r>
      <w:r w:rsidR="00D947FD" w:rsidRPr="00501B56">
        <w:rPr>
          <w:lang w:val="en-GB"/>
        </w:rPr>
        <w:t xml:space="preserve"> simulated for the analysis of the Brazilian population I-SA-Cur, most of the type I error</w:t>
      </w:r>
      <w:r w:rsidR="00971B0B" w:rsidRPr="00501B56">
        <w:rPr>
          <w:lang w:val="en-GB"/>
        </w:rPr>
        <w:t>s</w:t>
      </w:r>
      <w:r w:rsidR="00D947FD" w:rsidRPr="00501B56">
        <w:rPr>
          <w:lang w:val="en-GB"/>
        </w:rPr>
        <w:t xml:space="preserve"> (</w:t>
      </w:r>
      <w:r w:rsidR="00A7049B" w:rsidRPr="00501B56">
        <w:rPr>
          <w:lang w:val="en-GB"/>
        </w:rPr>
        <w:t>the overall type I error was</w:t>
      </w:r>
      <w:r w:rsidR="00D947FD" w:rsidRPr="00501B56">
        <w:rPr>
          <w:lang w:val="en-GB"/>
        </w:rPr>
        <w:t xml:space="preserve"> 0.39, </w:t>
      </w:r>
      <w:r w:rsidR="00D947FD" w:rsidRPr="00501B56">
        <w:rPr>
          <w:color w:val="0000FF"/>
          <w:lang w:val="en-GB"/>
        </w:rPr>
        <w:t>Table S4</w:t>
      </w:r>
      <w:r w:rsidR="00D947FD" w:rsidRPr="00501B56">
        <w:rPr>
          <w:lang w:val="en-GB"/>
        </w:rPr>
        <w:t>) w</w:t>
      </w:r>
      <w:r w:rsidR="00971B0B" w:rsidRPr="00501B56">
        <w:rPr>
          <w:lang w:val="en-GB"/>
        </w:rPr>
        <w:t>ere</w:t>
      </w:r>
      <w:r w:rsidR="00D947FD" w:rsidRPr="00501B56">
        <w:rPr>
          <w:lang w:val="en-GB"/>
        </w:rPr>
        <w:t xml:space="preserve"> associated with scenarios </w:t>
      </w:r>
      <w:r w:rsidR="00A7049B" w:rsidRPr="00501B56">
        <w:rPr>
          <w:lang w:val="en-GB"/>
        </w:rPr>
        <w:t>identifying the source population as the</w:t>
      </w:r>
      <w:r w:rsidR="00D947FD" w:rsidRPr="00501B56">
        <w:rPr>
          <w:lang w:val="en-GB"/>
        </w:rPr>
        <w:t xml:space="preserve"> Africa</w:t>
      </w:r>
      <w:r w:rsidR="00A7049B" w:rsidRPr="00501B56">
        <w:rPr>
          <w:lang w:val="en-GB"/>
        </w:rPr>
        <w:t>n population</w:t>
      </w:r>
      <w:r w:rsidR="00D947FD" w:rsidRPr="00501B56">
        <w:rPr>
          <w:lang w:val="en-GB"/>
        </w:rPr>
        <w:t xml:space="preserve"> (0.19) or an admixture between </w:t>
      </w:r>
      <w:r w:rsidR="00A7049B" w:rsidRPr="00501B56">
        <w:rPr>
          <w:lang w:val="en-GB"/>
        </w:rPr>
        <w:t xml:space="preserve">the </w:t>
      </w:r>
      <w:r w:rsidR="00D947FD" w:rsidRPr="00501B56">
        <w:rPr>
          <w:lang w:val="en-GB"/>
        </w:rPr>
        <w:t>ENA and Africa</w:t>
      </w:r>
      <w:r w:rsidR="00A7049B" w:rsidRPr="00501B56">
        <w:rPr>
          <w:lang w:val="en-GB"/>
        </w:rPr>
        <w:t>n populations</w:t>
      </w:r>
      <w:r w:rsidR="00D947FD" w:rsidRPr="00501B56">
        <w:rPr>
          <w:lang w:val="en-GB"/>
        </w:rPr>
        <w:t xml:space="preserve"> (0.07).</w:t>
      </w:r>
      <w:r w:rsidR="00AF284B" w:rsidRPr="00501B56">
        <w:rPr>
          <w:lang w:val="en-GB"/>
        </w:rPr>
        <w:t xml:space="preserve"> </w:t>
      </w:r>
      <w:r w:rsidR="00A7049B" w:rsidRPr="00501B56">
        <w:rPr>
          <w:lang w:val="en-GB"/>
        </w:rPr>
        <w:t>Consistent with these findings, these two scenarios were those systematically presenting the</w:t>
      </w:r>
      <w:r w:rsidR="00D947FD" w:rsidRPr="00501B56">
        <w:rPr>
          <w:lang w:val="en-GB"/>
        </w:rPr>
        <w:t xml:space="preserve"> highest posterior probabilities</w:t>
      </w:r>
      <w:r w:rsidR="00A7049B" w:rsidRPr="00501B56">
        <w:rPr>
          <w:lang w:val="en-GB"/>
        </w:rPr>
        <w:t>,</w:t>
      </w:r>
      <w:r w:rsidR="00D947FD" w:rsidRPr="00501B56">
        <w:rPr>
          <w:lang w:val="en-GB"/>
        </w:rPr>
        <w:t xml:space="preserve"> together with the ENA-origin scenario</w:t>
      </w:r>
      <w:r w:rsidR="00A7049B" w:rsidRPr="00501B56">
        <w:rPr>
          <w:lang w:val="en-GB"/>
        </w:rPr>
        <w:t>, in analyses of</w:t>
      </w:r>
      <w:r w:rsidR="00AF284B" w:rsidRPr="00501B56">
        <w:rPr>
          <w:lang w:val="en-GB"/>
        </w:rPr>
        <w:t xml:space="preserve"> real datasets </w:t>
      </w:r>
      <w:r w:rsidR="00D947FD" w:rsidRPr="00501B56">
        <w:rPr>
          <w:lang w:val="en-GB"/>
        </w:rPr>
        <w:t>(</w:t>
      </w:r>
      <w:r w:rsidR="00D947FD" w:rsidRPr="00501B56">
        <w:rPr>
          <w:color w:val="0000FF"/>
          <w:lang w:val="en-GB"/>
        </w:rPr>
        <w:t>Table S3</w:t>
      </w:r>
      <w:r w:rsidR="00D947FD" w:rsidRPr="00501B56">
        <w:rPr>
          <w:lang w:val="en-GB"/>
        </w:rPr>
        <w:t>)</w:t>
      </w:r>
      <w:r w:rsidR="00971B0B" w:rsidRPr="00501B56">
        <w:rPr>
          <w:lang w:val="en-GB"/>
        </w:rPr>
        <w:t xml:space="preserve">, </w:t>
      </w:r>
      <w:r w:rsidR="00A7049B" w:rsidRPr="00501B56">
        <w:rPr>
          <w:lang w:val="en-GB"/>
        </w:rPr>
        <w:t>leading to erroneous conclusions in some cases</w:t>
      </w:r>
      <w:r w:rsidR="00D947FD" w:rsidRPr="00501B56">
        <w:rPr>
          <w:lang w:val="en-GB"/>
        </w:rPr>
        <w:t xml:space="preserve">. </w:t>
      </w:r>
      <w:r w:rsidR="00971B0B" w:rsidRPr="00501B56">
        <w:rPr>
          <w:lang w:val="en-GB"/>
        </w:rPr>
        <w:t xml:space="preserve">We </w:t>
      </w:r>
      <w:ins w:id="107" w:author="Arnaud Estoup" w:date="2014-05-15T16:44:00Z">
        <w:r w:rsidR="003E4726">
          <w:rPr>
            <w:lang w:val="en-GB"/>
          </w:rPr>
          <w:t xml:space="preserve">hence </w:t>
        </w:r>
      </w:ins>
      <w:r w:rsidR="00A7049B" w:rsidRPr="00501B56">
        <w:rPr>
          <w:lang w:val="en-GB"/>
        </w:rPr>
        <w:t>show</w:t>
      </w:r>
      <w:r w:rsidR="00971B0B" w:rsidRPr="00501B56">
        <w:rPr>
          <w:lang w:val="en-GB"/>
        </w:rPr>
        <w:t xml:space="preserve"> </w:t>
      </w:r>
      <w:r w:rsidR="00AF284B" w:rsidRPr="00501B56">
        <w:rPr>
          <w:lang w:val="en-GB"/>
        </w:rPr>
        <w:t xml:space="preserve">here </w:t>
      </w:r>
      <w:r w:rsidR="00971B0B" w:rsidRPr="00501B56">
        <w:rPr>
          <w:lang w:val="en-GB"/>
        </w:rPr>
        <w:t>that</w:t>
      </w:r>
      <w:r w:rsidR="00D947FD" w:rsidRPr="00501B56">
        <w:rPr>
          <w:lang w:val="en-GB"/>
        </w:rPr>
        <w:t xml:space="preserve"> the choice of population samples can have non</w:t>
      </w:r>
      <w:r w:rsidR="00A7049B" w:rsidRPr="00501B56">
        <w:rPr>
          <w:lang w:val="en-GB"/>
        </w:rPr>
        <w:t>-</w:t>
      </w:r>
      <w:r w:rsidR="00D947FD" w:rsidRPr="00501B56">
        <w:rPr>
          <w:lang w:val="en-GB"/>
        </w:rPr>
        <w:t xml:space="preserve">negligible consequences </w:t>
      </w:r>
      <w:r w:rsidR="00A7049B" w:rsidRPr="00501B56">
        <w:rPr>
          <w:lang w:val="en-GB"/>
        </w:rPr>
        <w:t>for the conclusions drawn from a</w:t>
      </w:r>
      <w:r w:rsidR="00D947FD" w:rsidRPr="00501B56">
        <w:rPr>
          <w:lang w:val="en-GB"/>
        </w:rPr>
        <w:t xml:space="preserve"> single</w:t>
      </w:r>
      <w:r w:rsidR="00AF284B" w:rsidRPr="00501B56">
        <w:rPr>
          <w:lang w:val="en-GB"/>
        </w:rPr>
        <w:t xml:space="preserve"> ABC</w:t>
      </w:r>
      <w:r w:rsidR="00D947FD" w:rsidRPr="00501B56">
        <w:rPr>
          <w:lang w:val="en-GB"/>
        </w:rPr>
        <w:t xml:space="preserve"> analysis. </w:t>
      </w:r>
      <w:r w:rsidR="00AF284B" w:rsidRPr="00501B56">
        <w:rPr>
          <w:lang w:val="en-GB"/>
        </w:rPr>
        <w:t xml:space="preserve">The common practice </w:t>
      </w:r>
      <w:r w:rsidR="00A7049B" w:rsidRPr="00501B56">
        <w:rPr>
          <w:lang w:val="en-GB"/>
        </w:rPr>
        <w:t>of</w:t>
      </w:r>
      <w:r w:rsidR="00AF284B" w:rsidRPr="00501B56">
        <w:rPr>
          <w:lang w:val="en-GB"/>
        </w:rPr>
        <w:t xml:space="preserve"> p</w:t>
      </w:r>
      <w:r w:rsidR="00D947FD" w:rsidRPr="00501B56">
        <w:rPr>
          <w:lang w:val="en-GB"/>
        </w:rPr>
        <w:t xml:space="preserve">ooling differentiated population samples </w:t>
      </w:r>
      <w:r w:rsidR="00AF284B" w:rsidRPr="00501B56">
        <w:rPr>
          <w:lang w:val="en-GB"/>
        </w:rPr>
        <w:t xml:space="preserve">may </w:t>
      </w:r>
      <w:r w:rsidR="00A7049B" w:rsidRPr="00501B56">
        <w:rPr>
          <w:lang w:val="en-GB"/>
        </w:rPr>
        <w:t>also give misleading results</w:t>
      </w:r>
      <w:r w:rsidR="00D947FD" w:rsidRPr="00501B56">
        <w:rPr>
          <w:lang w:val="en-GB"/>
        </w:rPr>
        <w:t xml:space="preserve">, as </w:t>
      </w:r>
      <w:r w:rsidR="00AF284B" w:rsidRPr="00501B56">
        <w:rPr>
          <w:lang w:val="en-GB"/>
        </w:rPr>
        <w:t>illustrated</w:t>
      </w:r>
      <w:r w:rsidR="00D947FD" w:rsidRPr="00501B56">
        <w:rPr>
          <w:lang w:val="en-GB"/>
        </w:rPr>
        <w:t xml:space="preserve"> by the </w:t>
      </w:r>
      <w:r w:rsidR="00971B0B" w:rsidRPr="00501B56">
        <w:rPr>
          <w:lang w:val="en-GB"/>
        </w:rPr>
        <w:t xml:space="preserve">erroneous </w:t>
      </w:r>
      <w:r w:rsidR="00D947FD" w:rsidRPr="00501B56">
        <w:rPr>
          <w:lang w:val="en-GB"/>
        </w:rPr>
        <w:t>result obtained with the “pool-high-</w:t>
      </w:r>
      <w:r w:rsidR="00D947FD" w:rsidRPr="00501B56">
        <w:rPr>
          <w:i/>
          <w:lang w:val="en-GB"/>
        </w:rPr>
        <w:t>F</w:t>
      </w:r>
      <w:r w:rsidR="00D947FD" w:rsidRPr="00501B56">
        <w:rPr>
          <w:vertAlign w:val="subscript"/>
          <w:lang w:val="en-GB"/>
        </w:rPr>
        <w:t>ST</w:t>
      </w:r>
      <w:r w:rsidR="00D947FD" w:rsidRPr="00501B56">
        <w:rPr>
          <w:lang w:val="en-GB"/>
        </w:rPr>
        <w:t xml:space="preserve">” sample set </w:t>
      </w:r>
      <w:r w:rsidR="00A7049B" w:rsidRPr="00501B56">
        <w:rPr>
          <w:lang w:val="en-GB"/>
        </w:rPr>
        <w:t>for analysis of</w:t>
      </w:r>
      <w:r w:rsidR="00D947FD" w:rsidRPr="00501B56">
        <w:rPr>
          <w:lang w:val="en-GB"/>
        </w:rPr>
        <w:t xml:space="preserve"> the invasion history of the Argentin</w:t>
      </w:r>
      <w:r w:rsidR="00A7049B" w:rsidRPr="00501B56">
        <w:rPr>
          <w:lang w:val="en-GB"/>
        </w:rPr>
        <w:t>i</w:t>
      </w:r>
      <w:r w:rsidR="00D947FD" w:rsidRPr="00501B56">
        <w:rPr>
          <w:lang w:val="en-GB"/>
        </w:rPr>
        <w:t>an sample I-SA-Arg (</w:t>
      </w:r>
      <w:r w:rsidR="00D947FD" w:rsidRPr="00501B56">
        <w:rPr>
          <w:color w:val="0000FF"/>
          <w:lang w:val="en-GB"/>
        </w:rPr>
        <w:t>Table 3</w:t>
      </w:r>
      <w:r w:rsidR="00D947FD" w:rsidRPr="00501B56">
        <w:rPr>
          <w:lang w:val="en-GB"/>
        </w:rPr>
        <w:t xml:space="preserve">). We argue that the use of </w:t>
      </w:r>
      <w:r w:rsidR="00AF284B" w:rsidRPr="00501B56">
        <w:rPr>
          <w:lang w:val="en-GB"/>
        </w:rPr>
        <w:t xml:space="preserve">different </w:t>
      </w:r>
      <w:r w:rsidR="00D947FD" w:rsidRPr="00501B56">
        <w:rPr>
          <w:lang w:val="en-GB"/>
        </w:rPr>
        <w:t>sample set</w:t>
      </w:r>
      <w:r w:rsidR="00971B0B" w:rsidRPr="00501B56">
        <w:rPr>
          <w:lang w:val="en-GB"/>
        </w:rPr>
        <w:t>s</w:t>
      </w:r>
      <w:r w:rsidR="00D947FD" w:rsidRPr="00501B56">
        <w:rPr>
          <w:lang w:val="en-GB"/>
        </w:rPr>
        <w:t xml:space="preserve"> and </w:t>
      </w:r>
      <w:r w:rsidR="00A7049B" w:rsidRPr="00501B56">
        <w:rPr>
          <w:lang w:val="en-GB"/>
        </w:rPr>
        <w:t>comparisons of the</w:t>
      </w:r>
      <w:r w:rsidR="00D947FD" w:rsidRPr="00501B56">
        <w:rPr>
          <w:lang w:val="en-GB"/>
        </w:rPr>
        <w:t xml:space="preserve"> results</w:t>
      </w:r>
      <w:r w:rsidR="00971B0B" w:rsidRPr="00501B56">
        <w:rPr>
          <w:lang w:val="en-GB"/>
        </w:rPr>
        <w:t xml:space="preserve"> obtained </w:t>
      </w:r>
      <w:r w:rsidR="00A7049B" w:rsidRPr="00501B56">
        <w:rPr>
          <w:lang w:val="en-GB"/>
        </w:rPr>
        <w:t>in these different comparisons</w:t>
      </w:r>
      <w:r w:rsidR="00D947FD" w:rsidRPr="00501B56">
        <w:rPr>
          <w:lang w:val="en-GB"/>
        </w:rPr>
        <w:t xml:space="preserve">, together with </w:t>
      </w:r>
      <w:r w:rsidR="00A7049B" w:rsidRPr="00501B56">
        <w:rPr>
          <w:lang w:val="en-GB"/>
        </w:rPr>
        <w:t>the calculation of</w:t>
      </w:r>
      <w:r w:rsidR="00D947FD" w:rsidRPr="00501B56">
        <w:rPr>
          <w:lang w:val="en-GB"/>
        </w:rPr>
        <w:t xml:space="preserve"> type I and type II error</w:t>
      </w:r>
      <w:r w:rsidR="00A7049B" w:rsidRPr="00501B56">
        <w:rPr>
          <w:lang w:val="en-GB"/>
        </w:rPr>
        <w:t>s</w:t>
      </w:r>
      <w:r w:rsidR="00D947FD" w:rsidRPr="00501B56">
        <w:rPr>
          <w:lang w:val="en-GB"/>
        </w:rPr>
        <w:t xml:space="preserve">, </w:t>
      </w:r>
      <w:del w:id="108" w:author="Arnaud Estoup" w:date="2014-05-15T16:44:00Z">
        <w:r w:rsidR="00A7049B" w:rsidRPr="00501B56" w:rsidDel="003E4726">
          <w:rPr>
            <w:lang w:val="en-GB"/>
          </w:rPr>
          <w:delText>would be</w:delText>
        </w:r>
      </w:del>
      <w:ins w:id="109" w:author="Arnaud Estoup" w:date="2014-05-15T16:44:00Z">
        <w:r w:rsidR="003E4726">
          <w:rPr>
            <w:lang w:val="en-GB"/>
          </w:rPr>
          <w:t>represents</w:t>
        </w:r>
      </w:ins>
      <w:r w:rsidR="00A7049B" w:rsidRPr="00501B56">
        <w:rPr>
          <w:lang w:val="en-GB"/>
        </w:rPr>
        <w:t xml:space="preserve"> a sensible solution, making it possible to minimize the</w:t>
      </w:r>
      <w:r w:rsidR="00971B0B" w:rsidRPr="00501B56">
        <w:rPr>
          <w:lang w:val="en-GB"/>
        </w:rPr>
        <w:t xml:space="preserve"> </w:t>
      </w:r>
      <w:r w:rsidR="00D947FD" w:rsidRPr="00501B56">
        <w:rPr>
          <w:lang w:val="en-GB"/>
        </w:rPr>
        <w:t>misinterpretation of ABC analyses (</w:t>
      </w:r>
      <w:r w:rsidR="00D50978" w:rsidRPr="00501B56">
        <w:rPr>
          <w:lang w:val="en-GB"/>
        </w:rPr>
        <w:t xml:space="preserve">see also </w:t>
      </w:r>
      <w:r w:rsidR="00D947FD" w:rsidRPr="00501B56">
        <w:rPr>
          <w:color w:val="0000FF"/>
          <w:lang w:val="en-GB"/>
        </w:rPr>
        <w:t>Box 1</w:t>
      </w:r>
      <w:r w:rsidR="00D947FD" w:rsidRPr="00501B56">
        <w:rPr>
          <w:lang w:val="en-GB"/>
        </w:rPr>
        <w:t>).</w:t>
      </w:r>
    </w:p>
    <w:p w:rsidR="00D947FD" w:rsidRPr="00501B56" w:rsidRDefault="00D947FD" w:rsidP="00D947FD">
      <w:pPr>
        <w:spacing w:line="480" w:lineRule="auto"/>
        <w:rPr>
          <w:lang w:val="en-GB"/>
        </w:rPr>
      </w:pPr>
    </w:p>
    <w:p w:rsidR="00D947FD" w:rsidRPr="00501B56" w:rsidRDefault="00D947FD" w:rsidP="00D947FD">
      <w:pPr>
        <w:spacing w:line="480" w:lineRule="auto"/>
        <w:rPr>
          <w:i/>
          <w:iCs/>
          <w:lang w:val="en-GB"/>
        </w:rPr>
      </w:pPr>
      <w:r w:rsidRPr="00501B56">
        <w:rPr>
          <w:i/>
          <w:iCs/>
          <w:lang w:val="en-GB"/>
        </w:rPr>
        <w:t>Conclusion</w:t>
      </w:r>
    </w:p>
    <w:p w:rsidR="00D947FD" w:rsidRPr="00501B56" w:rsidRDefault="00D947FD" w:rsidP="00D947FD">
      <w:pPr>
        <w:spacing w:line="480" w:lineRule="auto"/>
        <w:rPr>
          <w:lang w:val="en-GB"/>
        </w:rPr>
      </w:pPr>
    </w:p>
    <w:p w:rsidR="00D947FD" w:rsidRPr="00501B56" w:rsidRDefault="00D947FD" w:rsidP="00D947FD">
      <w:pPr>
        <w:spacing w:line="480" w:lineRule="auto"/>
        <w:rPr>
          <w:lang w:val="en-GB"/>
        </w:rPr>
      </w:pPr>
      <w:r w:rsidRPr="00501B56">
        <w:rPr>
          <w:lang w:val="en-GB"/>
        </w:rPr>
        <w:t>The worldwide invasion routes of</w:t>
      </w:r>
      <w:r w:rsidR="00C2317F" w:rsidRPr="00501B56">
        <w:rPr>
          <w:lang w:val="en-GB"/>
        </w:rPr>
        <w:t xml:space="preserve"> </w:t>
      </w:r>
      <w:r w:rsidRPr="00501B56">
        <w:rPr>
          <w:lang w:val="en-GB"/>
        </w:rPr>
        <w:t xml:space="preserve">HA </w:t>
      </w:r>
      <w:r w:rsidR="00A7049B" w:rsidRPr="00501B56">
        <w:rPr>
          <w:lang w:val="en-GB"/>
        </w:rPr>
        <w:t>are known to be</w:t>
      </w:r>
      <w:r w:rsidRPr="00501B56">
        <w:rPr>
          <w:lang w:val="en-GB"/>
        </w:rPr>
        <w:t xml:space="preserve"> complex </w:t>
      </w:r>
      <w:r w:rsidR="0054573D">
        <w:rPr>
          <w:lang w:val="en-GB"/>
        </w:rPr>
        <w:fldChar w:fldCharType="begin"/>
      </w:r>
      <w:r w:rsidR="00EA085B">
        <w:rPr>
          <w:lang w:val="en-GB"/>
        </w:rPr>
        <w:instrText xml:space="preserve"> ADDIN EN.CITE &lt;EndNote&gt;&lt;Cite&gt;&lt;Author&gt;Lombaert&lt;/Author&gt;&lt;Year&gt;2010&lt;/Year&gt;&lt;RecNum&gt;719&lt;/RecNum&gt;&lt;record&gt;&lt;rec-number&gt;719&lt;/rec-number&gt;&lt;ref-type name="Journal Article"&gt;17&lt;/ref-type&gt;&lt;contributors&gt;&lt;authors&gt;&lt;author&gt;Lombaert, E.&lt;/author&gt;&lt;author&gt;Guillemaud, T.&lt;/author&gt;&lt;author&gt;Cornuet, J. M.&lt;/author&gt;&lt;author&gt;Malausa, T.&lt;/author&gt;&lt;author&gt;Facon, B.&lt;/author&gt;&lt;author&gt;Estoup, A.&lt;/author&gt;&lt;/authors&gt;&lt;/contributors&gt;&lt;titles&gt;&lt;title&gt;Bridgehead effect in the worldwide invasion of the biocontrol harlequin ladybird&lt;/title&gt;&lt;secondary-title&gt;Plos One&lt;/secondary-title&gt;&lt;/titles&gt;&lt;periodical&gt;&lt;full-title&gt;Plos One&lt;/full-title&gt;&lt;/periodical&gt;&lt;pages&gt;e9743&lt;/pages&gt;&lt;volume&gt;5&lt;/volume&gt;&lt;number&gt;3&lt;/number&gt;&lt;keywords&gt;&lt;keyword&gt;HARMONIA-AXYRIDIS PALLAS&lt;/keyword&gt;&lt;keyword&gt;APPROXIMATE BAYESIAN COMPUTATION&lt;/keyword&gt;&lt;keyword&gt;BIOLOGICAL&lt;/keyword&gt;&lt;keyword&gt;INVASION&lt;/keyword&gt;&lt;keyword&gt;UNITED-STATES&lt;/keyword&gt;&lt;keyword&gt;COCCINELLIDAE&lt;/keyword&gt;&lt;keyword&gt;COLEOPTERA&lt;/keyword&gt;&lt;keyword&gt;HISTORY&lt;/keyword&gt;&lt;keyword&gt;MICROSATELLITES&lt;/keyword&gt;&lt;keyword&gt;PATHWAYS&lt;/keyword&gt;&lt;keyword&gt;ABC&lt;/keyword&gt;&lt;keyword&gt;invasion routes&lt;/keyword&gt;&lt;keyword&gt;biological invasion&lt;/keyword&gt;&lt;keyword&gt;bioinvasion&lt;/keyword&gt;&lt;keyword&gt;ADMIXED POPULATIONS&lt;/keyword&gt;&lt;keyword&gt;admixture&lt;/keyword&gt;&lt;/keywords&gt;&lt;dates&gt;&lt;year&gt;2010&lt;/year&gt;&lt;pub-dates&gt;&lt;date&gt;Mar&lt;/date&gt;&lt;/pub-dates&gt;&lt;/dates&gt;&lt;isbn&gt;1932-6203&lt;/isbn&gt;&lt;accession-num&gt;ISI:000275809600015&lt;/accession-num&gt;&lt;label&gt;alpha&lt;/label&gt;&lt;urls&gt;&lt;related-urls&gt;&lt;url&gt;&amp;lt;Go to ISI&amp;gt;://000275809600015 &lt;/url&gt;&lt;/related-urls&gt;&lt;pdf-urls&gt;&lt;url&gt;internal-pdf://el_375.-0908416000/el_375..pdf&lt;/url&gt;&lt;/pdf-urls&gt;&lt;/urls&gt;&lt;custom1&gt;el&lt;/custom1&gt;&lt;custom2&gt;el_375&lt;/custom2&gt;&lt;electronic-resource-num&gt;e9743&amp;#xD;10.1371/journal.pone.0009743&lt;/electronic-resource-num&gt;&lt;/record&gt;&lt;/Cite&gt;&lt;Cite&gt;&lt;Author&gt;Lombaert&lt;/Author&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(Lombaert</w:t>
      </w:r>
      <w:r w:rsidR="00EA085B" w:rsidRPr="00EA085B">
        <w:rPr>
          <w:i/>
          <w:lang w:val="en-GB"/>
        </w:rPr>
        <w:t xml:space="preserve"> et al.</w:t>
      </w:r>
      <w:r w:rsidR="00EA085B">
        <w:rPr>
          <w:lang w:val="en-GB"/>
        </w:rPr>
        <w:t xml:space="preserve"> 2010; Lombaert</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 xml:space="preserve">, </w:t>
      </w:r>
      <w:commentRangeStart w:id="110"/>
      <w:r w:rsidRPr="00501B56">
        <w:rPr>
          <w:lang w:val="en-GB"/>
        </w:rPr>
        <w:t xml:space="preserve">but </w:t>
      </w:r>
      <w:commentRangeEnd w:id="110"/>
      <w:r w:rsidR="005A289C">
        <w:rPr>
          <w:rStyle w:val="Marquedannotation"/>
          <w:vanish/>
        </w:rPr>
        <w:commentReference w:id="110"/>
      </w:r>
      <w:r w:rsidRPr="00501B56">
        <w:rPr>
          <w:lang w:val="en-GB"/>
        </w:rPr>
        <w:t xml:space="preserve">the results of </w:t>
      </w:r>
      <w:r w:rsidR="00A7049B" w:rsidRPr="00501B56">
        <w:rPr>
          <w:lang w:val="en-GB"/>
        </w:rPr>
        <w:t>this study highlight</w:t>
      </w:r>
      <w:r w:rsidRPr="00501B56">
        <w:rPr>
          <w:lang w:val="en-GB"/>
        </w:rPr>
        <w:t xml:space="preserve"> the huge gap </w:t>
      </w:r>
      <w:commentRangeStart w:id="111"/>
      <w:r w:rsidRPr="00501B56">
        <w:rPr>
          <w:lang w:val="en-GB"/>
        </w:rPr>
        <w:t xml:space="preserve">between </w:t>
      </w:r>
      <w:r w:rsidR="00A7049B" w:rsidRPr="00501B56">
        <w:rPr>
          <w:lang w:val="en-GB"/>
        </w:rPr>
        <w:t>previous</w:t>
      </w:r>
      <w:r w:rsidRPr="00501B56">
        <w:rPr>
          <w:lang w:val="en-GB"/>
        </w:rPr>
        <w:t xml:space="preserve"> historical data</w:t>
      </w:r>
      <w:commentRangeEnd w:id="111"/>
      <w:r w:rsidR="00436E18">
        <w:rPr>
          <w:rStyle w:val="Marquedannotation"/>
          <w:vanish/>
        </w:rPr>
        <w:commentReference w:id="111"/>
      </w:r>
      <w:r w:rsidRPr="00501B56">
        <w:rPr>
          <w:lang w:val="en-GB"/>
        </w:rPr>
        <w:t xml:space="preserve"> and the </w:t>
      </w:r>
      <w:commentRangeStart w:id="112"/>
      <w:r w:rsidR="002725DF" w:rsidRPr="00501B56">
        <w:rPr>
          <w:lang w:val="en-GB"/>
        </w:rPr>
        <w:t xml:space="preserve">true </w:t>
      </w:r>
      <w:commentRangeEnd w:id="112"/>
      <w:r w:rsidR="00436E18">
        <w:rPr>
          <w:rStyle w:val="Marquedannotation"/>
          <w:vanish/>
        </w:rPr>
        <w:commentReference w:id="112"/>
      </w:r>
      <w:r w:rsidR="002725DF" w:rsidRPr="00501B56">
        <w:rPr>
          <w:lang w:val="en-GB"/>
        </w:rPr>
        <w:t>invasion history of this species</w:t>
      </w:r>
      <w:r w:rsidRPr="00501B56">
        <w:rPr>
          <w:lang w:val="en-GB"/>
        </w:rPr>
        <w:t>. Multiple invasion bridgehead</w:t>
      </w:r>
      <w:r w:rsidR="00881C0B" w:rsidRPr="00501B56">
        <w:rPr>
          <w:lang w:val="en-GB"/>
        </w:rPr>
        <w:t>s</w:t>
      </w:r>
      <w:r w:rsidRPr="00501B56">
        <w:rPr>
          <w:lang w:val="en-GB"/>
        </w:rPr>
        <w:t>, introductions and admixture</w:t>
      </w:r>
      <w:r w:rsidR="00881C0B" w:rsidRPr="00501B56">
        <w:rPr>
          <w:lang w:val="en-GB"/>
        </w:rPr>
        <w:t>s</w:t>
      </w:r>
      <w:r w:rsidRPr="00501B56">
        <w:rPr>
          <w:lang w:val="en-GB"/>
        </w:rPr>
        <w:t xml:space="preserve"> </w:t>
      </w:r>
      <w:r w:rsidR="002725DF" w:rsidRPr="00501B56">
        <w:rPr>
          <w:lang w:val="en-GB"/>
        </w:rPr>
        <w:t xml:space="preserve">have served as </w:t>
      </w:r>
      <w:r w:rsidRPr="00501B56">
        <w:rPr>
          <w:lang w:val="en-GB"/>
        </w:rPr>
        <w:t xml:space="preserve">cornerstone events in the invasion history of this species. </w:t>
      </w:r>
      <w:r w:rsidR="00881C0B" w:rsidRPr="00501B56">
        <w:rPr>
          <w:lang w:val="en-GB"/>
        </w:rPr>
        <w:t>T</w:t>
      </w:r>
      <w:r w:rsidRPr="00501B56">
        <w:rPr>
          <w:lang w:val="en-GB"/>
        </w:rPr>
        <w:t>he actual invasion history</w:t>
      </w:r>
      <w:r w:rsidR="002725DF" w:rsidRPr="00501B56">
        <w:rPr>
          <w:lang w:val="en-GB"/>
        </w:rPr>
        <w:t xml:space="preserve"> of this species</w:t>
      </w:r>
      <w:r w:rsidRPr="00501B56">
        <w:rPr>
          <w:lang w:val="en-GB"/>
        </w:rPr>
        <w:t xml:space="preserve"> may be even more complex than </w:t>
      </w:r>
      <w:r w:rsidR="002725DF" w:rsidRPr="00501B56">
        <w:rPr>
          <w:lang w:val="en-GB"/>
        </w:rPr>
        <w:t>that inferred here</w:t>
      </w:r>
      <w:r w:rsidRPr="00501B56">
        <w:rPr>
          <w:lang w:val="en-GB"/>
        </w:rPr>
        <w:t xml:space="preserve">. Although </w:t>
      </w:r>
      <w:r w:rsidR="006072F8" w:rsidRPr="00501B56">
        <w:rPr>
          <w:lang w:val="en-GB"/>
        </w:rPr>
        <w:t>intensive</w:t>
      </w:r>
      <w:r w:rsidRPr="00501B56">
        <w:rPr>
          <w:lang w:val="en-GB"/>
        </w:rPr>
        <w:t xml:space="preserve">, our sampling scheme remains incomplete, and we </w:t>
      </w:r>
      <w:r w:rsidR="002725DF" w:rsidRPr="00501B56">
        <w:rPr>
          <w:lang w:val="en-GB"/>
        </w:rPr>
        <w:t xml:space="preserve">therefore </w:t>
      </w:r>
      <w:r w:rsidRPr="00501B56">
        <w:rPr>
          <w:lang w:val="en-GB"/>
        </w:rPr>
        <w:t xml:space="preserve">cannot exclude the possibility of other </w:t>
      </w:r>
      <w:r w:rsidR="002725DF" w:rsidRPr="00501B56">
        <w:rPr>
          <w:lang w:val="en-GB"/>
        </w:rPr>
        <w:t xml:space="preserve">as yet unelucidated </w:t>
      </w:r>
      <w:r w:rsidRPr="00501B56">
        <w:rPr>
          <w:lang w:val="en-GB"/>
        </w:rPr>
        <w:t xml:space="preserve">introduction events. </w:t>
      </w:r>
      <w:r w:rsidR="002725DF" w:rsidRPr="00501B56">
        <w:rPr>
          <w:lang w:val="en-GB"/>
        </w:rPr>
        <w:t>Overall</w:t>
      </w:r>
      <w:r w:rsidRPr="00501B56">
        <w:rPr>
          <w:lang w:val="en-GB"/>
        </w:rPr>
        <w:t xml:space="preserve">, our findings confirm that accidental introductions </w:t>
      </w:r>
      <w:r w:rsidR="002725DF" w:rsidRPr="00501B56">
        <w:rPr>
          <w:lang w:val="en-GB"/>
        </w:rPr>
        <w:t xml:space="preserve">have </w:t>
      </w:r>
      <w:r w:rsidRPr="00501B56">
        <w:rPr>
          <w:lang w:val="en-GB"/>
        </w:rPr>
        <w:t xml:space="preserve">probably played a major role in the current distribution of HA </w:t>
      </w:r>
      <w:r w:rsidR="0054573D">
        <w:rPr>
          <w:lang w:val="en-GB"/>
        </w:rPr>
        <w:fldChar w:fldCharType="begin"/>
      </w:r>
      <w:r w:rsidR="00EA085B">
        <w:rPr>
          <w:lang w:val="en-GB"/>
        </w:rPr>
        <w:instrText xml:space="preserve"> ADDIN EN.CITE &lt;EndNote&gt;&lt;Cite&gt;&lt;Author&gt;Evans&lt;/Author&gt;&lt;Year&gt;2011&lt;/Year&gt;&lt;RecNum&gt;1124&lt;/RecNum&gt;&lt;record&gt;&lt;rec-number&gt;1124&lt;/rec-number&gt;&lt;ref-type name="Journal Article"&gt;17&lt;/ref-type&gt;&lt;contributors&gt;&lt;authors&gt;&lt;author&gt;Evans, E. W.&lt;/author&gt;&lt;author&gt;Soares, A. O.&lt;/author&gt;&lt;author&gt;Yasuda, H.&lt;/author&gt;&lt;/authors&gt;&lt;/contributors&gt;&lt;titles&gt;&lt;title&gt;Invasions by ladybugs, ladybirds, and other predatory beetles&lt;/title&gt;&lt;secondary-title&gt;Biocontrol&lt;/secondary-title&gt;&lt;/titles&gt;&lt;periodical&gt;&lt;full-title&gt;Biocontrol&lt;/full-title&gt;&lt;/periodical&gt;&lt;pages&gt;597-611&lt;/pages&gt;&lt;volume&gt;56&lt;/volume&gt;&lt;number&gt;4&lt;/number&gt;&lt;keywords&gt;&lt;keyword&gt;Competition&lt;/keyword&gt;&lt;keyword&gt;Habitat selection&lt;/keyword&gt;&lt;keyword&gt;Harmonia axyridis&lt;/keyword&gt;&lt;keyword&gt;Intraguild predation&lt;/keyword&gt;&lt;keyword&gt;Non-target effects&lt;/keyword&gt;&lt;keyword&gt;Species displacement&lt;/keyword&gt;&lt;keyword&gt;HARMONIA-AXYRIDIS COLEOPTERA&lt;/keyword&gt;&lt;keyword&gt;COCCINELLA-SEPTEMPUNCTATA COLEOPTERA&lt;/keyword&gt;&lt;keyword&gt;ADALIA-BIPUNCTATA COLEOPTERA&lt;/keyword&gt;&lt;keyword&gt;HESPEROMYCES-VIRESCENS LABOULBENIALES&lt;/keyword&gt;&lt;keyword&gt;COLEOMEGILLA-MACULATA COLEOPTERA&lt;/keyword&gt;&lt;keyword&gt;NORTH-AMERICAN LADYBIRDS&lt;/keyword&gt;&lt;keyword&gt;INTRA-GUILD&lt;/keyword&gt;&lt;keyword&gt;PREDATION&lt;/keyword&gt;&lt;keyword&gt;BIOLOGICAL-CONTROL&lt;/keyword&gt;&lt;keyword&gt;PALLAS COLEOPTERA&lt;/keyword&gt;&lt;keyword&gt;UNITED-STATES&lt;/keyword&gt;&lt;/keywords&gt;&lt;dates&gt;&lt;year&gt;2011&lt;/year&gt;&lt;pub-dates&gt;&lt;date&gt;Aug&lt;/date&gt;&lt;/pub-dates&gt;&lt;/dates&gt;&lt;isbn&gt;1386-6141&lt;/isbn&gt;&lt;accession-num&gt;WOS:000294462600015&lt;/accession-num&gt;&lt;label&gt;alpha&lt;/label&gt;&lt;urls&gt;&lt;related-urls&gt;&lt;url&gt;&amp;lt;Go to ISI&amp;gt;://WOS:000294462600015 &lt;/url&gt;&lt;/related-urls&gt;&lt;pdf-urls&gt;&lt;url&gt;internal-pdf://el_730-0753238272/el_730.pdf&lt;/url&gt;&lt;/pdf-urls&gt;&lt;/urls&gt;&lt;custom1&gt;el&lt;/custom1&gt;&lt;custom2&gt;el_730 - pas imprimé&lt;/custom2&gt;&lt;electronic-resource-num&gt;10.1007/s10526-011-9374-6&lt;/electronic-resource-num&gt;&lt;/record&gt;&lt;/Cite&gt;&lt;Cite&gt;&lt;Author&gt;Brown&lt;/Author&gt;&lt;Year&gt;2011&lt;/Year&gt;&lt;RecNum&gt;891&lt;/RecNum&gt;&lt;record&gt;&lt;rec-number&gt;891&lt;/rec-number&gt;&lt;ref-type name="Journal Article"&gt;17&lt;/ref-type&gt;&lt;contributors&gt;&lt;authors&gt;&lt;author&gt;Brown, Peter&lt;/author&gt;&lt;author&gt;Thomas, Cathleen&lt;/author&gt;&lt;author&gt;Lombaert, Eric&lt;/author&gt;&lt;author&gt;Jeffries, Daniel&lt;/author&gt;&lt;author&gt;Estoup, Arnaud&lt;/author&gt;&lt;author&gt;Lawson Handley, Lori-Jayne&lt;/author&gt;&lt;/authors&gt;&lt;/contributors&gt;&lt;titles&gt;&lt;title&gt;&lt;style face="normal" font="default" size="100%"&gt;The global spread of &lt;/style&gt;&lt;style face="italic" font="default" size="100%"&gt;Harmonia axyridis&lt;/style&gt;&lt;style face="normal" font="default" size="100%"&gt; (Coleoptera: Coccinellidae): distribution, dispersal and routes of invasion&lt;/style&gt;&lt;/title&gt;&lt;secondary-title&gt;BioControl&lt;/secondary-title&gt;&lt;/titles&gt;&lt;periodical&gt;&lt;full-title&gt;Biocontrol&lt;/full-title&gt;&lt;/periodical&gt;&lt;pages&gt;623-641&lt;/pages&gt;&lt;volume&gt;56&lt;/volume&gt;&lt;number&gt;4&lt;/number&gt;&lt;keywords&gt;&lt;keyword&gt;Biomedical and Life Sciences&lt;/keyword&gt;&lt;keyword&gt;Alien species&lt;/keyword&gt;&lt;keyword&gt;Biological control&lt;/keyword&gt;&lt;keyword&gt;Coccinellidae&lt;/keyword&gt;&lt;keyword&gt;Coleoptera&lt;/keyword&gt;&lt;keyword&gt;Dispersal mechanism&lt;/keyword&gt;&lt;keyword&gt;Harlequin ladybird&lt;/keyword&gt;&lt;keyword&gt;Invasive species&lt;/keyword&gt;&lt;keyword&gt;Multicolored Asian lady beetle&lt;/keyword&gt;&lt;keyword&gt;Range expansion&lt;/keyword&gt;&lt;keyword&gt;bioinvasion&lt;/keyword&gt;&lt;keyword&gt;biological invasion&lt;/keyword&gt;&lt;/keywords&gt;&lt;dates&gt;&lt;year&gt;2011&lt;/year&gt;&lt;/dates&gt;&lt;publisher&gt;Springer Netherlands&lt;/publisher&gt;&lt;label&gt;alpha&lt;/label&gt;&lt;urls&gt;&lt;related-urls&gt;&lt;url&gt;http://dx.doi.org/10.1007/s10526-011-9379-1 &lt;/url&gt;&lt;/related-urls&gt;&lt;pdf-urls&gt;&lt;url&gt;internal-pdf://el_528-0153321216/el_528.pdf&lt;/url&gt;&lt;/pdf-urls&gt;&lt;/urls&gt;&lt;custom1&gt;el&lt;/custom1&gt;&lt;custom2&gt;el_528&lt;/custom2&gt;&lt;/record&gt;&lt;/Cite&gt;&lt;Cite&gt;&lt;Author&gt;Koch&lt;/Author&gt;&lt;Year&gt;2003&lt;/Year&gt;&lt;RecNum&gt;344&lt;/RecNum&gt;&lt;record&gt;&lt;rec-number&gt;344&lt;/rec-number&gt;&lt;ref-type name="Journal Article"&gt;17&lt;/ref-type&gt;&lt;contributors&gt;&lt;authors&gt;&lt;author&gt;Koch, R. L.&lt;/author&gt;&lt;/authors&gt;&lt;/contributors&gt;&lt;titles&gt;&lt;title&gt;&lt;style face="normal" font="default" size="100%"&gt;The multicolored Asian lady beetle, &lt;/style&gt;&lt;style face="italic" font="default" size="100%"&gt;Harmonia axyridis&lt;/style&gt;&lt;style face="normal" font="default" size="100%"&gt;: A review of its biology, uses in biological control, and non-target impacts.&lt;/style&gt;&lt;/title&gt;&lt;secondary-title&gt;Journal of Insect Science&lt;/secondary-title&gt;&lt;/titles&gt;&lt;pages&gt;1-16&lt;/pages&gt;&lt;volume&gt;3&lt;/volume&gt;&lt;number&gt;32&lt;/number&gt;&lt;keywords&gt;&lt;keyword&gt;Harmonia axyridis, classical biological control, augmentative biological control, conservation biological control, non-target effects, bioinvaion, invasion biology, allergies, intraguild predation&lt;/keyword&gt;&lt;/keywords&gt;&lt;dates&gt;&lt;year&gt;2003&lt;/year&gt;&lt;/dates&gt;&lt;label&gt;alpha&lt;/label&gt;&lt;urls&gt;&lt;pdf-urls&gt;&lt;url&gt;internal-pdf://el_105-1614110721/el_105.pdf&lt;/url&gt;&lt;/pdf-urls&gt;&lt;/urls&gt;&lt;custom1&gt;el&lt;/custom1&gt;&lt;custom2&gt;el_105&lt;/custom2&gt;&lt;/record&gt;&lt;/Cite&gt;&lt;Cite&gt;&lt;Author&gt;Obrycki&lt;/Author&gt;&lt;Year&gt;1998&lt;/Year&gt;&lt;RecNum&gt;346&lt;/RecNum&gt;&lt;record&gt;&lt;rec-number&gt;346&lt;/rec-number&gt;&lt;ref-type name="Journal Article"&gt;17&lt;/ref-type&gt;&lt;contributors&gt;&lt;authors&gt;&lt;author&gt;Obrycki, J. J.&lt;/author&gt;&lt;author&gt;Kring, T. J.&lt;/author&gt;&lt;/authors&gt;&lt;/contributors&gt;&lt;titles&gt;&lt;title&gt;Predaceous Coccinellidae in biological control&lt;/title&gt;&lt;secondary-title&gt;Annual Review of Entomology&lt;/secondary-title&gt;&lt;/titles&gt;&lt;periodical&gt;&lt;full-title&gt;Annual Review of Entomology&lt;/full-title&gt;&lt;/periodical&gt;&lt;pages&gt;295-321&lt;/pages&gt;&lt;volume&gt;43&lt;/volume&gt;&lt;keywords&gt;&lt;keyword&gt;Coleoptera&lt;/keyword&gt;&lt;keyword&gt;augmentation&lt;/keyword&gt;&lt;keyword&gt;conservation&lt;/keyword&gt;&lt;keyword&gt;importation&lt;/keyword&gt;&lt;keyword&gt;classical&lt;/keyword&gt;&lt;keyword&gt;biological control&lt;/keyword&gt;&lt;keyword&gt;predators&lt;/keyword&gt;&lt;keyword&gt;harmonia-axyridis pallas&lt;/keyword&gt;&lt;keyword&gt;lady beetle coleoptera&lt;/keyword&gt;&lt;keyword&gt;propylea-quatuordecimpunctata coleoptera&lt;/keyword&gt;&lt;keyword&gt;delphastus-pusillus&lt;/keyword&gt;&lt;keyword&gt;coleoptera&lt;/keyword&gt;&lt;keyword&gt;temperature-dependent development&lt;/keyword&gt;&lt;keyword&gt;hippodamia convergens&lt;/keyword&gt;&lt;keyword&gt;coleoptera&lt;/keyword&gt;&lt;keyword&gt;coleomegilla-maculata coleoptera&lt;/keyword&gt;&lt;keyword&gt;eriopis-connexa&lt;/keyword&gt;&lt;keyword&gt;coleoptera&lt;/keyword&gt;&lt;keyword&gt;pubescent potato plants&lt;/keyword&gt;&lt;keyword&gt;eastern south-dakota&lt;/keyword&gt;&lt;keyword&gt;bioinvasion&lt;/keyword&gt;&lt;keyword&gt;biological invasion&lt;/keyword&gt;&lt;keyword&gt;Harmonia axyridis&lt;/keyword&gt;&lt;/keywords&gt;&lt;dates&gt;&lt;year&gt;1998&lt;/year&gt;&lt;/dates&gt;&lt;accession-num&gt;ISI:000071438300014&lt;/accession-num&gt;&lt;label&gt;alpha&lt;/label&gt;&lt;urls&gt;&lt;related-urls&gt;&lt;url&gt;&amp;lt;Go to ISI&amp;gt;://000071438300014&lt;/url&gt;&lt;/related-urls&gt;&lt;pdf-urls&gt;&lt;url&gt;internal-pdf://el_104-1662048257/el_104.pdf&lt;/url&gt;&lt;/pdf-urls&gt;&lt;/urls&gt;&lt;custom1&gt;el&lt;/custom1&gt;&lt;custom2&gt;el_104&lt;/custom2&gt;&lt;/record&gt;&lt;/Cite&gt;&lt;Cite&gt;&lt;Author&gt;Day&lt;/Author&gt;&lt;Year&gt;1994&lt;/Year&gt;&lt;RecNum&gt;761&lt;/RecNum&gt;&lt;record&gt;&lt;rec-number&gt;761&lt;/rec-number&gt;&lt;ref-type name="Journal Article"&gt;17&lt;/ref-type&gt;&lt;contributors&gt;&lt;authors&gt;&lt;author&gt;Day, W. H.&lt;/author&gt;&lt;author&gt;Prokrym, D. R.&lt;/author&gt;&lt;author&gt;Ellis, D. R.&lt;/author&gt;&lt;author&gt;Chianese, R. J.&lt;/author&gt;&lt;/authors&gt;&lt;/contributors&gt;&lt;titles&gt;&lt;title&gt;&lt;style face="normal" font="default" size="100%"&gt;The known distribution of the predator &lt;/style&gt;&lt;style face="italic" font="default" size="100%"&gt;Propylea-Quattuordecimpunctata&lt;/style&gt;&lt;style face="normal" font="default" size="100%"&gt; (Coleoptera, Coccinellidae) in the United-States, and thoughts on the origin of this species and 5 other exotic lady beetles in Eastern North-America&lt;/style&gt;&lt;/title&gt;&lt;secondary-title&gt;Entomological News&lt;/secondary-title&gt;&lt;/titles&gt;&lt;periodical&gt;&lt;full-title&gt;Entomological News&lt;/full-title&gt;&lt;/periodical&gt;&lt;pages&gt;244-256&lt;/pages&gt;&lt;volume&gt;105&lt;/volume&gt;&lt;number&gt;4&lt;/number&gt;&lt;dates&gt;&lt;year&gt;1994&lt;/year&gt;&lt;pub-dates&gt;&lt;date&gt;Sep-Oct&lt;/date&gt;&lt;/pub-dates&gt;&lt;/dates&gt;&lt;isbn&gt;0013-872X&lt;/isbn&gt;&lt;accession-num&gt;ISI:A1994PJ77800008&lt;/accession-num&gt;&lt;urls&gt;&lt;related-urls&gt;&lt;url&gt;&amp;lt;Go to ISI&amp;gt;://A1994PJ77800008 &lt;/url&gt;&lt;/related-urls&gt;&lt;/urls&gt;&lt;custom1&gt;ai pas&lt;/custom1&gt;&lt;/record&gt;&lt;/Cite&gt;&lt;/EndNote&gt;</w:instrText>
      </w:r>
      <w:r w:rsidR="0054573D">
        <w:rPr>
          <w:lang w:val="en-GB"/>
        </w:rPr>
        <w:fldChar w:fldCharType="separate"/>
      </w:r>
      <w:r w:rsidR="00EA085B">
        <w:rPr>
          <w:lang w:val="en-GB"/>
        </w:rPr>
        <w:t>(Brown</w:t>
      </w:r>
      <w:r w:rsidR="00EA085B" w:rsidRPr="00EA085B">
        <w:rPr>
          <w:i/>
          <w:lang w:val="en-GB"/>
        </w:rPr>
        <w:t xml:space="preserve"> et al.</w:t>
      </w:r>
      <w:r w:rsidR="00EA085B">
        <w:rPr>
          <w:lang w:val="en-GB"/>
        </w:rPr>
        <w:t xml:space="preserve"> 2011; Day</w:t>
      </w:r>
      <w:r w:rsidR="00EA085B" w:rsidRPr="00EA085B">
        <w:rPr>
          <w:i/>
          <w:lang w:val="en-GB"/>
        </w:rPr>
        <w:t xml:space="preserve"> et al.</w:t>
      </w:r>
      <w:r w:rsidR="00EA085B">
        <w:rPr>
          <w:lang w:val="en-GB"/>
        </w:rPr>
        <w:t xml:space="preserve"> 1994; Evans</w:t>
      </w:r>
      <w:r w:rsidR="00EA085B" w:rsidRPr="00EA085B">
        <w:rPr>
          <w:i/>
          <w:lang w:val="en-GB"/>
        </w:rPr>
        <w:t xml:space="preserve"> et al.</w:t>
      </w:r>
      <w:r w:rsidR="00EA085B">
        <w:rPr>
          <w:lang w:val="en-GB"/>
        </w:rPr>
        <w:t xml:space="preserve"> 2011; Koch 2003; Obrycki &amp; Kring 1998)</w:t>
      </w:r>
      <w:r w:rsidR="0054573D">
        <w:rPr>
          <w:lang w:val="en-GB"/>
        </w:rPr>
        <w:fldChar w:fldCharType="end"/>
      </w:r>
      <w:r w:rsidR="00B07B87" w:rsidRPr="00501B56">
        <w:rPr>
          <w:lang w:val="en-GB"/>
        </w:rPr>
        <w:t>, as</w:t>
      </w:r>
      <w:r w:rsidRPr="00501B56">
        <w:rPr>
          <w:lang w:val="en-GB"/>
        </w:rPr>
        <w:t xml:space="preserve"> the </w:t>
      </w:r>
      <w:r w:rsidR="002725DF" w:rsidRPr="00501B56">
        <w:rPr>
          <w:lang w:val="en-GB"/>
        </w:rPr>
        <w:t xml:space="preserve">invasion history </w:t>
      </w:r>
      <w:r w:rsidRPr="00501B56">
        <w:rPr>
          <w:lang w:val="en-GB"/>
        </w:rPr>
        <w:t xml:space="preserve">described here does not correspond to </w:t>
      </w:r>
      <w:r w:rsidR="002725DF" w:rsidRPr="00501B56">
        <w:rPr>
          <w:lang w:val="en-GB"/>
        </w:rPr>
        <w:t>knowledge of the</w:t>
      </w:r>
      <w:r w:rsidRPr="00501B56">
        <w:rPr>
          <w:lang w:val="en-GB"/>
        </w:rPr>
        <w:t xml:space="preserve"> history of biocontrol attempts. </w:t>
      </w:r>
      <w:r w:rsidR="00B07B87" w:rsidRPr="00501B56">
        <w:rPr>
          <w:lang w:val="en-GB"/>
        </w:rPr>
        <w:t xml:space="preserve">Our findings </w:t>
      </w:r>
      <w:r w:rsidRPr="00501B56">
        <w:rPr>
          <w:lang w:val="en-GB"/>
        </w:rPr>
        <w:t xml:space="preserve">also show that this species is a very good model </w:t>
      </w:r>
      <w:r w:rsidR="002725DF" w:rsidRPr="00501B56">
        <w:rPr>
          <w:lang w:val="en-GB"/>
        </w:rPr>
        <w:t>for exploring</w:t>
      </w:r>
      <w:r w:rsidRPr="00501B56">
        <w:rPr>
          <w:lang w:val="en-GB"/>
        </w:rPr>
        <w:t xml:space="preserve"> the role of multiple introduction and admixture </w:t>
      </w:r>
      <w:r w:rsidR="00B07B87" w:rsidRPr="00501B56">
        <w:rPr>
          <w:lang w:val="en-GB"/>
        </w:rPr>
        <w:t xml:space="preserve">events </w:t>
      </w:r>
      <w:r w:rsidR="002725DF" w:rsidRPr="00501B56">
        <w:rPr>
          <w:lang w:val="en-GB"/>
        </w:rPr>
        <w:t>i</w:t>
      </w:r>
      <w:r w:rsidRPr="00501B56">
        <w:rPr>
          <w:lang w:val="en-GB"/>
        </w:rPr>
        <w:t xml:space="preserve">n the evolutionary potential of invasive species </w:t>
      </w:r>
      <w:r w:rsidR="002725DF" w:rsidRPr="00501B56">
        <w:rPr>
          <w:lang w:val="en-GB"/>
        </w:rPr>
        <w:t>and</w:t>
      </w:r>
      <w:r w:rsidRPr="00501B56">
        <w:rPr>
          <w:lang w:val="en-GB"/>
        </w:rPr>
        <w:t xml:space="preserve"> the </w:t>
      </w:r>
      <w:r w:rsidR="00B07B87" w:rsidRPr="00501B56">
        <w:rPr>
          <w:lang w:val="en-GB"/>
        </w:rPr>
        <w:t xml:space="preserve">potential </w:t>
      </w:r>
      <w:r w:rsidRPr="00501B56">
        <w:rPr>
          <w:lang w:val="en-GB"/>
        </w:rPr>
        <w:t>occurrence of evolutionary and/or environmental shifts in bridgehead populations</w:t>
      </w:r>
      <w:r w:rsidR="00A03FC2">
        <w:rPr>
          <w:lang w:val="en-GB"/>
        </w:rPr>
        <w:t xml:space="preserve"> </w:t>
      </w:r>
      <w:r w:rsidR="0054573D">
        <w:rPr>
          <w:lang w:val="en-GB"/>
        </w:rPr>
        <w:fldChar w:fldCharType="begin"/>
      </w:r>
      <w:r w:rsidR="00EA085B">
        <w:rPr>
          <w:lang w:val="en-GB"/>
        </w:rPr>
        <w:instrText xml:space="preserve"> ADDIN EN.CITE &lt;EndNote&gt;&lt;Cite&gt;&lt;Author&gt;Facon&lt;/Author&gt;&lt;Year&gt;2006&lt;/Year&gt;&lt;RecNum&gt;560&lt;/RecNum&gt;&lt;record&gt;&lt;rec-number&gt;560&lt;/rec-number&gt;&lt;ref-type name="Journal Article"&gt;17&lt;/ref-type&gt;&lt;contributors&gt;&lt;authors&gt;&lt;author&gt;Facon, B.&lt;/author&gt;&lt;author&gt;Genton, B. J.&lt;/author&gt;&lt;author&gt;Shykoff, J.&lt;/author&gt;&lt;author&gt;Jarne, P.&lt;/author&gt;&lt;author&gt;Estoup, A.&lt;/author&gt;&lt;author&gt;David, P.&lt;/author&gt;&lt;/authors&gt;&lt;/contributors&gt;&lt;titles&gt;&lt;title&gt;A general eco-evolutionary framework for understanding bioinvasions&lt;/title&gt;&lt;secondary-title&gt;Trends in Ecology &amp;amp; Evolution&lt;/secondary-title&gt;&lt;/titles&gt;&lt;periodical&gt;&lt;full-title&gt;Trends in Ecology &amp;amp; Evolution&lt;/full-title&gt;&lt;/periodical&gt;&lt;pages&gt;130-135&lt;/pages&gt;&lt;volume&gt;21&lt;/volume&gt;&lt;number&gt;3&lt;/number&gt;&lt;keywords&gt;&lt;keyword&gt;snail melanoides-tuberculata&lt;/keyword&gt;&lt;keyword&gt;biological invasions&lt;/keyword&gt;&lt;keyword&gt;propagule pressure&lt;/keyword&gt;&lt;keyword&gt;spartina-anglica&lt;/keyword&gt;&lt;keyword&gt;plant invasions&lt;/keyword&gt;&lt;keyword&gt;hybridization&lt;/keyword&gt;&lt;keyword&gt;invasiveness&lt;/keyword&gt;&lt;keyword&gt;ecology&lt;/keyword&gt;&lt;keyword&gt;history&lt;/keyword&gt;&lt;keyword&gt;island&lt;/keyword&gt;&lt;/keywords&gt;&lt;dates&gt;&lt;year&gt;2006&lt;/year&gt;&lt;pub-dates&gt;&lt;date&gt;Mar&lt;/date&gt;&lt;/pub-dates&gt;&lt;/dates&gt;&lt;accession-num&gt;ISI:000236604400006&lt;/accession-num&gt;&lt;label&gt;alpha&lt;/label&gt;&lt;urls&gt;&lt;related-urls&gt;&lt;url&gt;&amp;lt;Go to ISI&amp;gt;://000236604400006&lt;/url&gt;&lt;/related-urls&gt;&lt;pdf-urls&gt;&lt;url&gt;internal-pdf://el_245-3113684481/el_245.pdf&lt;/url&gt;&lt;/pdf-urls&gt;&lt;/urls&gt;&lt;custom1&gt;el&lt;/custom1&gt;&lt;custom2&gt;el_245&lt;/custom2&gt;&lt;/record&gt;&lt;/Cite&gt;&lt;Cite&gt;&lt;Author&gt;Wares&lt;/Author&gt;&lt;Year&gt;2005&lt;/Year&gt;&lt;RecNum&gt;568&lt;/RecNum&gt;&lt;record&gt;&lt;rec-number&gt;568&lt;/rec-number&gt;&lt;ref-type name="Book Section"&gt;5&lt;/ref-type&gt;&lt;contributors&gt;&lt;authors&gt;&lt;author&gt;Wares, J.P.&lt;/author&gt;&lt;author&gt;Hughes, A.R.&lt;/author&gt;&lt;author&gt;Grosberg R.K.&lt;/author&gt;&lt;/authors&gt;&lt;secondary-authors&gt;&lt;author&gt;Sax, D.F.&lt;/author&gt;&lt;author&gt;Stachowicz, J.J&lt;/author&gt;&lt;author&gt;Gaines, S.D&lt;/author&gt;&lt;/secondary-authors&gt;&lt;/contributors&gt;&lt;titles&gt;&lt;title&gt;Mechanisms that drives evolutionary change: insights from species introductions and invasions&lt;/title&gt;&lt;secondary-title&gt;Species Invasions: Insights into Ecology, Evolution and Biogeography&lt;/secondary-title&gt;&lt;/titles&gt;&lt;pages&gt;229-257&lt;/pages&gt;&lt;keywords&gt;&lt;keyword&gt;bioinvasion&lt;/keyword&gt;&lt;keyword&gt;additive variance&lt;/keyword&gt;&lt;keyword&gt;epistatic variance&lt;/keyword&gt;&lt;keyword&gt;allele diversity&lt;/keyword&gt;&lt;keyword&gt;phenotypic evolution&lt;/keyword&gt;&lt;keyword&gt;heterozygoty&lt;/keyword&gt;&lt;keyword&gt;speciation&lt;/keyword&gt;&lt;keyword&gt;bottleneck&lt;/keyword&gt;&lt;keyword&gt;admixture&lt;/keyword&gt;&lt;keyword&gt;hybridisation&lt;/keyword&gt;&lt;keyword&gt;genetic drift&lt;/keyword&gt;&lt;keyword&gt;mutation&lt;/keyword&gt;&lt;keyword&gt;founder effect&lt;/keyword&gt;&lt;keyword&gt;biological invasion&lt;/keyword&gt;&lt;/keywords&gt;&lt;dates&gt;&lt;year&gt;2005&lt;/year&gt;&lt;/dates&gt;&lt;pub-location&gt;Sunderland, MA U.S.A.&lt;/pub-location&gt;&lt;publisher&gt;Sinauer Associates Inc&lt;/publisher&gt;&lt;label&gt;alpha&lt;/label&gt;&lt;urls&gt;&lt;pdf-urls&gt;&lt;url&gt;internal-pdf://el_254-0726428416/el_254.pdf&lt;/url&gt;&lt;/pdf-urls&gt;&lt;/urls&gt;&lt;custom1&gt;el&lt;/custom1&gt;&lt;custom2&gt;el_254&lt;/custom2&gt;&lt;/record&gt;&lt;/Cite&gt;&lt;Cite&gt;&lt;Author&gt;Lee&lt;/Author&gt;&lt;Year&gt;2002&lt;/Year&gt;&lt;RecNum&gt;595&lt;/RecNum&gt;&lt;record&gt;&lt;rec-number&gt;595&lt;/rec-number&gt;&lt;ref-type name="Journal Article"&gt;17&lt;/ref-type&gt;&lt;contributors&gt;&lt;authors&gt;&lt;author&gt;Lee, Carol Eunmi&lt;/author&gt;&lt;/authors&gt;&lt;/contributors&gt;&lt;titles&gt;&lt;title&gt;Evolutionary genetics of invasive species&lt;/title&gt;&lt;secondary-title&gt;Trends in Ecology &amp;amp; Evolution&lt;/secondary-title&gt;&lt;/titles&gt;&lt;periodical&gt;&lt;full-title&gt;Trends in Ecology &amp;amp; Evolution&lt;/full-title&gt;&lt;/periodical&gt;&lt;pages&gt;386-391&lt;/pages&gt;&lt;volume&gt;17&lt;/volume&gt;&lt;number&gt;8&lt;/number&gt;&lt;keywords&gt;&lt;keyword&gt;colonization&lt;/keyword&gt;&lt;keyword&gt;genetic architecture&lt;/keyword&gt;&lt;keyword&gt;rapid evolution&lt;/keyword&gt;&lt;keyword&gt;adaptive shift&lt;/keyword&gt;&lt;keyword&gt;habitat transition&lt;/keyword&gt;&lt;keyword&gt;exotic species&lt;/keyword&gt;&lt;keyword&gt;invasive species&lt;/keyword&gt;&lt;keyword&gt;Bioinvasion&lt;/keyword&gt;&lt;keyword&gt;biological invasion&lt;/keyword&gt;&lt;keyword&gt;admixture&lt;/keyword&gt;&lt;/keywords&gt;&lt;dates&gt;&lt;year&gt;2002&lt;/year&gt;&lt;pub-dates&gt;&lt;date&gt;2002/8/1&lt;/date&gt;&lt;/pub-dates&gt;&lt;/dates&gt;&lt;label&gt;alpha&lt;/label&gt;&lt;urls&gt;&lt;related-urls&gt;&lt;url&gt;http://www.sciencedirect.com/science/article/B6VJ1-467STR7-9/2/66f237d1a09ab0cefc2c99479cfc6dae&lt;/url&gt;&lt;/related-urls&gt;&lt;pdf-urls&gt;&lt;url&gt;internal-pdf://el_307-1495788304/el_307.pdf&lt;/url&gt;&lt;/pdf-urls&gt;&lt;/urls&gt;&lt;custom1&gt;el&lt;/custom1&gt;&lt;custom2&gt;el_307&lt;/custom2&gt;&lt;/record&gt;&lt;/Cite&gt;&lt;Cite&gt;&lt;Author&gt;Keller&lt;/Author&gt;&lt;Year&gt;2008&lt;/Year&gt;&lt;RecNum&gt;603&lt;/RecNum&gt;&lt;record&gt;&lt;rec-number&gt;603&lt;/rec-number&gt;&lt;ref-type name="Journal Article"&gt;17&lt;/ref-type&gt;&lt;contributors&gt;&lt;authors&gt;&lt;author&gt;Keller, S. R.&lt;/author&gt;&lt;author&gt;Taylor, D. R.&lt;/author&gt;&lt;/authors&gt;&lt;/contributors&gt;&lt;titles&gt;&lt;title&gt;History, chance and adaptation during biological invasion: separating stochastic phenotypic evolution from response to selection&lt;/title&gt;&lt;secondary-title&gt;Ecology Letters&lt;/secondary-title&gt;&lt;/titles&gt;&lt;periodical&gt;&lt;full-title&gt;Ecology Letters&lt;/full-title&gt;&lt;/periodical&gt;&lt;pages&gt;852-866&lt;/pages&gt;&lt;volume&gt;11&lt;/volume&gt;&lt;number&gt;8&lt;/number&gt;&lt;keywords&gt;&lt;keyword&gt;admixture&lt;/keyword&gt;&lt;keyword&gt;assignment tests&lt;/keyword&gt;&lt;keyword&gt;colonization&lt;/keyword&gt;&lt;keyword&gt;drift&lt;/keyword&gt;&lt;keyword&gt;founder effect&lt;/keyword&gt;&lt;keyword&gt;F-ST&lt;/keyword&gt;&lt;keyword&gt;invasion&lt;/keyword&gt;&lt;keyword&gt;Q(ST)&lt;/keyword&gt;&lt;keyword&gt;INCREASED COMPETITIVE ABILITY&lt;/keyword&gt;&lt;keyword&gt;PLANT ARABIDOPSIS-THALIANA&lt;/keyword&gt;&lt;keyword&gt;GENETIC-VARIATION&lt;/keyword&gt;&lt;keyword&gt;POPULATION DIFFERENTIATION&lt;/keyword&gt;&lt;keyword&gt;QUANTITATIVE TRAITS&lt;/keyword&gt;&lt;keyword&gt;RAPID EVOLUTION&lt;/keyword&gt;&lt;keyword&gt;NORTH-AMERICA&lt;/keyword&gt;&lt;keyword&gt;ENEMY RELEASE&lt;/keyword&gt;&lt;keyword&gt;INTRODUCED POPULATIONS&lt;/keyword&gt;&lt;keyword&gt;MULTIPLE INTRODUCTIONS&lt;/keyword&gt;&lt;keyword&gt;bioinvasion&lt;/keyword&gt;&lt;keyword&gt;biological invasion&lt;/keyword&gt;&lt;/keywords&gt;&lt;dates&gt;&lt;year&gt;2008&lt;/year&gt;&lt;pub-dates&gt;&lt;date&gt;Aug&lt;/date&gt;&lt;/pub-dates&gt;&lt;/dates&gt;&lt;isbn&gt;1461-023X&lt;/isbn&gt;&lt;accession-num&gt;ISI:000257655400010&lt;/accession-num&gt;&lt;label&gt;alpha&lt;/label&gt;&lt;urls&gt;&lt;related-urls&gt;&lt;url&gt;&amp;lt;Go to ISI&amp;gt;://000257655400010 &lt;/url&gt;&lt;/related-urls&gt;&lt;pdf-urls&gt;&lt;url&gt;internal-pdf://el_280-3611517697/el_280.pdf&lt;/url&gt;&lt;/pdf-urls&gt;&lt;/urls&gt;&lt;custom1&gt;el&lt;/custom1&gt;&lt;custom2&gt;el_280&lt;/custom2&gt;&lt;electronic-resource-num&gt;10.1111/j.1461-0248.2008.01188.x&lt;/electronic-resource-num&gt;&lt;/record&gt;&lt;/Cite&gt;&lt;/EndNote&gt;</w:instrText>
      </w:r>
      <w:r w:rsidR="0054573D">
        <w:rPr>
          <w:lang w:val="en-GB"/>
        </w:rPr>
        <w:fldChar w:fldCharType="separate"/>
      </w:r>
      <w:r w:rsidR="00EA085B">
        <w:rPr>
          <w:lang w:val="en-GB"/>
        </w:rPr>
        <w:t>(Facon</w:t>
      </w:r>
      <w:r w:rsidR="00EA085B" w:rsidRPr="00EA085B">
        <w:rPr>
          <w:i/>
          <w:lang w:val="en-GB"/>
        </w:rPr>
        <w:t xml:space="preserve"> et al.</w:t>
      </w:r>
      <w:r w:rsidR="00EA085B">
        <w:rPr>
          <w:lang w:val="en-GB"/>
        </w:rPr>
        <w:t xml:space="preserve"> 2006; Keller &amp; Taylor 2008; Lee 2002; Wares</w:t>
      </w:r>
      <w:r w:rsidR="00EA085B" w:rsidRPr="00EA085B">
        <w:rPr>
          <w:i/>
          <w:lang w:val="en-GB"/>
        </w:rPr>
        <w:t xml:space="preserve"> et al.</w:t>
      </w:r>
      <w:r w:rsidR="00EA085B">
        <w:rPr>
          <w:lang w:val="en-GB"/>
        </w:rPr>
        <w:t xml:space="preserve"> 2005)</w:t>
      </w:r>
      <w:r w:rsidR="0054573D">
        <w:rPr>
          <w:lang w:val="en-GB"/>
        </w:rPr>
        <w:fldChar w:fldCharType="end"/>
      </w:r>
      <w:r w:rsidRPr="00501B56">
        <w:rPr>
          <w:lang w:val="en-GB"/>
        </w:rPr>
        <w:t xml:space="preserve">. </w:t>
      </w:r>
      <w:r w:rsidR="00B07B87" w:rsidRPr="00501B56">
        <w:rPr>
          <w:lang w:val="en-GB"/>
        </w:rPr>
        <w:t>Finally, f</w:t>
      </w:r>
      <w:r w:rsidRPr="00501B56">
        <w:rPr>
          <w:lang w:val="en-GB"/>
        </w:rPr>
        <w:t>rom a broader methodological perspective, this study highlight</w:t>
      </w:r>
      <w:r w:rsidR="00B07B87" w:rsidRPr="00501B56">
        <w:rPr>
          <w:lang w:val="en-GB"/>
        </w:rPr>
        <w:t>s</w:t>
      </w:r>
      <w:r w:rsidRPr="00501B56">
        <w:rPr>
          <w:lang w:val="en-GB"/>
        </w:rPr>
        <w:t xml:space="preserve"> the importance of coupling ABC</w:t>
      </w:r>
      <w:r w:rsidR="00B07B87" w:rsidRPr="00501B56">
        <w:rPr>
          <w:lang w:val="en-GB"/>
        </w:rPr>
        <w:t xml:space="preserve"> methods</w:t>
      </w:r>
      <w:r w:rsidRPr="00501B56">
        <w:rPr>
          <w:lang w:val="en-GB"/>
        </w:rPr>
        <w:t xml:space="preserve"> with more traditional approaches and </w:t>
      </w:r>
      <w:r w:rsidR="008F7361" w:rsidRPr="00501B56">
        <w:rPr>
          <w:lang w:val="en-GB"/>
        </w:rPr>
        <w:t xml:space="preserve">suggests that </w:t>
      </w:r>
      <w:r w:rsidR="002725DF" w:rsidRPr="00501B56">
        <w:rPr>
          <w:lang w:val="en-GB"/>
        </w:rPr>
        <w:t xml:space="preserve">carrying out </w:t>
      </w:r>
      <w:r w:rsidR="008F7361" w:rsidRPr="00501B56">
        <w:rPr>
          <w:lang w:val="en-GB"/>
        </w:rPr>
        <w:t xml:space="preserve">independent ABC analyses on several sample sets, when possible, </w:t>
      </w:r>
      <w:r w:rsidR="002725DF" w:rsidRPr="00501B56">
        <w:rPr>
          <w:lang w:val="en-GB"/>
        </w:rPr>
        <w:t>is a sensible solution, making it possible to avoid</w:t>
      </w:r>
      <w:r w:rsidR="008F7361" w:rsidRPr="00501B56">
        <w:rPr>
          <w:lang w:val="en-GB"/>
        </w:rPr>
        <w:t xml:space="preserve"> erroneous </w:t>
      </w:r>
      <w:r w:rsidR="002725DF" w:rsidRPr="00501B56">
        <w:rPr>
          <w:lang w:val="en-GB"/>
        </w:rPr>
        <w:t>model choices and conclusions</w:t>
      </w:r>
      <w:r w:rsidRPr="00501B56">
        <w:rPr>
          <w:lang w:val="en-GB"/>
        </w:rPr>
        <w:t>.</w:t>
      </w:r>
    </w:p>
    <w:p w:rsidR="00D947FD" w:rsidRPr="00501B56" w:rsidRDefault="00D947FD" w:rsidP="00D947FD">
      <w:pPr>
        <w:spacing w:line="480" w:lineRule="auto"/>
        <w:rPr>
          <w:lang w:val="en-GB"/>
        </w:rPr>
      </w:pPr>
    </w:p>
    <w:p w:rsidR="00916059" w:rsidRPr="00501B56" w:rsidRDefault="00916059" w:rsidP="00916059">
      <w:pPr>
        <w:spacing w:line="480" w:lineRule="auto"/>
        <w:rPr>
          <w:b/>
          <w:bCs/>
          <w:sz w:val="32"/>
          <w:szCs w:val="32"/>
          <w:lang w:val="en-GB"/>
        </w:rPr>
      </w:pPr>
      <w:r w:rsidRPr="00501B56">
        <w:rPr>
          <w:b/>
          <w:bCs/>
          <w:sz w:val="32"/>
          <w:szCs w:val="32"/>
          <w:lang w:val="en-GB"/>
        </w:rPr>
        <w:t>Acknowledgments</w:t>
      </w:r>
    </w:p>
    <w:p w:rsidR="00916059" w:rsidRPr="00501B56" w:rsidRDefault="00916059" w:rsidP="00916059">
      <w:pPr>
        <w:spacing w:line="480" w:lineRule="auto"/>
        <w:rPr>
          <w:lang w:val="en-GB"/>
        </w:rPr>
      </w:pPr>
    </w:p>
    <w:p w:rsidR="00916059" w:rsidRPr="00501B56" w:rsidRDefault="00916059" w:rsidP="00916059">
      <w:pPr>
        <w:spacing w:line="480" w:lineRule="auto"/>
        <w:rPr>
          <w:lang w:val="en-GB"/>
        </w:rPr>
      </w:pPr>
      <w:r w:rsidRPr="00501B56">
        <w:rPr>
          <w:lang w:val="en-GB"/>
        </w:rPr>
        <w:t xml:space="preserve">We thank J.-M. Cornuet, A. Dehne-Garcia, </w:t>
      </w:r>
      <w:r w:rsidR="00630DB8">
        <w:rPr>
          <w:lang w:val="en-GB"/>
        </w:rPr>
        <w:t xml:space="preserve">M. Kenis, </w:t>
      </w:r>
      <w:r w:rsidRPr="00501B56">
        <w:rPr>
          <w:lang w:val="en-GB"/>
        </w:rPr>
        <w:t xml:space="preserve">L. J. Lawson Handley, R. Ware and I. A. Zakharov for fruitful discussions. We also thank our colleagues N. Berkvens, C. Borges, P. Brown, A. Coeur d’Acier, P. De Clercq,  I. Goryacheva, L. Hautier, W. Jones, E. Jousselin, G. Kergoat, S. Kögel, J. Li, A. Migeon, H. Pang, </w:t>
      </w:r>
      <w:r w:rsidR="00630DB8">
        <w:rPr>
          <w:lang w:val="en-GB"/>
        </w:rPr>
        <w:t xml:space="preserve">R. Stals, </w:t>
      </w:r>
      <w:r w:rsidRPr="00501B56">
        <w:rPr>
          <w:lang w:val="en-GB"/>
        </w:rPr>
        <w:t xml:space="preserve">V. Ternois, C. E. Thomas, J. van Lenteren and S. Wang for additional </w:t>
      </w:r>
      <w:r w:rsidRPr="00501B56">
        <w:rPr>
          <w:i/>
          <w:lang w:val="en-GB"/>
        </w:rPr>
        <w:t>H. axyridis</w:t>
      </w:r>
      <w:r w:rsidRPr="00501B56">
        <w:rPr>
          <w:lang w:val="en-GB"/>
        </w:rPr>
        <w:t xml:space="preserve"> samples. </w:t>
      </w:r>
      <w:ins w:id="113" w:author="thomas G." w:date="2014-06-01T15:26:00Z">
        <w:r w:rsidR="003C533A">
          <w:rPr>
            <w:lang w:val="en-GB"/>
          </w:rPr>
          <w:t>We also thank A. Blin and A. Auguste for technical and administrative assistance.</w:t>
        </w:r>
      </w:ins>
      <w:ins w:id="114" w:author="thomas G." w:date="2014-06-01T15:27:00Z">
        <w:r w:rsidR="00CB3C50">
          <w:rPr>
            <w:lang w:val="en-GB"/>
          </w:rPr>
          <w:t xml:space="preserve"> </w:t>
        </w:r>
      </w:ins>
      <w:r w:rsidRPr="00501B56">
        <w:rPr>
          <w:lang w:val="en-GB"/>
        </w:rPr>
        <w:t>This work was funded by grants from the French ANR Biodiversite #ANR-06-BDIV-008-01 and the French Agropolis Fondation (RTRA, Montpellier, BIOFIS project #1001-001).</w:t>
      </w:r>
    </w:p>
    <w:p w:rsidR="00916059" w:rsidRPr="00501B56" w:rsidRDefault="00916059" w:rsidP="00916059">
      <w:pPr>
        <w:spacing w:line="480" w:lineRule="auto"/>
        <w:rPr>
          <w:lang w:val="en-GB"/>
        </w:rPr>
      </w:pPr>
    </w:p>
    <w:p w:rsidR="00916059" w:rsidRPr="00501B56" w:rsidRDefault="00916059" w:rsidP="00916059">
      <w:pPr>
        <w:spacing w:line="480" w:lineRule="auto"/>
        <w:rPr>
          <w:b/>
          <w:bCs/>
          <w:sz w:val="32"/>
          <w:szCs w:val="32"/>
          <w:lang w:val="en-GB"/>
        </w:rPr>
      </w:pPr>
      <w:r w:rsidRPr="00501B56">
        <w:rPr>
          <w:b/>
          <w:bCs/>
          <w:sz w:val="32"/>
          <w:szCs w:val="32"/>
          <w:lang w:val="en-GB"/>
        </w:rPr>
        <w:t>References</w:t>
      </w:r>
    </w:p>
    <w:p w:rsidR="00187390" w:rsidRPr="00501B56" w:rsidRDefault="00187390" w:rsidP="00EA085B">
      <w:pPr>
        <w:spacing w:line="480" w:lineRule="auto"/>
        <w:rPr>
          <w:lang w:val="en-GB"/>
        </w:rPr>
      </w:pPr>
    </w:p>
    <w:p w:rsidR="00EA085B" w:rsidRDefault="0054573D" w:rsidP="00EA085B">
      <w:pPr>
        <w:spacing w:line="480" w:lineRule="auto"/>
        <w:ind w:left="720" w:hanging="720"/>
        <w:rPr>
          <w:lang w:val="en-GB"/>
        </w:rPr>
      </w:pPr>
      <w:r>
        <w:rPr>
          <w:lang w:val="en-GB"/>
        </w:rPr>
        <w:fldChar w:fldCharType="begin"/>
      </w:r>
      <w:r w:rsidR="00EA085B">
        <w:rPr>
          <w:lang w:val="en-GB"/>
        </w:rPr>
        <w:instrText xml:space="preserve"> ADDIN EN.REFLIST </w:instrText>
      </w:r>
      <w:r>
        <w:rPr>
          <w:lang w:val="en-GB"/>
        </w:rPr>
        <w:fldChar w:fldCharType="separate"/>
      </w:r>
      <w:r w:rsidR="00EA085B">
        <w:rPr>
          <w:lang w:val="en-GB"/>
        </w:rPr>
        <w:t xml:space="preserve">Adriaens T, Branquart E, Maes D (2003) The Multicoloured Asian Ladybird </w:t>
      </w:r>
      <w:r w:rsidR="00EA085B" w:rsidRPr="00EA085B">
        <w:rPr>
          <w:i/>
          <w:lang w:val="en-GB"/>
        </w:rPr>
        <w:t>Harmonia axyridis</w:t>
      </w:r>
      <w:r w:rsidR="00EA085B">
        <w:rPr>
          <w:lang w:val="en-GB"/>
        </w:rPr>
        <w:t xml:space="preserve"> Pallas (Coleoptera : Coccinellidae), a threat for native aphid predators in Belgium? </w:t>
      </w:r>
      <w:r w:rsidR="00EA085B" w:rsidRPr="00EA085B">
        <w:rPr>
          <w:i/>
          <w:lang w:val="en-GB"/>
        </w:rPr>
        <w:t>Belgian Journal of Zoology</w:t>
      </w:r>
      <w:r w:rsidR="00EA085B">
        <w:rPr>
          <w:lang w:val="en-GB"/>
        </w:rPr>
        <w:t xml:space="preserve"> </w:t>
      </w:r>
      <w:r w:rsidR="00EA085B" w:rsidRPr="00EA085B">
        <w:rPr>
          <w:b/>
          <w:lang w:val="en-GB"/>
        </w:rPr>
        <w:t>133</w:t>
      </w:r>
      <w:r w:rsidR="00EA085B">
        <w:rPr>
          <w:lang w:val="en-GB"/>
        </w:rPr>
        <w:t>, 195-196.</w:t>
      </w:r>
    </w:p>
    <w:p w:rsidR="00EA085B" w:rsidRPr="008F07D2" w:rsidRDefault="00EA085B" w:rsidP="00EA085B">
      <w:pPr>
        <w:spacing w:line="480" w:lineRule="auto"/>
        <w:ind w:left="720" w:hanging="720"/>
        <w:rPr>
          <w:rPrChange w:id="115" w:author="Arnaud Estoup" w:date="2014-05-15T16:06:00Z">
            <w:rPr>
              <w:lang w:val="en-GB"/>
            </w:rPr>
          </w:rPrChange>
        </w:rPr>
      </w:pPr>
      <w:r>
        <w:rPr>
          <w:lang w:val="en-GB"/>
        </w:rPr>
        <w:t>Ascunce MS, Yang CC, Oakey J</w:t>
      </w:r>
      <w:r w:rsidRPr="00EA085B">
        <w:rPr>
          <w:i/>
          <w:lang w:val="en-GB"/>
        </w:rPr>
        <w:t>, et al.</w:t>
      </w:r>
      <w:r>
        <w:rPr>
          <w:lang w:val="en-GB"/>
        </w:rPr>
        <w:t xml:space="preserve"> (2011) Global Invasion History of the Fire Ant </w:t>
      </w:r>
      <w:r w:rsidRPr="00EA085B">
        <w:rPr>
          <w:i/>
          <w:lang w:val="en-GB"/>
        </w:rPr>
        <w:t>Solenopsis invicta</w:t>
      </w:r>
      <w:r>
        <w:rPr>
          <w:lang w:val="en-GB"/>
        </w:rPr>
        <w:t xml:space="preserve">. </w:t>
      </w:r>
      <w:r w:rsidR="0054573D" w:rsidRPr="0054573D">
        <w:rPr>
          <w:i/>
          <w:rPrChange w:id="116" w:author="Arnaud Estoup" w:date="2014-05-15T16:06:00Z">
            <w:rPr>
              <w:i/>
              <w:color w:val="0000FF"/>
              <w:u w:val="single"/>
              <w:lang w:val="en-GB"/>
            </w:rPr>
          </w:rPrChange>
        </w:rPr>
        <w:t>Science</w:t>
      </w:r>
      <w:r w:rsidR="0054573D" w:rsidRPr="0054573D">
        <w:rPr>
          <w:rPrChange w:id="117" w:author="Arnaud Estoup" w:date="2014-05-15T16:06:00Z">
            <w:rPr>
              <w:color w:val="0000FF"/>
              <w:u w:val="single"/>
              <w:lang w:val="en-GB"/>
            </w:rPr>
          </w:rPrChange>
        </w:rPr>
        <w:t xml:space="preserve"> </w:t>
      </w:r>
      <w:r w:rsidR="0054573D" w:rsidRPr="0054573D">
        <w:rPr>
          <w:b/>
          <w:rPrChange w:id="118" w:author="Arnaud Estoup" w:date="2014-05-15T16:06:00Z">
            <w:rPr>
              <w:b/>
              <w:color w:val="0000FF"/>
              <w:u w:val="single"/>
              <w:lang w:val="en-GB"/>
            </w:rPr>
          </w:rPrChange>
        </w:rPr>
        <w:t>331</w:t>
      </w:r>
      <w:r w:rsidR="0054573D" w:rsidRPr="0054573D">
        <w:rPr>
          <w:rPrChange w:id="119" w:author="Arnaud Estoup" w:date="2014-05-15T16:06:00Z">
            <w:rPr>
              <w:color w:val="0000FF"/>
              <w:u w:val="single"/>
              <w:lang w:val="en-GB"/>
            </w:rPr>
          </w:rPrChange>
        </w:rPr>
        <w:t>, 1066-1068.</w:t>
      </w:r>
    </w:p>
    <w:p w:rsidR="00EA085B" w:rsidRDefault="0054573D" w:rsidP="00EA085B">
      <w:pPr>
        <w:spacing w:line="480" w:lineRule="auto"/>
        <w:ind w:left="720" w:hanging="720"/>
        <w:rPr>
          <w:lang w:val="en-GB"/>
        </w:rPr>
      </w:pPr>
      <w:r w:rsidRPr="0054573D">
        <w:rPr>
          <w:rPrChange w:id="120" w:author="Arnaud Estoup" w:date="2014-05-15T16:06:00Z">
            <w:rPr>
              <w:color w:val="0000FF"/>
              <w:u w:val="single"/>
              <w:lang w:val="en-GB"/>
            </w:rPr>
          </w:rPrChange>
        </w:rPr>
        <w:t>Auger-Rozenberg MA, Boivin T, Magnoux E</w:t>
      </w:r>
      <w:r w:rsidRPr="0054573D">
        <w:rPr>
          <w:i/>
          <w:rPrChange w:id="121" w:author="Arnaud Estoup" w:date="2014-05-15T16:06:00Z">
            <w:rPr>
              <w:i/>
              <w:color w:val="0000FF"/>
              <w:u w:val="single"/>
              <w:lang w:val="en-GB"/>
            </w:rPr>
          </w:rPrChange>
        </w:rPr>
        <w:t>, et al.</w:t>
      </w:r>
      <w:r w:rsidRPr="0054573D">
        <w:rPr>
          <w:rPrChange w:id="122" w:author="Arnaud Estoup" w:date="2014-05-15T16:06:00Z">
            <w:rPr>
              <w:color w:val="0000FF"/>
              <w:u w:val="single"/>
              <w:lang w:val="en-GB"/>
            </w:rPr>
          </w:rPrChange>
        </w:rPr>
        <w:t xml:space="preserve"> </w:t>
      </w:r>
      <w:r w:rsidR="00EA085B">
        <w:rPr>
          <w:lang w:val="en-GB"/>
        </w:rPr>
        <w:t xml:space="preserve">(2012) Inferences on population history of a seed chalcid wasp: invasion success despite a severe founder effect from an unexpected source population. </w:t>
      </w:r>
      <w:r w:rsidR="00EA085B" w:rsidRPr="00EA085B">
        <w:rPr>
          <w:i/>
          <w:lang w:val="en-GB"/>
        </w:rPr>
        <w:t>Molecular Ecology</w:t>
      </w:r>
      <w:r w:rsidR="00EA085B">
        <w:rPr>
          <w:lang w:val="en-GB"/>
        </w:rPr>
        <w:t xml:space="preserve"> </w:t>
      </w:r>
      <w:r w:rsidR="00EA085B" w:rsidRPr="00EA085B">
        <w:rPr>
          <w:b/>
          <w:lang w:val="en-GB"/>
        </w:rPr>
        <w:t>21</w:t>
      </w:r>
      <w:r w:rsidR="00EA085B">
        <w:rPr>
          <w:lang w:val="en-GB"/>
        </w:rPr>
        <w:t>, 6086-6103.</w:t>
      </w:r>
    </w:p>
    <w:p w:rsidR="00EA085B" w:rsidRDefault="00EA085B" w:rsidP="00EA085B">
      <w:pPr>
        <w:spacing w:line="480" w:lineRule="auto"/>
        <w:ind w:left="720" w:hanging="720"/>
        <w:rPr>
          <w:lang w:val="en-GB"/>
        </w:rPr>
      </w:pPr>
      <w:r>
        <w:rPr>
          <w:lang w:val="en-GB"/>
        </w:rPr>
        <w:t>Barres B, Carlier J, Seguin M</w:t>
      </w:r>
      <w:r w:rsidRPr="00EA085B">
        <w:rPr>
          <w:i/>
          <w:lang w:val="en-GB"/>
        </w:rPr>
        <w:t>, et al.</w:t>
      </w:r>
      <w:r>
        <w:rPr>
          <w:lang w:val="en-GB"/>
        </w:rPr>
        <w:t xml:space="preserve"> (2012) Understanding the recent colonization history of a plant pathogenic fungus using population genetic tools and Approximate Bayesian Computation. </w:t>
      </w:r>
      <w:r w:rsidRPr="00EA085B">
        <w:rPr>
          <w:i/>
          <w:lang w:val="en-GB"/>
        </w:rPr>
        <w:t>Heredity</w:t>
      </w:r>
      <w:r>
        <w:rPr>
          <w:lang w:val="en-GB"/>
        </w:rPr>
        <w:t xml:space="preserve"> </w:t>
      </w:r>
      <w:r w:rsidRPr="00EA085B">
        <w:rPr>
          <w:b/>
          <w:lang w:val="en-GB"/>
        </w:rPr>
        <w:t>109</w:t>
      </w:r>
      <w:r>
        <w:rPr>
          <w:lang w:val="en-GB"/>
        </w:rPr>
        <w:t>, 269-279.</w:t>
      </w:r>
    </w:p>
    <w:p w:rsidR="00EA085B" w:rsidRDefault="00EA085B" w:rsidP="00EA085B">
      <w:pPr>
        <w:spacing w:line="480" w:lineRule="auto"/>
        <w:ind w:left="720" w:hanging="720"/>
        <w:rPr>
          <w:lang w:val="en-GB"/>
        </w:rPr>
      </w:pPr>
      <w:r>
        <w:rPr>
          <w:lang w:val="en-GB"/>
        </w:rPr>
        <w:t xml:space="preserve">Beaumont MA (2010) Approximate Bayesian Computation in Evolution and Ecology. </w:t>
      </w:r>
      <w:r w:rsidRPr="00EA085B">
        <w:rPr>
          <w:i/>
          <w:lang w:val="en-GB"/>
        </w:rPr>
        <w:t>Annual Review of Ecology, Evolution, and Systematics</w:t>
      </w:r>
      <w:r>
        <w:rPr>
          <w:lang w:val="en-GB"/>
        </w:rPr>
        <w:t xml:space="preserve"> </w:t>
      </w:r>
      <w:r w:rsidRPr="00EA085B">
        <w:rPr>
          <w:b/>
          <w:lang w:val="en-GB"/>
        </w:rPr>
        <w:t>41</w:t>
      </w:r>
      <w:r>
        <w:rPr>
          <w:lang w:val="en-GB"/>
        </w:rPr>
        <w:t>, 379-406.</w:t>
      </w:r>
    </w:p>
    <w:p w:rsidR="00EA085B" w:rsidRDefault="00EA085B" w:rsidP="00EA085B">
      <w:pPr>
        <w:spacing w:line="480" w:lineRule="auto"/>
        <w:ind w:left="720" w:hanging="720"/>
        <w:rPr>
          <w:lang w:val="en-GB"/>
        </w:rPr>
      </w:pPr>
      <w:r>
        <w:rPr>
          <w:lang w:val="en-GB"/>
        </w:rPr>
        <w:t xml:space="preserve">Beaumont MA, Zhang WY, Balding DJ (2002) Approximate Bayesian computation in population genetics. </w:t>
      </w:r>
      <w:r w:rsidRPr="00EA085B">
        <w:rPr>
          <w:i/>
          <w:lang w:val="en-GB"/>
        </w:rPr>
        <w:t>Genetics</w:t>
      </w:r>
      <w:r>
        <w:rPr>
          <w:lang w:val="en-GB"/>
        </w:rPr>
        <w:t xml:space="preserve"> </w:t>
      </w:r>
      <w:r w:rsidRPr="00EA085B">
        <w:rPr>
          <w:b/>
          <w:lang w:val="en-GB"/>
        </w:rPr>
        <w:t>162</w:t>
      </w:r>
      <w:r>
        <w:rPr>
          <w:lang w:val="en-GB"/>
        </w:rPr>
        <w:t>, 2025-2035.</w:t>
      </w:r>
    </w:p>
    <w:p w:rsidR="00EA085B" w:rsidRDefault="00EA085B" w:rsidP="00EA085B">
      <w:pPr>
        <w:spacing w:line="480" w:lineRule="auto"/>
        <w:ind w:left="720" w:hanging="720"/>
        <w:rPr>
          <w:lang w:val="en-GB"/>
        </w:rPr>
      </w:pPr>
      <w:r>
        <w:rPr>
          <w:lang w:val="en-GB"/>
        </w:rPr>
        <w:t xml:space="preserve">Benjamini Y, Hochberg Y (1995) Controlling the false discovery rate - a practical and powerful approach to multiple testing. </w:t>
      </w:r>
      <w:r w:rsidRPr="00EA085B">
        <w:rPr>
          <w:i/>
          <w:lang w:val="en-GB"/>
        </w:rPr>
        <w:t>Journal of the Royal Statistical Society Series B-Methodological</w:t>
      </w:r>
      <w:r>
        <w:rPr>
          <w:lang w:val="en-GB"/>
        </w:rPr>
        <w:t xml:space="preserve"> </w:t>
      </w:r>
      <w:r w:rsidRPr="00EA085B">
        <w:rPr>
          <w:b/>
          <w:lang w:val="en-GB"/>
        </w:rPr>
        <w:t>57</w:t>
      </w:r>
      <w:r>
        <w:rPr>
          <w:lang w:val="en-GB"/>
        </w:rPr>
        <w:t>, 289-300.</w:t>
      </w:r>
    </w:p>
    <w:p w:rsidR="00EA085B" w:rsidRDefault="00EA085B" w:rsidP="00EA085B">
      <w:pPr>
        <w:spacing w:line="480" w:lineRule="auto"/>
        <w:ind w:left="720" w:hanging="720"/>
        <w:rPr>
          <w:lang w:val="en-GB"/>
        </w:rPr>
      </w:pPr>
      <w:r>
        <w:rPr>
          <w:lang w:val="en-GB"/>
        </w:rPr>
        <w:t xml:space="preserve">Bertorelle G, Benazzo A, Mona S (2010) ABC as a flexible framework to estimate demography over space and time: some cons, many pros. </w:t>
      </w:r>
      <w:r w:rsidRPr="00EA085B">
        <w:rPr>
          <w:i/>
          <w:lang w:val="en-GB"/>
        </w:rPr>
        <w:t>Molecular Ecology</w:t>
      </w:r>
      <w:r>
        <w:rPr>
          <w:lang w:val="en-GB"/>
        </w:rPr>
        <w:t xml:space="preserve"> </w:t>
      </w:r>
      <w:r w:rsidRPr="00EA085B">
        <w:rPr>
          <w:b/>
          <w:lang w:val="en-GB"/>
        </w:rPr>
        <w:t>19</w:t>
      </w:r>
      <w:r>
        <w:rPr>
          <w:lang w:val="en-GB"/>
        </w:rPr>
        <w:t>, 2609-2625.</w:t>
      </w:r>
    </w:p>
    <w:p w:rsidR="00EA085B" w:rsidRDefault="00EA085B" w:rsidP="00EA085B">
      <w:pPr>
        <w:spacing w:line="480" w:lineRule="auto"/>
        <w:ind w:left="720" w:hanging="720"/>
        <w:rPr>
          <w:lang w:val="en-GB"/>
        </w:rPr>
      </w:pPr>
      <w:r>
        <w:rPr>
          <w:lang w:val="en-GB"/>
        </w:rPr>
        <w:t xml:space="preserve">Blekhman AV, Goryacheva II, Zakharov IA (2010) Differentiation of </w:t>
      </w:r>
      <w:r w:rsidRPr="00EA085B">
        <w:rPr>
          <w:i/>
          <w:lang w:val="en-GB"/>
        </w:rPr>
        <w:t>Harmonia axyridis</w:t>
      </w:r>
      <w:r>
        <w:rPr>
          <w:lang w:val="en-GB"/>
        </w:rPr>
        <w:t xml:space="preserve"> Pall. according to polymorphic morphological traits and variability of the mitochondrial COI gene. </w:t>
      </w:r>
      <w:r w:rsidRPr="00EA085B">
        <w:rPr>
          <w:i/>
          <w:lang w:val="en-GB"/>
        </w:rPr>
        <w:t>Moscow University Biological Sciences Bulletin</w:t>
      </w:r>
      <w:r>
        <w:rPr>
          <w:lang w:val="en-GB"/>
        </w:rPr>
        <w:t xml:space="preserve"> </w:t>
      </w:r>
      <w:r w:rsidRPr="00EA085B">
        <w:rPr>
          <w:b/>
          <w:lang w:val="en-GB"/>
        </w:rPr>
        <w:t>65</w:t>
      </w:r>
      <w:r>
        <w:rPr>
          <w:lang w:val="en-GB"/>
        </w:rPr>
        <w:t>, 174-176.</w:t>
      </w:r>
    </w:p>
    <w:p w:rsidR="00EA085B" w:rsidRDefault="00EA085B" w:rsidP="00EA085B">
      <w:pPr>
        <w:spacing w:line="480" w:lineRule="auto"/>
        <w:ind w:left="720" w:hanging="720"/>
        <w:rPr>
          <w:lang w:val="en-GB"/>
        </w:rPr>
      </w:pPr>
      <w:r>
        <w:rPr>
          <w:lang w:val="en-GB"/>
        </w:rPr>
        <w:t>Boissin E, Hurley B, Wingfield MJ</w:t>
      </w:r>
      <w:r w:rsidRPr="00EA085B">
        <w:rPr>
          <w:i/>
          <w:lang w:val="en-GB"/>
        </w:rPr>
        <w:t>, et al.</w:t>
      </w:r>
      <w:r>
        <w:rPr>
          <w:lang w:val="en-GB"/>
        </w:rPr>
        <w:t xml:space="preserve"> (2012) Retracing the routes of introduction of invasive species: the case of the Sirex noctilio woodwasp. </w:t>
      </w:r>
      <w:r w:rsidRPr="00EA085B">
        <w:rPr>
          <w:i/>
          <w:lang w:val="en-GB"/>
        </w:rPr>
        <w:t>Molecular Ecology</w:t>
      </w:r>
      <w:r>
        <w:rPr>
          <w:lang w:val="en-GB"/>
        </w:rPr>
        <w:t xml:space="preserve"> </w:t>
      </w:r>
      <w:r w:rsidRPr="00EA085B">
        <w:rPr>
          <w:b/>
          <w:lang w:val="en-GB"/>
        </w:rPr>
        <w:t>21</w:t>
      </w:r>
      <w:r>
        <w:rPr>
          <w:lang w:val="en-GB"/>
        </w:rPr>
        <w:t>, 5728-5744.</w:t>
      </w:r>
    </w:p>
    <w:p w:rsidR="00EA085B" w:rsidRDefault="00EA085B" w:rsidP="00EA085B">
      <w:pPr>
        <w:spacing w:line="480" w:lineRule="auto"/>
        <w:ind w:left="720" w:hanging="720"/>
        <w:rPr>
          <w:lang w:val="en-GB"/>
        </w:rPr>
      </w:pPr>
      <w:r>
        <w:rPr>
          <w:lang w:val="en-GB"/>
        </w:rPr>
        <w:t>Bossdorf O, Auge H, Lafuma L</w:t>
      </w:r>
      <w:r w:rsidRPr="00EA085B">
        <w:rPr>
          <w:i/>
          <w:lang w:val="en-GB"/>
        </w:rPr>
        <w:t>, et al.</w:t>
      </w:r>
      <w:r>
        <w:rPr>
          <w:lang w:val="en-GB"/>
        </w:rPr>
        <w:t xml:space="preserve"> (2005) Phenotypic and genetic differentiation between native and introduced plant populations. </w:t>
      </w:r>
      <w:r w:rsidRPr="00EA085B">
        <w:rPr>
          <w:i/>
          <w:lang w:val="en-GB"/>
        </w:rPr>
        <w:t>Oecologia</w:t>
      </w:r>
      <w:r>
        <w:rPr>
          <w:lang w:val="en-GB"/>
        </w:rPr>
        <w:t xml:space="preserve"> </w:t>
      </w:r>
      <w:r w:rsidRPr="00EA085B">
        <w:rPr>
          <w:b/>
          <w:lang w:val="en-GB"/>
        </w:rPr>
        <w:t>144</w:t>
      </w:r>
      <w:r>
        <w:rPr>
          <w:lang w:val="en-GB"/>
        </w:rPr>
        <w:t>, 1-11.</w:t>
      </w:r>
    </w:p>
    <w:p w:rsidR="00EA085B" w:rsidRDefault="00EA085B" w:rsidP="00EA085B">
      <w:pPr>
        <w:spacing w:line="480" w:lineRule="auto"/>
        <w:ind w:left="720" w:hanging="720"/>
        <w:rPr>
          <w:lang w:val="en-GB"/>
        </w:rPr>
      </w:pPr>
      <w:r>
        <w:rPr>
          <w:lang w:val="en-GB"/>
        </w:rPr>
        <w:t>Boubou A, Migeon A, Roderick GK</w:t>
      </w:r>
      <w:r w:rsidRPr="00EA085B">
        <w:rPr>
          <w:i/>
          <w:lang w:val="en-GB"/>
        </w:rPr>
        <w:t>, et al.</w:t>
      </w:r>
      <w:r>
        <w:rPr>
          <w:lang w:val="en-GB"/>
        </w:rPr>
        <w:t xml:space="preserve"> (2012) Test of Colonisation Scenarios Reveals Complex Invasion History of the Red Tomato Spider Mite </w:t>
      </w:r>
      <w:r w:rsidRPr="00EA085B">
        <w:rPr>
          <w:i/>
          <w:lang w:val="en-GB"/>
        </w:rPr>
        <w:t>Tetranychus evansi</w:t>
      </w:r>
      <w:r>
        <w:rPr>
          <w:lang w:val="en-GB"/>
        </w:rPr>
        <w:t xml:space="preserve">. </w:t>
      </w:r>
      <w:r w:rsidRPr="00EA085B">
        <w:rPr>
          <w:i/>
          <w:lang w:val="en-GB"/>
        </w:rPr>
        <w:t>Plos One</w:t>
      </w:r>
      <w:r>
        <w:rPr>
          <w:lang w:val="en-GB"/>
        </w:rPr>
        <w:t xml:space="preserve"> </w:t>
      </w:r>
      <w:r w:rsidRPr="00EA085B">
        <w:rPr>
          <w:b/>
          <w:lang w:val="en-GB"/>
        </w:rPr>
        <w:t>7</w:t>
      </w:r>
      <w:r>
        <w:rPr>
          <w:lang w:val="en-GB"/>
        </w:rPr>
        <w:t>, 13.</w:t>
      </w:r>
    </w:p>
    <w:p w:rsidR="00EA085B" w:rsidRDefault="00EA085B" w:rsidP="00EA085B">
      <w:pPr>
        <w:spacing w:line="480" w:lineRule="auto"/>
        <w:ind w:left="720" w:hanging="720"/>
        <w:rPr>
          <w:lang w:val="en-GB"/>
        </w:rPr>
      </w:pPr>
      <w:r>
        <w:rPr>
          <w:lang w:val="en-GB"/>
        </w:rPr>
        <w:t>Brown P, Thomas C, Lombaert E</w:t>
      </w:r>
      <w:r w:rsidRPr="00EA085B">
        <w:rPr>
          <w:i/>
          <w:lang w:val="en-GB"/>
        </w:rPr>
        <w:t>, et al.</w:t>
      </w:r>
      <w:r>
        <w:rPr>
          <w:lang w:val="en-GB"/>
        </w:rPr>
        <w:t xml:space="preserve"> (2011) The global spread of </w:t>
      </w:r>
      <w:r w:rsidRPr="00EA085B">
        <w:rPr>
          <w:i/>
          <w:lang w:val="en-GB"/>
        </w:rPr>
        <w:t>Harmonia axyridis</w:t>
      </w:r>
      <w:r>
        <w:rPr>
          <w:lang w:val="en-GB"/>
        </w:rPr>
        <w:t xml:space="preserve"> (Coleoptera: Coccinellidae): distribution, dispersal and routes of invasion. </w:t>
      </w:r>
      <w:r w:rsidRPr="00EA085B">
        <w:rPr>
          <w:i/>
          <w:lang w:val="en-GB"/>
        </w:rPr>
        <w:t>Biocontrol</w:t>
      </w:r>
      <w:r>
        <w:rPr>
          <w:lang w:val="en-GB"/>
        </w:rPr>
        <w:t xml:space="preserve"> </w:t>
      </w:r>
      <w:r w:rsidRPr="00EA085B">
        <w:rPr>
          <w:b/>
          <w:lang w:val="en-GB"/>
        </w:rPr>
        <w:t>56</w:t>
      </w:r>
      <w:r>
        <w:rPr>
          <w:lang w:val="en-GB"/>
        </w:rPr>
        <w:t>, 623-641.</w:t>
      </w:r>
    </w:p>
    <w:p w:rsidR="00EA085B" w:rsidRDefault="00EA085B" w:rsidP="00EA085B">
      <w:pPr>
        <w:spacing w:line="480" w:lineRule="auto"/>
        <w:ind w:left="720" w:hanging="720"/>
        <w:rPr>
          <w:lang w:val="en-GB"/>
        </w:rPr>
      </w:pPr>
      <w:r>
        <w:rPr>
          <w:lang w:val="en-GB"/>
        </w:rPr>
        <w:t>Brown PMJ, Adriaens T, Bathon H</w:t>
      </w:r>
      <w:r w:rsidRPr="00EA085B">
        <w:rPr>
          <w:i/>
          <w:lang w:val="en-GB"/>
        </w:rPr>
        <w:t>, et al.</w:t>
      </w:r>
      <w:r>
        <w:rPr>
          <w:lang w:val="en-GB"/>
        </w:rPr>
        <w:t xml:space="preserve"> (2008) Harmonia axyridis in Europe: spread and distribution of a non-native coccinellid. </w:t>
      </w:r>
      <w:r w:rsidRPr="00EA085B">
        <w:rPr>
          <w:i/>
          <w:lang w:val="en-GB"/>
        </w:rPr>
        <w:t>Biocontrol</w:t>
      </w:r>
      <w:r>
        <w:rPr>
          <w:lang w:val="en-GB"/>
        </w:rPr>
        <w:t xml:space="preserve"> </w:t>
      </w:r>
      <w:r w:rsidRPr="00EA085B">
        <w:rPr>
          <w:b/>
          <w:lang w:val="en-GB"/>
        </w:rPr>
        <w:t>53</w:t>
      </w:r>
      <w:r>
        <w:rPr>
          <w:lang w:val="en-GB"/>
        </w:rPr>
        <w:t>, 5-21.</w:t>
      </w:r>
    </w:p>
    <w:p w:rsidR="00EA085B" w:rsidRDefault="00EA085B" w:rsidP="00EA085B">
      <w:pPr>
        <w:spacing w:line="480" w:lineRule="auto"/>
        <w:ind w:left="720" w:hanging="720"/>
        <w:rPr>
          <w:lang w:val="en-GB"/>
        </w:rPr>
      </w:pPr>
      <w:r>
        <w:rPr>
          <w:lang w:val="en-GB"/>
        </w:rPr>
        <w:t xml:space="preserve">Cavalli-Sforza LL, Edwards AWF (1967) Phylogenetic analysis models and estimation procedures. </w:t>
      </w:r>
      <w:r w:rsidRPr="00EA085B">
        <w:rPr>
          <w:i/>
          <w:lang w:val="en-GB"/>
        </w:rPr>
        <w:t>American Journal of Human Genetics</w:t>
      </w:r>
      <w:r>
        <w:rPr>
          <w:lang w:val="en-GB"/>
        </w:rPr>
        <w:t xml:space="preserve"> </w:t>
      </w:r>
      <w:r w:rsidRPr="00EA085B">
        <w:rPr>
          <w:b/>
          <w:lang w:val="en-GB"/>
        </w:rPr>
        <w:t>19</w:t>
      </w:r>
      <w:r>
        <w:rPr>
          <w:lang w:val="en-GB"/>
        </w:rPr>
        <w:t>, 233-257.</w:t>
      </w:r>
    </w:p>
    <w:p w:rsidR="00EA085B" w:rsidRDefault="00EA085B" w:rsidP="00EA085B">
      <w:pPr>
        <w:spacing w:line="480" w:lineRule="auto"/>
        <w:ind w:left="720" w:hanging="720"/>
        <w:rPr>
          <w:lang w:val="en-GB"/>
        </w:rPr>
      </w:pPr>
      <w:r>
        <w:rPr>
          <w:lang w:val="en-GB"/>
        </w:rPr>
        <w:t xml:space="preserve">Chapin J, Brou V (1991) </w:t>
      </w:r>
      <w:r w:rsidRPr="00EA085B">
        <w:rPr>
          <w:i/>
          <w:lang w:val="en-GB"/>
        </w:rPr>
        <w:t>Harmonia axyridis</w:t>
      </w:r>
      <w:r>
        <w:rPr>
          <w:lang w:val="en-GB"/>
        </w:rPr>
        <w:t xml:space="preserve"> (Pallas), the third species of the genus to be found in the United States (Coleoptera: Coccinellidae). </w:t>
      </w:r>
      <w:r w:rsidRPr="00EA085B">
        <w:rPr>
          <w:i/>
          <w:lang w:val="en-GB"/>
        </w:rPr>
        <w:t>Proceedings of the Entomological Society of Washington</w:t>
      </w:r>
      <w:r>
        <w:rPr>
          <w:lang w:val="en-GB"/>
        </w:rPr>
        <w:t xml:space="preserve"> </w:t>
      </w:r>
      <w:r w:rsidRPr="00EA085B">
        <w:rPr>
          <w:b/>
          <w:lang w:val="en-GB"/>
        </w:rPr>
        <w:t>93</w:t>
      </w:r>
      <w:r>
        <w:rPr>
          <w:lang w:val="en-GB"/>
        </w:rPr>
        <w:t>, 630-635.</w:t>
      </w:r>
    </w:p>
    <w:p w:rsidR="00EA085B" w:rsidRDefault="00EA085B" w:rsidP="00EA085B">
      <w:pPr>
        <w:spacing w:line="480" w:lineRule="auto"/>
        <w:ind w:left="720" w:hanging="720"/>
        <w:rPr>
          <w:lang w:val="en-GB"/>
        </w:rPr>
      </w:pPr>
      <w:r>
        <w:rPr>
          <w:lang w:val="en-GB"/>
        </w:rPr>
        <w:t>Ciosi M, Miller NJ, Kim KS</w:t>
      </w:r>
      <w:r w:rsidRPr="00EA085B">
        <w:rPr>
          <w:i/>
          <w:lang w:val="en-GB"/>
        </w:rPr>
        <w:t>, et al.</w:t>
      </w:r>
      <w:r>
        <w:rPr>
          <w:lang w:val="en-GB"/>
        </w:rPr>
        <w:t xml:space="preserve"> (2008) Invasion of Europe by the western corn rootworm, </w:t>
      </w:r>
      <w:r w:rsidRPr="00EA085B">
        <w:rPr>
          <w:i/>
          <w:lang w:val="en-GB"/>
        </w:rPr>
        <w:t>Diabrotica virgifera virgifera</w:t>
      </w:r>
      <w:r>
        <w:rPr>
          <w:lang w:val="en-GB"/>
        </w:rPr>
        <w:t xml:space="preserve">: multiple transatlantic introductions with various reductions of genetic diversity. </w:t>
      </w:r>
      <w:r w:rsidRPr="00EA085B">
        <w:rPr>
          <w:i/>
          <w:lang w:val="en-GB"/>
        </w:rPr>
        <w:t>Molecular Ecology</w:t>
      </w:r>
      <w:r>
        <w:rPr>
          <w:lang w:val="en-GB"/>
        </w:rPr>
        <w:t xml:space="preserve"> </w:t>
      </w:r>
      <w:r w:rsidRPr="00EA085B">
        <w:rPr>
          <w:b/>
          <w:lang w:val="en-GB"/>
        </w:rPr>
        <w:t>17</w:t>
      </w:r>
      <w:r>
        <w:rPr>
          <w:lang w:val="en-GB"/>
        </w:rPr>
        <w:t>, 3614-3627.</w:t>
      </w:r>
    </w:p>
    <w:p w:rsidR="00EA085B" w:rsidRDefault="00EA085B" w:rsidP="00EA085B">
      <w:pPr>
        <w:spacing w:line="480" w:lineRule="auto"/>
        <w:ind w:left="720" w:hanging="720"/>
        <w:rPr>
          <w:lang w:val="en-GB"/>
        </w:rPr>
      </w:pPr>
      <w:r>
        <w:rPr>
          <w:lang w:val="en-GB"/>
        </w:rPr>
        <w:t xml:space="preserve">Corander J, Waldmann P, Marttinen P, Sillanpaa MJ (2004) BAPS 2: enhanced possibilities for the analysis of genetic population structure. </w:t>
      </w:r>
      <w:r w:rsidRPr="00EA085B">
        <w:rPr>
          <w:i/>
          <w:lang w:val="en-GB"/>
        </w:rPr>
        <w:t>Bioinformatics</w:t>
      </w:r>
      <w:r>
        <w:rPr>
          <w:lang w:val="en-GB"/>
        </w:rPr>
        <w:t xml:space="preserve"> </w:t>
      </w:r>
      <w:r w:rsidRPr="00EA085B">
        <w:rPr>
          <w:b/>
          <w:lang w:val="en-GB"/>
        </w:rPr>
        <w:t>20</w:t>
      </w:r>
      <w:r>
        <w:rPr>
          <w:lang w:val="en-GB"/>
        </w:rPr>
        <w:t>, 2363-2369.</w:t>
      </w:r>
    </w:p>
    <w:p w:rsidR="00EA085B" w:rsidRPr="008F07D2" w:rsidRDefault="00EA085B" w:rsidP="00EA085B">
      <w:pPr>
        <w:spacing w:line="480" w:lineRule="auto"/>
        <w:ind w:left="720" w:hanging="720"/>
        <w:rPr>
          <w:rPrChange w:id="123" w:author="Arnaud Estoup" w:date="2014-05-15T16:06:00Z">
            <w:rPr>
              <w:lang w:val="en-GB"/>
            </w:rPr>
          </w:rPrChange>
        </w:rPr>
      </w:pPr>
      <w:r>
        <w:rPr>
          <w:lang w:val="en-GB"/>
        </w:rPr>
        <w:t xml:space="preserve">Corander J, Waldmann P, Sillanpaa MJ (2003) Bayesian analysis of genetic differentiation between populations. </w:t>
      </w:r>
      <w:r w:rsidR="0054573D" w:rsidRPr="0054573D">
        <w:rPr>
          <w:i/>
          <w:rPrChange w:id="124" w:author="Arnaud Estoup" w:date="2014-05-15T16:06:00Z">
            <w:rPr>
              <w:i/>
              <w:color w:val="0000FF"/>
              <w:u w:val="single"/>
              <w:lang w:val="en-GB"/>
            </w:rPr>
          </w:rPrChange>
        </w:rPr>
        <w:t>Genetics</w:t>
      </w:r>
      <w:r w:rsidR="0054573D" w:rsidRPr="0054573D">
        <w:rPr>
          <w:rPrChange w:id="125" w:author="Arnaud Estoup" w:date="2014-05-15T16:06:00Z">
            <w:rPr>
              <w:color w:val="0000FF"/>
              <w:u w:val="single"/>
              <w:lang w:val="en-GB"/>
            </w:rPr>
          </w:rPrChange>
        </w:rPr>
        <w:t xml:space="preserve"> </w:t>
      </w:r>
      <w:r w:rsidR="0054573D" w:rsidRPr="0054573D">
        <w:rPr>
          <w:b/>
          <w:rPrChange w:id="126" w:author="Arnaud Estoup" w:date="2014-05-15T16:06:00Z">
            <w:rPr>
              <w:b/>
              <w:color w:val="0000FF"/>
              <w:u w:val="single"/>
              <w:lang w:val="en-GB"/>
            </w:rPr>
          </w:rPrChange>
        </w:rPr>
        <w:t>163</w:t>
      </w:r>
      <w:r w:rsidR="0054573D" w:rsidRPr="0054573D">
        <w:rPr>
          <w:rPrChange w:id="127" w:author="Arnaud Estoup" w:date="2014-05-15T16:06:00Z">
            <w:rPr>
              <w:color w:val="0000FF"/>
              <w:u w:val="single"/>
              <w:lang w:val="en-GB"/>
            </w:rPr>
          </w:rPrChange>
        </w:rPr>
        <w:t>, 367-374.</w:t>
      </w:r>
    </w:p>
    <w:p w:rsidR="00EA085B" w:rsidRDefault="0054573D" w:rsidP="00EA085B">
      <w:pPr>
        <w:spacing w:line="480" w:lineRule="auto"/>
        <w:ind w:left="720" w:hanging="720"/>
        <w:rPr>
          <w:lang w:val="en-GB"/>
        </w:rPr>
      </w:pPr>
      <w:r w:rsidRPr="0054573D">
        <w:rPr>
          <w:rPrChange w:id="128" w:author="Arnaud Estoup" w:date="2014-05-15T16:06:00Z">
            <w:rPr>
              <w:color w:val="0000FF"/>
              <w:u w:val="single"/>
              <w:lang w:val="en-GB"/>
            </w:rPr>
          </w:rPrChange>
        </w:rPr>
        <w:t>Cornuet J-M, Pudlo P, Veyssier J</w:t>
      </w:r>
      <w:r w:rsidRPr="0054573D">
        <w:rPr>
          <w:i/>
          <w:rPrChange w:id="129" w:author="Arnaud Estoup" w:date="2014-05-15T16:06:00Z">
            <w:rPr>
              <w:i/>
              <w:color w:val="0000FF"/>
              <w:u w:val="single"/>
              <w:lang w:val="en-GB"/>
            </w:rPr>
          </w:rPrChange>
        </w:rPr>
        <w:t>, et al.</w:t>
      </w:r>
      <w:r w:rsidRPr="0054573D">
        <w:rPr>
          <w:rPrChange w:id="130" w:author="Arnaud Estoup" w:date="2014-05-15T16:06:00Z">
            <w:rPr>
              <w:color w:val="0000FF"/>
              <w:u w:val="single"/>
              <w:lang w:val="en-GB"/>
            </w:rPr>
          </w:rPrChange>
        </w:rPr>
        <w:t xml:space="preserve"> </w:t>
      </w:r>
      <w:r w:rsidR="00EA085B">
        <w:rPr>
          <w:lang w:val="en-GB"/>
        </w:rPr>
        <w:t>(2014) DIYABC v2.0: a software to make approximate Bayesian computation inferences about population history using single nucleotide polymorphism, DNA sequence and microsatellite data. 10.1093/bioinformatics/btt1763.</w:t>
      </w:r>
    </w:p>
    <w:p w:rsidR="00EA085B" w:rsidRPr="008F07D2" w:rsidRDefault="00EA085B" w:rsidP="00EA085B">
      <w:pPr>
        <w:spacing w:line="480" w:lineRule="auto"/>
        <w:ind w:left="720" w:hanging="720"/>
        <w:rPr>
          <w:rPrChange w:id="131" w:author="Arnaud Estoup" w:date="2014-05-15T16:06:00Z">
            <w:rPr>
              <w:lang w:val="en-GB"/>
            </w:rPr>
          </w:rPrChange>
        </w:rPr>
      </w:pPr>
      <w:r>
        <w:rPr>
          <w:lang w:val="en-GB"/>
        </w:rPr>
        <w:t xml:space="preserve">Cornuet JM, Ravigne V, Estoup A (2010) Inference on population history and model checking using DNA sequence and microsatellite data with the software DIYABC (v1.0). </w:t>
      </w:r>
      <w:r w:rsidR="0054573D" w:rsidRPr="0054573D">
        <w:rPr>
          <w:i/>
          <w:rPrChange w:id="132" w:author="Arnaud Estoup" w:date="2014-05-15T16:06:00Z">
            <w:rPr>
              <w:i/>
              <w:color w:val="0000FF"/>
              <w:u w:val="single"/>
              <w:lang w:val="en-GB"/>
            </w:rPr>
          </w:rPrChange>
        </w:rPr>
        <w:t>Bmc Bioinformatics</w:t>
      </w:r>
      <w:r w:rsidR="0054573D" w:rsidRPr="0054573D">
        <w:rPr>
          <w:rPrChange w:id="133" w:author="Arnaud Estoup" w:date="2014-05-15T16:06:00Z">
            <w:rPr>
              <w:color w:val="0000FF"/>
              <w:u w:val="single"/>
              <w:lang w:val="en-GB"/>
            </w:rPr>
          </w:rPrChange>
        </w:rPr>
        <w:t xml:space="preserve"> </w:t>
      </w:r>
      <w:r w:rsidR="0054573D" w:rsidRPr="0054573D">
        <w:rPr>
          <w:b/>
          <w:rPrChange w:id="134" w:author="Arnaud Estoup" w:date="2014-05-15T16:06:00Z">
            <w:rPr>
              <w:b/>
              <w:color w:val="0000FF"/>
              <w:u w:val="single"/>
              <w:lang w:val="en-GB"/>
            </w:rPr>
          </w:rPrChange>
        </w:rPr>
        <w:t>11</w:t>
      </w:r>
      <w:r w:rsidR="0054573D" w:rsidRPr="0054573D">
        <w:rPr>
          <w:rPrChange w:id="135" w:author="Arnaud Estoup" w:date="2014-05-15T16:06:00Z">
            <w:rPr>
              <w:color w:val="0000FF"/>
              <w:u w:val="single"/>
              <w:lang w:val="en-GB"/>
            </w:rPr>
          </w:rPrChange>
        </w:rPr>
        <w:t>, 401.</w:t>
      </w:r>
    </w:p>
    <w:p w:rsidR="00EA085B" w:rsidRPr="008F07D2" w:rsidRDefault="0054573D" w:rsidP="00EA085B">
      <w:pPr>
        <w:spacing w:line="480" w:lineRule="auto"/>
        <w:ind w:left="720" w:hanging="720"/>
        <w:rPr>
          <w:rPrChange w:id="136" w:author="Arnaud Estoup" w:date="2014-05-15T16:06:00Z">
            <w:rPr>
              <w:lang w:val="en-GB"/>
            </w:rPr>
          </w:rPrChange>
        </w:rPr>
      </w:pPr>
      <w:r w:rsidRPr="0054573D">
        <w:rPr>
          <w:rPrChange w:id="137" w:author="Arnaud Estoup" w:date="2014-05-15T16:06:00Z">
            <w:rPr>
              <w:color w:val="0000FF"/>
              <w:u w:val="single"/>
              <w:lang w:val="en-GB"/>
            </w:rPr>
          </w:rPrChange>
        </w:rPr>
        <w:t>Cornuet JM, Santos F, Beaumont MA</w:t>
      </w:r>
      <w:r w:rsidRPr="0054573D">
        <w:rPr>
          <w:i/>
          <w:rPrChange w:id="138" w:author="Arnaud Estoup" w:date="2014-05-15T16:06:00Z">
            <w:rPr>
              <w:i/>
              <w:color w:val="0000FF"/>
              <w:u w:val="single"/>
              <w:lang w:val="en-GB"/>
            </w:rPr>
          </w:rPrChange>
        </w:rPr>
        <w:t>, et al.</w:t>
      </w:r>
      <w:r w:rsidRPr="0054573D">
        <w:rPr>
          <w:rPrChange w:id="139" w:author="Arnaud Estoup" w:date="2014-05-15T16:06:00Z">
            <w:rPr>
              <w:color w:val="0000FF"/>
              <w:u w:val="single"/>
              <w:lang w:val="en-GB"/>
            </w:rPr>
          </w:rPrChange>
        </w:rPr>
        <w:t xml:space="preserve"> </w:t>
      </w:r>
      <w:r w:rsidR="00EA085B">
        <w:rPr>
          <w:lang w:val="en-GB"/>
        </w:rPr>
        <w:t xml:space="preserve">(2008) Inferring population history with DIY ABC: a user-friendly approach to approximate Bayesian computation. </w:t>
      </w:r>
      <w:r w:rsidRPr="0054573D">
        <w:rPr>
          <w:i/>
          <w:rPrChange w:id="140" w:author="Arnaud Estoup" w:date="2014-05-15T16:06:00Z">
            <w:rPr>
              <w:i/>
              <w:color w:val="0000FF"/>
              <w:u w:val="single"/>
              <w:lang w:val="en-GB"/>
            </w:rPr>
          </w:rPrChange>
        </w:rPr>
        <w:t>Bioinformatics</w:t>
      </w:r>
      <w:r w:rsidRPr="0054573D">
        <w:rPr>
          <w:rPrChange w:id="141" w:author="Arnaud Estoup" w:date="2014-05-15T16:06:00Z">
            <w:rPr>
              <w:color w:val="0000FF"/>
              <w:u w:val="single"/>
              <w:lang w:val="en-GB"/>
            </w:rPr>
          </w:rPrChange>
        </w:rPr>
        <w:t xml:space="preserve"> </w:t>
      </w:r>
      <w:r w:rsidRPr="0054573D">
        <w:rPr>
          <w:b/>
          <w:rPrChange w:id="142" w:author="Arnaud Estoup" w:date="2014-05-15T16:06:00Z">
            <w:rPr>
              <w:b/>
              <w:color w:val="0000FF"/>
              <w:u w:val="single"/>
              <w:lang w:val="en-GB"/>
            </w:rPr>
          </w:rPrChange>
        </w:rPr>
        <w:t>24</w:t>
      </w:r>
      <w:r w:rsidRPr="0054573D">
        <w:rPr>
          <w:rPrChange w:id="143" w:author="Arnaud Estoup" w:date="2014-05-15T16:06:00Z">
            <w:rPr>
              <w:color w:val="0000FF"/>
              <w:u w:val="single"/>
              <w:lang w:val="en-GB"/>
            </w:rPr>
          </w:rPrChange>
        </w:rPr>
        <w:t>, 2713-2719.</w:t>
      </w:r>
    </w:p>
    <w:p w:rsidR="00EA085B" w:rsidRPr="008F07D2" w:rsidRDefault="0054573D" w:rsidP="00EA085B">
      <w:pPr>
        <w:spacing w:line="480" w:lineRule="auto"/>
        <w:ind w:left="720" w:hanging="720"/>
        <w:rPr>
          <w:rPrChange w:id="144" w:author="Arnaud Estoup" w:date="2014-05-15T16:06:00Z">
            <w:rPr>
              <w:lang w:val="en-GB"/>
            </w:rPr>
          </w:rPrChange>
        </w:rPr>
      </w:pPr>
      <w:r w:rsidRPr="0054573D">
        <w:rPr>
          <w:rPrChange w:id="145" w:author="Arnaud Estoup" w:date="2014-05-15T16:06:00Z">
            <w:rPr>
              <w:color w:val="0000FF"/>
              <w:u w:val="single"/>
              <w:lang w:val="en-GB"/>
            </w:rPr>
          </w:rPrChange>
        </w:rPr>
        <w:t xml:space="preserve">Coutanceau J-P (2006) </w:t>
      </w:r>
      <w:r w:rsidRPr="0054573D">
        <w:rPr>
          <w:i/>
          <w:rPrChange w:id="146" w:author="Arnaud Estoup" w:date="2014-05-15T16:06:00Z">
            <w:rPr>
              <w:i/>
              <w:color w:val="0000FF"/>
              <w:u w:val="single"/>
              <w:lang w:val="en-GB"/>
            </w:rPr>
          </w:rPrChange>
        </w:rPr>
        <w:t>Harmonia axyridis</w:t>
      </w:r>
      <w:r w:rsidRPr="0054573D">
        <w:rPr>
          <w:rPrChange w:id="147" w:author="Arnaud Estoup" w:date="2014-05-15T16:06:00Z">
            <w:rPr>
              <w:color w:val="0000FF"/>
              <w:u w:val="single"/>
              <w:lang w:val="en-GB"/>
            </w:rPr>
          </w:rPrChange>
        </w:rPr>
        <w:t xml:space="preserve"> (Pallas, 1773) : une Coccinelle asiatique introduite, acclimatée et en extension en France. </w:t>
      </w:r>
      <w:r w:rsidRPr="0054573D">
        <w:rPr>
          <w:i/>
          <w:rPrChange w:id="148" w:author="Arnaud Estoup" w:date="2014-05-15T16:06:00Z">
            <w:rPr>
              <w:i/>
              <w:color w:val="0000FF"/>
              <w:u w:val="single"/>
              <w:lang w:val="en-GB"/>
            </w:rPr>
          </w:rPrChange>
        </w:rPr>
        <w:t>Bulletin de la société entomologique de France</w:t>
      </w:r>
      <w:r w:rsidRPr="0054573D">
        <w:rPr>
          <w:rPrChange w:id="149" w:author="Arnaud Estoup" w:date="2014-05-15T16:06:00Z">
            <w:rPr>
              <w:color w:val="0000FF"/>
              <w:u w:val="single"/>
              <w:lang w:val="en-GB"/>
            </w:rPr>
          </w:rPrChange>
        </w:rPr>
        <w:t xml:space="preserve"> </w:t>
      </w:r>
      <w:r w:rsidRPr="0054573D">
        <w:rPr>
          <w:b/>
          <w:rPrChange w:id="150" w:author="Arnaud Estoup" w:date="2014-05-15T16:06:00Z">
            <w:rPr>
              <w:b/>
              <w:color w:val="0000FF"/>
              <w:u w:val="single"/>
              <w:lang w:val="en-GB"/>
            </w:rPr>
          </w:rPrChange>
        </w:rPr>
        <w:t>111</w:t>
      </w:r>
      <w:r w:rsidRPr="0054573D">
        <w:rPr>
          <w:rPrChange w:id="151" w:author="Arnaud Estoup" w:date="2014-05-15T16:06:00Z">
            <w:rPr>
              <w:color w:val="0000FF"/>
              <w:u w:val="single"/>
              <w:lang w:val="en-GB"/>
            </w:rPr>
          </w:rPrChange>
        </w:rPr>
        <w:t>, 395-401.</w:t>
      </w:r>
    </w:p>
    <w:p w:rsidR="00EA085B" w:rsidRDefault="0054573D" w:rsidP="00EA085B">
      <w:pPr>
        <w:spacing w:line="480" w:lineRule="auto"/>
        <w:ind w:left="720" w:hanging="720"/>
        <w:rPr>
          <w:lang w:val="en-GB"/>
        </w:rPr>
      </w:pPr>
      <w:r w:rsidRPr="0054573D">
        <w:rPr>
          <w:rPrChange w:id="152" w:author="Arnaud Estoup" w:date="2014-05-15T16:06:00Z">
            <w:rPr>
              <w:color w:val="0000FF"/>
              <w:u w:val="single"/>
              <w:lang w:val="en-GB"/>
            </w:rPr>
          </w:rPrChange>
        </w:rPr>
        <w:t xml:space="preserve">Csillery K, Blum MGB, Gaggiotti OE, Francois O (2010) Approximate Bayesian Computation (ABC) in practice. </w:t>
      </w:r>
      <w:r w:rsidR="00EA085B" w:rsidRPr="00EA085B">
        <w:rPr>
          <w:i/>
          <w:lang w:val="en-GB"/>
        </w:rPr>
        <w:t>Trends in Ecology &amp; Evolution</w:t>
      </w:r>
      <w:r w:rsidR="00EA085B">
        <w:rPr>
          <w:lang w:val="en-GB"/>
        </w:rPr>
        <w:t xml:space="preserve"> </w:t>
      </w:r>
      <w:r w:rsidR="00EA085B" w:rsidRPr="00EA085B">
        <w:rPr>
          <w:b/>
          <w:lang w:val="en-GB"/>
        </w:rPr>
        <w:t>25</w:t>
      </w:r>
      <w:r w:rsidR="00EA085B">
        <w:rPr>
          <w:lang w:val="en-GB"/>
        </w:rPr>
        <w:t>, 410-418.</w:t>
      </w:r>
    </w:p>
    <w:p w:rsidR="00EA085B" w:rsidRDefault="00EA085B" w:rsidP="00EA085B">
      <w:pPr>
        <w:spacing w:line="480" w:lineRule="auto"/>
        <w:ind w:left="720" w:hanging="720"/>
        <w:rPr>
          <w:lang w:val="en-GB"/>
        </w:rPr>
      </w:pPr>
      <w:r>
        <w:rPr>
          <w:lang w:val="en-GB"/>
        </w:rPr>
        <w:t xml:space="preserve">Darling JA, Bagley MJ, Roman J, Tepolt CK, Geller JB (2008) Genetic patterns across multiple introductions of the globally invasive crab genus </w:t>
      </w:r>
      <w:r w:rsidRPr="00EA085B">
        <w:rPr>
          <w:i/>
          <w:lang w:val="en-GB"/>
        </w:rPr>
        <w:t>Carcinus</w:t>
      </w:r>
      <w:r>
        <w:rPr>
          <w:lang w:val="en-GB"/>
        </w:rPr>
        <w:t xml:space="preserve">. </w:t>
      </w:r>
      <w:r w:rsidRPr="00EA085B">
        <w:rPr>
          <w:i/>
          <w:lang w:val="en-GB"/>
        </w:rPr>
        <w:t>Molecular Ecology</w:t>
      </w:r>
      <w:r>
        <w:rPr>
          <w:lang w:val="en-GB"/>
        </w:rPr>
        <w:t xml:space="preserve"> </w:t>
      </w:r>
      <w:r w:rsidRPr="00EA085B">
        <w:rPr>
          <w:b/>
          <w:lang w:val="en-GB"/>
        </w:rPr>
        <w:t>17</w:t>
      </w:r>
      <w:r>
        <w:rPr>
          <w:lang w:val="en-GB"/>
        </w:rPr>
        <w:t>, 4992-5007.</w:t>
      </w:r>
    </w:p>
    <w:p w:rsidR="00EA085B" w:rsidRDefault="00EA085B" w:rsidP="00EA085B">
      <w:pPr>
        <w:spacing w:line="480" w:lineRule="auto"/>
        <w:ind w:left="720" w:hanging="720"/>
        <w:rPr>
          <w:lang w:val="en-GB"/>
        </w:rPr>
      </w:pPr>
      <w:r>
        <w:rPr>
          <w:lang w:val="en-GB"/>
        </w:rPr>
        <w:t xml:space="preserve">Day WH, Prokrym DR, Ellis DR, Chianese RJ (1994) The known distribution of the predator </w:t>
      </w:r>
      <w:r w:rsidRPr="00EA085B">
        <w:rPr>
          <w:i/>
          <w:lang w:val="en-GB"/>
        </w:rPr>
        <w:t>Propylea-Quattuordecimpunctata</w:t>
      </w:r>
      <w:r>
        <w:rPr>
          <w:lang w:val="en-GB"/>
        </w:rPr>
        <w:t xml:space="preserve"> (Coleoptera, Coccinellidae) in the United-States, and thoughts on the origin of this species and 5 other exotic lady beetles in Eastern North-America. </w:t>
      </w:r>
      <w:r w:rsidRPr="00EA085B">
        <w:rPr>
          <w:i/>
          <w:lang w:val="en-GB"/>
        </w:rPr>
        <w:t>Entomological News</w:t>
      </w:r>
      <w:r>
        <w:rPr>
          <w:lang w:val="en-GB"/>
        </w:rPr>
        <w:t xml:space="preserve"> </w:t>
      </w:r>
      <w:r w:rsidRPr="00EA085B">
        <w:rPr>
          <w:b/>
          <w:lang w:val="en-GB"/>
        </w:rPr>
        <w:t>105</w:t>
      </w:r>
      <w:r>
        <w:rPr>
          <w:lang w:val="en-GB"/>
        </w:rPr>
        <w:t>, 244-256.</w:t>
      </w:r>
    </w:p>
    <w:p w:rsidR="00EA085B" w:rsidRDefault="00EA085B" w:rsidP="00EA085B">
      <w:pPr>
        <w:spacing w:line="480" w:lineRule="auto"/>
        <w:ind w:left="720" w:hanging="720"/>
        <w:rPr>
          <w:lang w:val="en-GB"/>
        </w:rPr>
      </w:pPr>
      <w:r>
        <w:rPr>
          <w:lang w:val="en-GB"/>
        </w:rPr>
        <w:t>Dilmaghani A, Gladieux P, Gout L</w:t>
      </w:r>
      <w:r w:rsidRPr="00EA085B">
        <w:rPr>
          <w:i/>
          <w:lang w:val="en-GB"/>
        </w:rPr>
        <w:t>, et al.</w:t>
      </w:r>
      <w:r>
        <w:rPr>
          <w:lang w:val="en-GB"/>
        </w:rPr>
        <w:t xml:space="preserve"> (2012) Migration patterns and changes in population biology associated with the worldwide spread of the oilseed rape pathogen Leptosphaeria maculans. </w:t>
      </w:r>
      <w:r w:rsidRPr="00EA085B">
        <w:rPr>
          <w:i/>
          <w:lang w:val="en-GB"/>
        </w:rPr>
        <w:t>Molecular Ecology</w:t>
      </w:r>
      <w:r>
        <w:rPr>
          <w:lang w:val="en-GB"/>
        </w:rPr>
        <w:t xml:space="preserve"> </w:t>
      </w:r>
      <w:r w:rsidRPr="00EA085B">
        <w:rPr>
          <w:b/>
          <w:lang w:val="en-GB"/>
        </w:rPr>
        <w:t>21</w:t>
      </w:r>
      <w:r>
        <w:rPr>
          <w:lang w:val="en-GB"/>
        </w:rPr>
        <w:t>, 2519-2533.</w:t>
      </w:r>
    </w:p>
    <w:p w:rsidR="00EA085B" w:rsidRDefault="00EA085B" w:rsidP="00EA085B">
      <w:pPr>
        <w:spacing w:line="480" w:lineRule="auto"/>
        <w:ind w:left="720" w:hanging="720"/>
        <w:rPr>
          <w:lang w:val="en-GB"/>
        </w:rPr>
      </w:pPr>
      <w:r>
        <w:rPr>
          <w:lang w:val="en-GB"/>
        </w:rPr>
        <w:t xml:space="preserve">Dobzhansky T (1933) Geographical variation in lady-beetles. </w:t>
      </w:r>
      <w:r w:rsidRPr="00EA085B">
        <w:rPr>
          <w:i/>
          <w:lang w:val="en-GB"/>
        </w:rPr>
        <w:t>The American Naturalist</w:t>
      </w:r>
      <w:r>
        <w:rPr>
          <w:lang w:val="en-GB"/>
        </w:rPr>
        <w:t xml:space="preserve"> </w:t>
      </w:r>
      <w:r w:rsidRPr="00EA085B">
        <w:rPr>
          <w:b/>
          <w:lang w:val="en-GB"/>
        </w:rPr>
        <w:t>67</w:t>
      </w:r>
      <w:r>
        <w:rPr>
          <w:lang w:val="en-GB"/>
        </w:rPr>
        <w:t>, 97-126.</w:t>
      </w:r>
    </w:p>
    <w:p w:rsidR="00EA085B" w:rsidRDefault="0054573D" w:rsidP="00EA085B">
      <w:pPr>
        <w:spacing w:line="480" w:lineRule="auto"/>
        <w:ind w:left="720" w:hanging="720"/>
        <w:rPr>
          <w:lang w:val="en-GB"/>
        </w:rPr>
      </w:pPr>
      <w:r w:rsidRPr="0054573D">
        <w:rPr>
          <w:rPrChange w:id="153" w:author="Arnaud Estoup" w:date="2014-05-15T16:06:00Z">
            <w:rPr>
              <w:color w:val="0000FF"/>
              <w:u w:val="single"/>
              <w:lang w:val="en-GB"/>
            </w:rPr>
          </w:rPrChange>
        </w:rPr>
        <w:t>Dutech C, Barres B, Bridier J</w:t>
      </w:r>
      <w:r w:rsidRPr="0054573D">
        <w:rPr>
          <w:i/>
          <w:rPrChange w:id="154" w:author="Arnaud Estoup" w:date="2014-05-15T16:06:00Z">
            <w:rPr>
              <w:i/>
              <w:color w:val="0000FF"/>
              <w:u w:val="single"/>
              <w:lang w:val="en-GB"/>
            </w:rPr>
          </w:rPrChange>
        </w:rPr>
        <w:t>, et al.</w:t>
      </w:r>
      <w:r w:rsidRPr="0054573D">
        <w:rPr>
          <w:rPrChange w:id="155" w:author="Arnaud Estoup" w:date="2014-05-15T16:06:00Z">
            <w:rPr>
              <w:color w:val="0000FF"/>
              <w:u w:val="single"/>
              <w:lang w:val="en-GB"/>
            </w:rPr>
          </w:rPrChange>
        </w:rPr>
        <w:t xml:space="preserve"> </w:t>
      </w:r>
      <w:r w:rsidR="00EA085B">
        <w:rPr>
          <w:lang w:val="en-GB"/>
        </w:rPr>
        <w:t xml:space="preserve">(2012) The chestnut blight fungus world tour: successive introduction events from diverse origins in an invasive plant fungal pathogen. </w:t>
      </w:r>
      <w:r w:rsidR="00EA085B" w:rsidRPr="00EA085B">
        <w:rPr>
          <w:i/>
          <w:lang w:val="en-GB"/>
        </w:rPr>
        <w:t>Molecular Ecology</w:t>
      </w:r>
      <w:r w:rsidR="00EA085B">
        <w:rPr>
          <w:lang w:val="en-GB"/>
        </w:rPr>
        <w:t xml:space="preserve"> </w:t>
      </w:r>
      <w:r w:rsidR="00EA085B" w:rsidRPr="00EA085B">
        <w:rPr>
          <w:b/>
          <w:lang w:val="en-GB"/>
        </w:rPr>
        <w:t>21</w:t>
      </w:r>
      <w:r w:rsidR="00EA085B">
        <w:rPr>
          <w:lang w:val="en-GB"/>
        </w:rPr>
        <w:t>, 3931-3946.</w:t>
      </w:r>
    </w:p>
    <w:p w:rsidR="00EA085B" w:rsidRDefault="00EA085B" w:rsidP="00EA085B">
      <w:pPr>
        <w:spacing w:line="480" w:lineRule="auto"/>
        <w:ind w:left="720" w:hanging="720"/>
        <w:rPr>
          <w:lang w:val="en-GB"/>
        </w:rPr>
      </w:pPr>
      <w:r>
        <w:rPr>
          <w:lang w:val="en-GB"/>
        </w:rPr>
        <w:t xml:space="preserve">Edmands S (1999) Heterosis and outbreeding depression in interpopulation crosses spanning a wide range of divergence. </w:t>
      </w:r>
      <w:r w:rsidRPr="00EA085B">
        <w:rPr>
          <w:i/>
          <w:lang w:val="en-GB"/>
        </w:rPr>
        <w:t>Evolution</w:t>
      </w:r>
      <w:r>
        <w:rPr>
          <w:lang w:val="en-GB"/>
        </w:rPr>
        <w:t xml:space="preserve"> </w:t>
      </w:r>
      <w:r w:rsidRPr="00EA085B">
        <w:rPr>
          <w:b/>
          <w:lang w:val="en-GB"/>
        </w:rPr>
        <w:t>53</w:t>
      </w:r>
      <w:r>
        <w:rPr>
          <w:lang w:val="en-GB"/>
        </w:rPr>
        <w:t>, 1757-1768.</w:t>
      </w:r>
    </w:p>
    <w:p w:rsidR="00EA085B" w:rsidRDefault="00EA085B" w:rsidP="00EA085B">
      <w:pPr>
        <w:spacing w:line="480" w:lineRule="auto"/>
        <w:ind w:left="720" w:hanging="720"/>
        <w:rPr>
          <w:lang w:val="en-GB"/>
        </w:rPr>
      </w:pPr>
      <w:r>
        <w:rPr>
          <w:lang w:val="en-GB"/>
        </w:rPr>
        <w:t xml:space="preserve">Estoup A, Guillemaud T (2010) Reconstructing routes of invasion using genetic data: why, how and so what? </w:t>
      </w:r>
      <w:r w:rsidRPr="00EA085B">
        <w:rPr>
          <w:i/>
          <w:lang w:val="en-GB"/>
        </w:rPr>
        <w:t>Molecular Ecology</w:t>
      </w:r>
      <w:r>
        <w:rPr>
          <w:lang w:val="en-GB"/>
        </w:rPr>
        <w:t xml:space="preserve"> </w:t>
      </w:r>
      <w:r w:rsidRPr="00EA085B">
        <w:rPr>
          <w:b/>
          <w:lang w:val="en-GB"/>
        </w:rPr>
        <w:t>19</w:t>
      </w:r>
      <w:r>
        <w:rPr>
          <w:lang w:val="en-GB"/>
        </w:rPr>
        <w:t>, 4113-4130.</w:t>
      </w:r>
    </w:p>
    <w:p w:rsidR="00EA085B" w:rsidRDefault="00EA085B" w:rsidP="00EA085B">
      <w:pPr>
        <w:spacing w:line="480" w:lineRule="auto"/>
        <w:ind w:left="720" w:hanging="720"/>
        <w:rPr>
          <w:lang w:val="en-GB"/>
        </w:rPr>
      </w:pPr>
      <w:r>
        <w:rPr>
          <w:lang w:val="en-GB"/>
        </w:rPr>
        <w:t xml:space="preserve">Estoup A, Jarne P, Cornuet JM (2002) Homoplasy and mutation model at microsatellite loci and their consequences for population genetics analysis. </w:t>
      </w:r>
      <w:r w:rsidRPr="00EA085B">
        <w:rPr>
          <w:i/>
          <w:lang w:val="en-GB"/>
        </w:rPr>
        <w:t>Molecular Ecology</w:t>
      </w:r>
      <w:r>
        <w:rPr>
          <w:lang w:val="en-GB"/>
        </w:rPr>
        <w:t xml:space="preserve"> </w:t>
      </w:r>
      <w:r w:rsidRPr="00EA085B">
        <w:rPr>
          <w:b/>
          <w:lang w:val="en-GB"/>
        </w:rPr>
        <w:t>11</w:t>
      </w:r>
      <w:r>
        <w:rPr>
          <w:lang w:val="en-GB"/>
        </w:rPr>
        <w:t>, 1591-1604.</w:t>
      </w:r>
    </w:p>
    <w:p w:rsidR="00EA085B" w:rsidRDefault="00EA085B" w:rsidP="00EA085B">
      <w:pPr>
        <w:spacing w:line="480" w:lineRule="auto"/>
        <w:ind w:left="720" w:hanging="720"/>
        <w:rPr>
          <w:lang w:val="en-GB"/>
        </w:rPr>
      </w:pPr>
      <w:r>
        <w:rPr>
          <w:lang w:val="en-GB"/>
        </w:rPr>
        <w:t>Estoup A, Lombaert E, Marin JM</w:t>
      </w:r>
      <w:r w:rsidRPr="00EA085B">
        <w:rPr>
          <w:i/>
          <w:lang w:val="en-GB"/>
        </w:rPr>
        <w:t>, et al.</w:t>
      </w:r>
      <w:r>
        <w:rPr>
          <w:lang w:val="en-GB"/>
        </w:rPr>
        <w:t xml:space="preserve"> (2012) Estimation of demo-genetic model probabilities with Approximate Bayesian Computation using linear discriminant analysis on summary statistics. </w:t>
      </w:r>
      <w:r w:rsidRPr="00EA085B">
        <w:rPr>
          <w:i/>
          <w:lang w:val="en-GB"/>
        </w:rPr>
        <w:t>Molecular Ecology Resources</w:t>
      </w:r>
      <w:r>
        <w:rPr>
          <w:lang w:val="en-GB"/>
        </w:rPr>
        <w:t xml:space="preserve"> </w:t>
      </w:r>
      <w:r w:rsidRPr="00EA085B">
        <w:rPr>
          <w:b/>
          <w:lang w:val="en-GB"/>
        </w:rPr>
        <w:t>12</w:t>
      </w:r>
      <w:r>
        <w:rPr>
          <w:lang w:val="en-GB"/>
        </w:rPr>
        <w:t>, 846-855.</w:t>
      </w:r>
    </w:p>
    <w:p w:rsidR="00EA085B" w:rsidRDefault="00EA085B" w:rsidP="00EA085B">
      <w:pPr>
        <w:spacing w:line="480" w:lineRule="auto"/>
        <w:ind w:left="720" w:hanging="720"/>
        <w:rPr>
          <w:lang w:val="en-GB"/>
        </w:rPr>
      </w:pPr>
      <w:r>
        <w:rPr>
          <w:lang w:val="en-GB"/>
        </w:rPr>
        <w:t xml:space="preserve">Evanno G, Regnaut S, Goudet J (2005) Detecting the number of clusters of individuals using the software STRUCTURE: a simulation study. </w:t>
      </w:r>
      <w:r w:rsidRPr="00EA085B">
        <w:rPr>
          <w:i/>
          <w:lang w:val="en-GB"/>
        </w:rPr>
        <w:t>Molecular Ecology</w:t>
      </w:r>
      <w:r>
        <w:rPr>
          <w:lang w:val="en-GB"/>
        </w:rPr>
        <w:t xml:space="preserve"> </w:t>
      </w:r>
      <w:r w:rsidRPr="00EA085B">
        <w:rPr>
          <w:b/>
          <w:lang w:val="en-GB"/>
        </w:rPr>
        <w:t>14</w:t>
      </w:r>
      <w:r>
        <w:rPr>
          <w:lang w:val="en-GB"/>
        </w:rPr>
        <w:t>, 2611-2620.</w:t>
      </w:r>
    </w:p>
    <w:p w:rsidR="00EA085B" w:rsidRDefault="00EA085B" w:rsidP="00EA085B">
      <w:pPr>
        <w:spacing w:line="480" w:lineRule="auto"/>
        <w:ind w:left="720" w:hanging="720"/>
        <w:rPr>
          <w:lang w:val="en-GB"/>
        </w:rPr>
      </w:pPr>
      <w:r>
        <w:rPr>
          <w:lang w:val="en-GB"/>
        </w:rPr>
        <w:t xml:space="preserve">Evans EW, Soares AO, Yasuda H (2011) Invasions by ladybugs, ladybirds, and other predatory beetles. </w:t>
      </w:r>
      <w:r w:rsidRPr="00EA085B">
        <w:rPr>
          <w:i/>
          <w:lang w:val="en-GB"/>
        </w:rPr>
        <w:t>Biocontrol</w:t>
      </w:r>
      <w:r>
        <w:rPr>
          <w:lang w:val="en-GB"/>
        </w:rPr>
        <w:t xml:space="preserve"> </w:t>
      </w:r>
      <w:r w:rsidRPr="00EA085B">
        <w:rPr>
          <w:b/>
          <w:lang w:val="en-GB"/>
        </w:rPr>
        <w:t>56</w:t>
      </w:r>
      <w:r>
        <w:rPr>
          <w:lang w:val="en-GB"/>
        </w:rPr>
        <w:t>, 597-611.</w:t>
      </w:r>
    </w:p>
    <w:p w:rsidR="00EA085B" w:rsidRDefault="00EA085B" w:rsidP="00EA085B">
      <w:pPr>
        <w:spacing w:line="480" w:lineRule="auto"/>
        <w:ind w:left="720" w:hanging="720"/>
        <w:rPr>
          <w:lang w:val="en-GB"/>
        </w:rPr>
      </w:pPr>
      <w:r>
        <w:rPr>
          <w:lang w:val="en-GB"/>
        </w:rPr>
        <w:t>Facon B, Genton BJ, Shykoff J</w:t>
      </w:r>
      <w:r w:rsidRPr="00EA085B">
        <w:rPr>
          <w:i/>
          <w:lang w:val="en-GB"/>
        </w:rPr>
        <w:t>, et al.</w:t>
      </w:r>
      <w:r>
        <w:rPr>
          <w:lang w:val="en-GB"/>
        </w:rPr>
        <w:t xml:space="preserve"> (2006) A general eco-evolutionary framework for understanding bioinvasions. </w:t>
      </w:r>
      <w:r w:rsidRPr="00EA085B">
        <w:rPr>
          <w:i/>
          <w:lang w:val="en-GB"/>
        </w:rPr>
        <w:t>Trends in Ecology &amp; Evolution</w:t>
      </w:r>
      <w:r>
        <w:rPr>
          <w:lang w:val="en-GB"/>
        </w:rPr>
        <w:t xml:space="preserve"> </w:t>
      </w:r>
      <w:r w:rsidRPr="00EA085B">
        <w:rPr>
          <w:b/>
          <w:lang w:val="en-GB"/>
        </w:rPr>
        <w:t>21</w:t>
      </w:r>
      <w:r>
        <w:rPr>
          <w:lang w:val="en-GB"/>
        </w:rPr>
        <w:t>, 130-135.</w:t>
      </w:r>
    </w:p>
    <w:p w:rsidR="00EA085B" w:rsidRDefault="00EA085B" w:rsidP="00EA085B">
      <w:pPr>
        <w:spacing w:line="480" w:lineRule="auto"/>
        <w:ind w:left="720" w:hanging="720"/>
        <w:rPr>
          <w:lang w:val="en-GB"/>
        </w:rPr>
      </w:pPr>
      <w:r>
        <w:rPr>
          <w:lang w:val="en-GB"/>
        </w:rPr>
        <w:t>Facon B, Hufbauer RA, Tayeh A</w:t>
      </w:r>
      <w:r w:rsidRPr="00EA085B">
        <w:rPr>
          <w:i/>
          <w:lang w:val="en-GB"/>
        </w:rPr>
        <w:t>, et al.</w:t>
      </w:r>
      <w:r>
        <w:rPr>
          <w:lang w:val="en-GB"/>
        </w:rPr>
        <w:t xml:space="preserve"> (2011) Inbreeding depression is purged in the invasive insect </w:t>
      </w:r>
      <w:r w:rsidRPr="00EA085B">
        <w:rPr>
          <w:i/>
          <w:lang w:val="en-GB"/>
        </w:rPr>
        <w:t>Harmonia axyridis</w:t>
      </w:r>
      <w:r>
        <w:rPr>
          <w:lang w:val="en-GB"/>
        </w:rPr>
        <w:t xml:space="preserve">. </w:t>
      </w:r>
      <w:r w:rsidRPr="00EA085B">
        <w:rPr>
          <w:i/>
          <w:lang w:val="en-GB"/>
        </w:rPr>
        <w:t>Current Biology</w:t>
      </w:r>
      <w:r>
        <w:rPr>
          <w:lang w:val="en-GB"/>
        </w:rPr>
        <w:t xml:space="preserve"> </w:t>
      </w:r>
      <w:r w:rsidRPr="00EA085B">
        <w:rPr>
          <w:b/>
          <w:lang w:val="en-GB"/>
        </w:rPr>
        <w:t>21</w:t>
      </w:r>
      <w:r>
        <w:rPr>
          <w:lang w:val="en-GB"/>
        </w:rPr>
        <w:t>, 424-427.</w:t>
      </w:r>
    </w:p>
    <w:p w:rsidR="00EA085B" w:rsidRDefault="00EA085B" w:rsidP="00EA085B">
      <w:pPr>
        <w:spacing w:line="480" w:lineRule="auto"/>
        <w:ind w:left="720" w:hanging="720"/>
        <w:rPr>
          <w:lang w:val="en-GB"/>
        </w:rPr>
      </w:pPr>
      <w:r>
        <w:rPr>
          <w:lang w:val="en-GB"/>
        </w:rPr>
        <w:t>Facon B, Pointier J-P, Glaubrecht M</w:t>
      </w:r>
      <w:r w:rsidRPr="00EA085B">
        <w:rPr>
          <w:i/>
          <w:lang w:val="en-GB"/>
        </w:rPr>
        <w:t>, et al.</w:t>
      </w:r>
      <w:r>
        <w:rPr>
          <w:lang w:val="en-GB"/>
        </w:rPr>
        <w:t xml:space="preserve"> (2003) A molecular phylogeography approach to biological invasions of the New World by parthenogenetic Thiarid snails. </w:t>
      </w:r>
      <w:r w:rsidRPr="00EA085B">
        <w:rPr>
          <w:i/>
          <w:lang w:val="en-GB"/>
        </w:rPr>
        <w:t>Molecular Ecology</w:t>
      </w:r>
      <w:r>
        <w:rPr>
          <w:lang w:val="en-GB"/>
        </w:rPr>
        <w:t xml:space="preserve"> </w:t>
      </w:r>
      <w:r w:rsidRPr="00EA085B">
        <w:rPr>
          <w:b/>
          <w:lang w:val="en-GB"/>
        </w:rPr>
        <w:t>12</w:t>
      </w:r>
      <w:r>
        <w:rPr>
          <w:lang w:val="en-GB"/>
        </w:rPr>
        <w:t>, 3027-3039.</w:t>
      </w:r>
    </w:p>
    <w:p w:rsidR="00EA085B" w:rsidRPr="008F07D2" w:rsidRDefault="00EA085B" w:rsidP="00EA085B">
      <w:pPr>
        <w:spacing w:line="480" w:lineRule="auto"/>
        <w:ind w:left="720" w:hanging="720"/>
        <w:rPr>
          <w:rPrChange w:id="156" w:author="Arnaud Estoup" w:date="2014-05-15T16:06:00Z">
            <w:rPr>
              <w:lang w:val="en-GB"/>
            </w:rPr>
          </w:rPrChange>
        </w:rPr>
      </w:pPr>
      <w:r>
        <w:rPr>
          <w:lang w:val="en-GB"/>
        </w:rPr>
        <w:t xml:space="preserve">Falush D, Stephens M, Pritchard JK (2003) Inference of population structure using multilocus genotype data: Linked loci and correlated allele frequencies. </w:t>
      </w:r>
      <w:r w:rsidR="0054573D" w:rsidRPr="0054573D">
        <w:rPr>
          <w:i/>
          <w:rPrChange w:id="157" w:author="Arnaud Estoup" w:date="2014-05-15T16:06:00Z">
            <w:rPr>
              <w:i/>
              <w:color w:val="0000FF"/>
              <w:u w:val="single"/>
              <w:lang w:val="en-GB"/>
            </w:rPr>
          </w:rPrChange>
        </w:rPr>
        <w:t>Genetics</w:t>
      </w:r>
      <w:r w:rsidR="0054573D" w:rsidRPr="0054573D">
        <w:rPr>
          <w:rPrChange w:id="158" w:author="Arnaud Estoup" w:date="2014-05-15T16:06:00Z">
            <w:rPr>
              <w:color w:val="0000FF"/>
              <w:u w:val="single"/>
              <w:lang w:val="en-GB"/>
            </w:rPr>
          </w:rPrChange>
        </w:rPr>
        <w:t xml:space="preserve"> </w:t>
      </w:r>
      <w:r w:rsidR="0054573D" w:rsidRPr="0054573D">
        <w:rPr>
          <w:b/>
          <w:rPrChange w:id="159" w:author="Arnaud Estoup" w:date="2014-05-15T16:06:00Z">
            <w:rPr>
              <w:b/>
              <w:color w:val="0000FF"/>
              <w:u w:val="single"/>
              <w:lang w:val="en-GB"/>
            </w:rPr>
          </w:rPrChange>
        </w:rPr>
        <w:t>164</w:t>
      </w:r>
      <w:r w:rsidR="0054573D" w:rsidRPr="0054573D">
        <w:rPr>
          <w:rPrChange w:id="160" w:author="Arnaud Estoup" w:date="2014-05-15T16:06:00Z">
            <w:rPr>
              <w:color w:val="0000FF"/>
              <w:u w:val="single"/>
              <w:lang w:val="en-GB"/>
            </w:rPr>
          </w:rPrChange>
        </w:rPr>
        <w:t>, 1567-1587.</w:t>
      </w:r>
    </w:p>
    <w:p w:rsidR="00EA085B" w:rsidRDefault="0054573D" w:rsidP="00EA085B">
      <w:pPr>
        <w:spacing w:line="480" w:lineRule="auto"/>
        <w:ind w:left="720" w:hanging="720"/>
        <w:rPr>
          <w:lang w:val="en-GB"/>
        </w:rPr>
      </w:pPr>
      <w:r w:rsidRPr="0054573D">
        <w:rPr>
          <w:rPrChange w:id="161" w:author="Arnaud Estoup" w:date="2014-05-15T16:06:00Z">
            <w:rPr>
              <w:color w:val="0000FF"/>
              <w:u w:val="single"/>
              <w:lang w:val="en-GB"/>
            </w:rPr>
          </w:rPrChange>
        </w:rPr>
        <w:t xml:space="preserve">Ferran A, Giuge L, Brun J, Gambier J, Kabiri F (1997) Coccinelle </w:t>
      </w:r>
      <w:r w:rsidRPr="0054573D">
        <w:rPr>
          <w:i/>
          <w:rPrChange w:id="162" w:author="Arnaud Estoup" w:date="2014-05-15T16:06:00Z">
            <w:rPr>
              <w:i/>
              <w:color w:val="0000FF"/>
              <w:u w:val="single"/>
              <w:lang w:val="en-GB"/>
            </w:rPr>
          </w:rPrChange>
        </w:rPr>
        <w:t>Harmonia axyridis</w:t>
      </w:r>
      <w:r w:rsidRPr="0054573D">
        <w:rPr>
          <w:rPrChange w:id="163" w:author="Arnaud Estoup" w:date="2014-05-15T16:06:00Z">
            <w:rPr>
              <w:color w:val="0000FF"/>
              <w:u w:val="single"/>
              <w:lang w:val="en-GB"/>
            </w:rPr>
          </w:rPrChange>
        </w:rPr>
        <w:t xml:space="preserve"> pallas : mise au point sur son introduction et son utilisation en lutte biologique. </w:t>
      </w:r>
      <w:r w:rsidR="00EA085B" w:rsidRPr="00EA085B">
        <w:rPr>
          <w:i/>
          <w:lang w:val="en-GB"/>
        </w:rPr>
        <w:t>Adalia</w:t>
      </w:r>
      <w:r w:rsidR="00EA085B">
        <w:rPr>
          <w:lang w:val="en-GB"/>
        </w:rPr>
        <w:t xml:space="preserve"> </w:t>
      </w:r>
      <w:r w:rsidR="00EA085B" w:rsidRPr="00EA085B">
        <w:rPr>
          <w:b/>
          <w:lang w:val="en-GB"/>
        </w:rPr>
        <w:t>36</w:t>
      </w:r>
      <w:r w:rsidR="00EA085B">
        <w:rPr>
          <w:lang w:val="en-GB"/>
        </w:rPr>
        <w:t>, 21-24.</w:t>
      </w:r>
    </w:p>
    <w:p w:rsidR="00EA085B" w:rsidRDefault="00EA085B" w:rsidP="00EA085B">
      <w:pPr>
        <w:spacing w:line="480" w:lineRule="auto"/>
        <w:ind w:left="720" w:hanging="720"/>
        <w:rPr>
          <w:lang w:val="en-GB"/>
        </w:rPr>
      </w:pPr>
      <w:r>
        <w:rPr>
          <w:lang w:val="en-GB"/>
        </w:rPr>
        <w:t>Goudet J (2002) FSTAT, a program to estimate and test gene diversities and fixation indices (version 2.9.3.2). Updated from Goudet (1995).</w:t>
      </w:r>
    </w:p>
    <w:p w:rsidR="00EA085B" w:rsidRDefault="00EA085B" w:rsidP="00EA085B">
      <w:pPr>
        <w:spacing w:line="480" w:lineRule="auto"/>
        <w:ind w:left="720" w:hanging="720"/>
        <w:rPr>
          <w:lang w:val="en-GB"/>
        </w:rPr>
      </w:pPr>
      <w:r>
        <w:rPr>
          <w:lang w:val="en-GB"/>
        </w:rPr>
        <w:t xml:space="preserve">Guillemaud T, Beaumont MA, Ciosi M, Cornuet JM, Estoup A (2010) Inferring introduction routes of invasive species using approximate Bayesian computation on microsatellite data. </w:t>
      </w:r>
      <w:r w:rsidRPr="00EA085B">
        <w:rPr>
          <w:i/>
          <w:lang w:val="en-GB"/>
        </w:rPr>
        <w:t>Heredity</w:t>
      </w:r>
      <w:r>
        <w:rPr>
          <w:lang w:val="en-GB"/>
        </w:rPr>
        <w:t xml:space="preserve"> </w:t>
      </w:r>
      <w:r w:rsidRPr="00EA085B">
        <w:rPr>
          <w:b/>
          <w:lang w:val="en-GB"/>
        </w:rPr>
        <w:t>104</w:t>
      </w:r>
      <w:r>
        <w:rPr>
          <w:lang w:val="en-GB"/>
        </w:rPr>
        <w:t>, 88-99.</w:t>
      </w:r>
    </w:p>
    <w:p w:rsidR="00EA085B" w:rsidRDefault="00EA085B" w:rsidP="00EA085B">
      <w:pPr>
        <w:spacing w:line="480" w:lineRule="auto"/>
        <w:ind w:left="720" w:hanging="720"/>
        <w:rPr>
          <w:lang w:val="en-GB"/>
        </w:rPr>
      </w:pPr>
      <w:r>
        <w:rPr>
          <w:lang w:val="en-GB"/>
        </w:rPr>
        <w:t xml:space="preserve">Guillemaud T, Ciosi M, Lombaert E, Estoup A (2011) Biological invasions in agricultural settings: Insights from evolutionary biology and population genetics. </w:t>
      </w:r>
      <w:r w:rsidRPr="00EA085B">
        <w:rPr>
          <w:i/>
          <w:lang w:val="en-GB"/>
        </w:rPr>
        <w:t>Comptes Rendus Biologies</w:t>
      </w:r>
      <w:r>
        <w:rPr>
          <w:lang w:val="en-GB"/>
        </w:rPr>
        <w:t xml:space="preserve"> </w:t>
      </w:r>
      <w:r w:rsidRPr="00EA085B">
        <w:rPr>
          <w:b/>
          <w:lang w:val="en-GB"/>
        </w:rPr>
        <w:t>334</w:t>
      </w:r>
      <w:r>
        <w:rPr>
          <w:lang w:val="en-GB"/>
        </w:rPr>
        <w:t>, 237-246.</w:t>
      </w:r>
    </w:p>
    <w:p w:rsidR="00EA085B" w:rsidRDefault="00EA085B" w:rsidP="00EA085B">
      <w:pPr>
        <w:spacing w:line="480" w:lineRule="auto"/>
        <w:ind w:left="720" w:hanging="720"/>
        <w:rPr>
          <w:lang w:val="en-GB"/>
        </w:rPr>
      </w:pPr>
      <w:r>
        <w:rPr>
          <w:lang w:val="en-GB"/>
        </w:rPr>
        <w:t xml:space="preserve">Harwood TD (2009) The circular definition of populations and its implications for biological sampling. </w:t>
      </w:r>
      <w:r w:rsidRPr="00EA085B">
        <w:rPr>
          <w:i/>
          <w:lang w:val="en-GB"/>
        </w:rPr>
        <w:t>Molecular Ecology</w:t>
      </w:r>
      <w:r>
        <w:rPr>
          <w:lang w:val="en-GB"/>
        </w:rPr>
        <w:t xml:space="preserve"> </w:t>
      </w:r>
      <w:r w:rsidRPr="00EA085B">
        <w:rPr>
          <w:b/>
          <w:lang w:val="en-GB"/>
        </w:rPr>
        <w:t>18</w:t>
      </w:r>
      <w:r>
        <w:rPr>
          <w:lang w:val="en-GB"/>
        </w:rPr>
        <w:t>, 765-768.</w:t>
      </w:r>
    </w:p>
    <w:p w:rsidR="00EA085B" w:rsidRDefault="00EA085B" w:rsidP="00EA085B">
      <w:pPr>
        <w:spacing w:line="480" w:lineRule="auto"/>
        <w:ind w:left="720" w:hanging="720"/>
        <w:rPr>
          <w:lang w:val="en-GB"/>
        </w:rPr>
      </w:pPr>
      <w:r>
        <w:rPr>
          <w:lang w:val="en-GB"/>
        </w:rPr>
        <w:t xml:space="preserve">Hoos PM, Whitman Miller A, Ruiz GM, Vrijenhoek RC, Geller JB (2010) Genetic and historical evidence disagree on likely sources of the Atlantic amethyst gem clam Gemma gemma (Totten, 1834) in California. </w:t>
      </w:r>
      <w:r w:rsidRPr="00EA085B">
        <w:rPr>
          <w:i/>
          <w:lang w:val="en-GB"/>
        </w:rPr>
        <w:t>Diversity and Distributions</w:t>
      </w:r>
      <w:r>
        <w:rPr>
          <w:lang w:val="en-GB"/>
        </w:rPr>
        <w:t xml:space="preserve"> </w:t>
      </w:r>
      <w:r w:rsidRPr="00EA085B">
        <w:rPr>
          <w:b/>
          <w:lang w:val="en-GB"/>
        </w:rPr>
        <w:t>16</w:t>
      </w:r>
      <w:r>
        <w:rPr>
          <w:lang w:val="en-GB"/>
        </w:rPr>
        <w:t>, 582-592.</w:t>
      </w:r>
    </w:p>
    <w:p w:rsidR="00EA085B" w:rsidRDefault="00EA085B" w:rsidP="00EA085B">
      <w:pPr>
        <w:spacing w:line="480" w:lineRule="auto"/>
        <w:ind w:left="720" w:hanging="720"/>
        <w:rPr>
          <w:lang w:val="en-GB"/>
        </w:rPr>
      </w:pPr>
      <w:r>
        <w:rPr>
          <w:lang w:val="en-GB"/>
        </w:rPr>
        <w:t xml:space="preserve">Hubisz MJ, Falush D, Stephens M, Pritchard JK (2009) Inferring weak population structure with the assistance of sample group information. </w:t>
      </w:r>
      <w:r w:rsidRPr="00EA085B">
        <w:rPr>
          <w:i/>
          <w:lang w:val="en-GB"/>
        </w:rPr>
        <w:t>Molecular Ecology Resources</w:t>
      </w:r>
      <w:r>
        <w:rPr>
          <w:lang w:val="en-GB"/>
        </w:rPr>
        <w:t xml:space="preserve"> </w:t>
      </w:r>
      <w:r w:rsidRPr="00EA085B">
        <w:rPr>
          <w:b/>
          <w:lang w:val="en-GB"/>
        </w:rPr>
        <w:t>9</w:t>
      </w:r>
      <w:r>
        <w:rPr>
          <w:lang w:val="en-GB"/>
        </w:rPr>
        <w:t>, 1322-1332.</w:t>
      </w:r>
    </w:p>
    <w:p w:rsidR="00EA085B" w:rsidRDefault="00EA085B" w:rsidP="00EA085B">
      <w:pPr>
        <w:spacing w:line="480" w:lineRule="auto"/>
        <w:ind w:left="720" w:hanging="720"/>
        <w:rPr>
          <w:lang w:val="en-GB"/>
        </w:rPr>
      </w:pPr>
      <w:r>
        <w:rPr>
          <w:lang w:val="en-GB"/>
        </w:rPr>
        <w:t xml:space="preserve">Jakobsson M, Rosenberg NA (2007) CLUMPP: a cluster matching and permutation program for dealing with label switching and multimodality in analysis of population structure.  </w:t>
      </w:r>
      <w:r w:rsidRPr="00EA085B">
        <w:rPr>
          <w:b/>
          <w:lang w:val="en-GB"/>
        </w:rPr>
        <w:t>23</w:t>
      </w:r>
      <w:r>
        <w:rPr>
          <w:lang w:val="en-GB"/>
        </w:rPr>
        <w:t>, 1801-1806.</w:t>
      </w:r>
    </w:p>
    <w:p w:rsidR="00EA085B" w:rsidRDefault="00EA085B" w:rsidP="00EA085B">
      <w:pPr>
        <w:spacing w:line="480" w:lineRule="auto"/>
        <w:ind w:left="720" w:hanging="720"/>
        <w:rPr>
          <w:lang w:val="en-GB"/>
        </w:rPr>
      </w:pPr>
      <w:r>
        <w:rPr>
          <w:lang w:val="en-GB"/>
        </w:rPr>
        <w:t xml:space="preserve">Kalinowski ST (2011) The computer program STRUCTURE does not reliably identify the main genetic clusters within species: simulations and implications for human population structure. </w:t>
      </w:r>
      <w:r w:rsidRPr="00EA085B">
        <w:rPr>
          <w:i/>
          <w:lang w:val="en-GB"/>
        </w:rPr>
        <w:t>Heredity</w:t>
      </w:r>
      <w:r>
        <w:rPr>
          <w:lang w:val="en-GB"/>
        </w:rPr>
        <w:t xml:space="preserve"> </w:t>
      </w:r>
      <w:r w:rsidRPr="00EA085B">
        <w:rPr>
          <w:b/>
          <w:lang w:val="en-GB"/>
        </w:rPr>
        <w:t>106</w:t>
      </w:r>
      <w:r>
        <w:rPr>
          <w:lang w:val="en-GB"/>
        </w:rPr>
        <w:t>, 625-632.</w:t>
      </w:r>
    </w:p>
    <w:p w:rsidR="00EA085B" w:rsidRDefault="00EA085B" w:rsidP="00EA085B">
      <w:pPr>
        <w:spacing w:line="480" w:lineRule="auto"/>
        <w:ind w:left="720" w:hanging="720"/>
        <w:rPr>
          <w:lang w:val="en-GB"/>
        </w:rPr>
      </w:pPr>
      <w:r>
        <w:rPr>
          <w:lang w:val="en-GB"/>
        </w:rPr>
        <w:t xml:space="preserve">Keller SR, Gilbert KJ, Fields PD, Taylor DR (2012) Bayesian inference of a complex invasion history revealed by nuclear and chloroplast genetic diversity in the colonizing plant, Silene latifolia. </w:t>
      </w:r>
      <w:r w:rsidRPr="00EA085B">
        <w:rPr>
          <w:i/>
          <w:lang w:val="en-GB"/>
        </w:rPr>
        <w:t>Molecular Ecology</w:t>
      </w:r>
      <w:r>
        <w:rPr>
          <w:lang w:val="en-GB"/>
        </w:rPr>
        <w:t xml:space="preserve"> </w:t>
      </w:r>
      <w:r w:rsidRPr="00EA085B">
        <w:rPr>
          <w:b/>
          <w:lang w:val="en-GB"/>
        </w:rPr>
        <w:t>21</w:t>
      </w:r>
      <w:r>
        <w:rPr>
          <w:lang w:val="en-GB"/>
        </w:rPr>
        <w:t>, 4721-4734.</w:t>
      </w:r>
    </w:p>
    <w:p w:rsidR="00EA085B" w:rsidRDefault="00EA085B" w:rsidP="00EA085B">
      <w:pPr>
        <w:spacing w:line="480" w:lineRule="auto"/>
        <w:ind w:left="720" w:hanging="720"/>
        <w:rPr>
          <w:lang w:val="en-GB"/>
        </w:rPr>
      </w:pPr>
      <w:r>
        <w:rPr>
          <w:lang w:val="en-GB"/>
        </w:rPr>
        <w:t xml:space="preserve">Keller SR, Taylor DR (2008) History, chance and adaptation during biological invasion: separating stochastic phenotypic evolution from response to selection. </w:t>
      </w:r>
      <w:r w:rsidRPr="00EA085B">
        <w:rPr>
          <w:i/>
          <w:lang w:val="en-GB"/>
        </w:rPr>
        <w:t>Ecology Letters</w:t>
      </w:r>
      <w:r>
        <w:rPr>
          <w:lang w:val="en-GB"/>
        </w:rPr>
        <w:t xml:space="preserve"> </w:t>
      </w:r>
      <w:r w:rsidRPr="00EA085B">
        <w:rPr>
          <w:b/>
          <w:lang w:val="en-GB"/>
        </w:rPr>
        <w:t>11</w:t>
      </w:r>
      <w:r>
        <w:rPr>
          <w:lang w:val="en-GB"/>
        </w:rPr>
        <w:t>, 852-866.</w:t>
      </w:r>
    </w:p>
    <w:p w:rsidR="00EA085B" w:rsidRDefault="00EA085B" w:rsidP="00EA085B">
      <w:pPr>
        <w:spacing w:line="480" w:lineRule="auto"/>
        <w:ind w:left="720" w:hanging="720"/>
        <w:rPr>
          <w:lang w:val="en-GB"/>
        </w:rPr>
      </w:pPr>
      <w:r>
        <w:rPr>
          <w:lang w:val="en-GB"/>
        </w:rPr>
        <w:t xml:space="preserve">Koch RL (2003) The multicolored Asian lady beetle, </w:t>
      </w:r>
      <w:r w:rsidRPr="00EA085B">
        <w:rPr>
          <w:i/>
          <w:lang w:val="en-GB"/>
        </w:rPr>
        <w:t>Harmonia axyridis</w:t>
      </w:r>
      <w:r>
        <w:rPr>
          <w:lang w:val="en-GB"/>
        </w:rPr>
        <w:t xml:space="preserve">: A review of its biology, uses in biological control, and non-target impacts. </w:t>
      </w:r>
      <w:r w:rsidRPr="00EA085B">
        <w:rPr>
          <w:i/>
          <w:lang w:val="en-GB"/>
        </w:rPr>
        <w:t>Journal of Insect Science</w:t>
      </w:r>
      <w:r>
        <w:rPr>
          <w:lang w:val="en-GB"/>
        </w:rPr>
        <w:t xml:space="preserve"> </w:t>
      </w:r>
      <w:r w:rsidRPr="00EA085B">
        <w:rPr>
          <w:b/>
          <w:lang w:val="en-GB"/>
        </w:rPr>
        <w:t>3</w:t>
      </w:r>
      <w:r>
        <w:rPr>
          <w:lang w:val="en-GB"/>
        </w:rPr>
        <w:t>, 1-16.</w:t>
      </w:r>
    </w:p>
    <w:p w:rsidR="00EA085B" w:rsidRDefault="00EA085B" w:rsidP="00EA085B">
      <w:pPr>
        <w:spacing w:line="480" w:lineRule="auto"/>
        <w:ind w:left="720" w:hanging="720"/>
        <w:rPr>
          <w:lang w:val="en-GB"/>
        </w:rPr>
      </w:pPr>
      <w:r>
        <w:rPr>
          <w:lang w:val="en-GB"/>
        </w:rPr>
        <w:t xml:space="preserve">Koch RL, Venette RC, Hutchison WD (2006) Invasions by </w:t>
      </w:r>
      <w:r w:rsidRPr="00EA085B">
        <w:rPr>
          <w:i/>
          <w:lang w:val="en-GB"/>
        </w:rPr>
        <w:t>Harmonia axyridis</w:t>
      </w:r>
      <w:r>
        <w:rPr>
          <w:lang w:val="en-GB"/>
        </w:rPr>
        <w:t xml:space="preserve"> (Pallas) (Coleoptera: Coccinellidae) in the Western Hemisphere: Implications for South America. </w:t>
      </w:r>
      <w:r w:rsidRPr="00EA085B">
        <w:rPr>
          <w:i/>
          <w:lang w:val="en-GB"/>
        </w:rPr>
        <w:t>Neotropical Entomology</w:t>
      </w:r>
      <w:r>
        <w:rPr>
          <w:lang w:val="en-GB"/>
        </w:rPr>
        <w:t xml:space="preserve"> </w:t>
      </w:r>
      <w:r w:rsidRPr="00EA085B">
        <w:rPr>
          <w:b/>
          <w:lang w:val="en-GB"/>
        </w:rPr>
        <w:t>35</w:t>
      </w:r>
      <w:r>
        <w:rPr>
          <w:lang w:val="en-GB"/>
        </w:rPr>
        <w:t>, 421-434.</w:t>
      </w:r>
    </w:p>
    <w:p w:rsidR="00EA085B" w:rsidRDefault="00EA085B" w:rsidP="00EA085B">
      <w:pPr>
        <w:spacing w:line="480" w:lineRule="auto"/>
        <w:ind w:left="720" w:hanging="720"/>
        <w:rPr>
          <w:lang w:val="en-GB"/>
        </w:rPr>
      </w:pPr>
      <w:r>
        <w:rPr>
          <w:lang w:val="en-GB"/>
        </w:rPr>
        <w:t>Kolbe JJ, Glor RE, Schettino LRG</w:t>
      </w:r>
      <w:r w:rsidRPr="00EA085B">
        <w:rPr>
          <w:i/>
          <w:lang w:val="en-GB"/>
        </w:rPr>
        <w:t>, et al.</w:t>
      </w:r>
      <w:r>
        <w:rPr>
          <w:lang w:val="en-GB"/>
        </w:rPr>
        <w:t xml:space="preserve"> (2004) Genetic variation increases during biological invasion by a Cuban lizard. </w:t>
      </w:r>
      <w:r w:rsidRPr="00EA085B">
        <w:rPr>
          <w:i/>
          <w:lang w:val="en-GB"/>
        </w:rPr>
        <w:t>Nature</w:t>
      </w:r>
      <w:r>
        <w:rPr>
          <w:lang w:val="en-GB"/>
        </w:rPr>
        <w:t xml:space="preserve"> </w:t>
      </w:r>
      <w:r w:rsidRPr="00EA085B">
        <w:rPr>
          <w:b/>
          <w:lang w:val="en-GB"/>
        </w:rPr>
        <w:t>431</w:t>
      </w:r>
      <w:r>
        <w:rPr>
          <w:lang w:val="en-GB"/>
        </w:rPr>
        <w:t>, 177-181.</w:t>
      </w:r>
    </w:p>
    <w:p w:rsidR="00EA085B" w:rsidRDefault="00EA085B" w:rsidP="00EA085B">
      <w:pPr>
        <w:spacing w:line="480" w:lineRule="auto"/>
        <w:ind w:left="720" w:hanging="720"/>
        <w:rPr>
          <w:lang w:val="en-GB"/>
        </w:rPr>
      </w:pPr>
      <w:r>
        <w:rPr>
          <w:lang w:val="en-GB"/>
        </w:rPr>
        <w:t>Konecny A, Estoup A, Duplantier JM</w:t>
      </w:r>
      <w:r w:rsidRPr="00EA085B">
        <w:rPr>
          <w:i/>
          <w:lang w:val="en-GB"/>
        </w:rPr>
        <w:t>, et al.</w:t>
      </w:r>
      <w:r>
        <w:rPr>
          <w:lang w:val="en-GB"/>
        </w:rPr>
        <w:t xml:space="preserve"> (2013) Invasion genetics of the introduced black rat (</w:t>
      </w:r>
      <w:r w:rsidRPr="00EA085B">
        <w:rPr>
          <w:i/>
          <w:lang w:val="en-GB"/>
        </w:rPr>
        <w:t>Rattus rattus</w:t>
      </w:r>
      <w:r>
        <w:rPr>
          <w:lang w:val="en-GB"/>
        </w:rPr>
        <w:t xml:space="preserve">) in Senegal, West Africa. </w:t>
      </w:r>
      <w:r w:rsidRPr="00EA085B">
        <w:rPr>
          <w:i/>
          <w:lang w:val="en-GB"/>
        </w:rPr>
        <w:t>Molecular Ecology</w:t>
      </w:r>
      <w:r>
        <w:rPr>
          <w:lang w:val="en-GB"/>
        </w:rPr>
        <w:t xml:space="preserve"> </w:t>
      </w:r>
      <w:r w:rsidRPr="00EA085B">
        <w:rPr>
          <w:b/>
          <w:lang w:val="en-GB"/>
        </w:rPr>
        <w:t>22</w:t>
      </w:r>
      <w:r>
        <w:rPr>
          <w:lang w:val="en-GB"/>
        </w:rPr>
        <w:t>, 286-300.</w:t>
      </w:r>
    </w:p>
    <w:p w:rsidR="00EA085B" w:rsidRDefault="00EA085B" w:rsidP="00EA085B">
      <w:pPr>
        <w:spacing w:line="480" w:lineRule="auto"/>
        <w:ind w:left="720" w:hanging="720"/>
        <w:rPr>
          <w:lang w:val="en-GB"/>
        </w:rPr>
      </w:pPr>
      <w:r>
        <w:rPr>
          <w:lang w:val="en-GB"/>
        </w:rPr>
        <w:t>Krafsur ES, Kring TJ, Miller JC</w:t>
      </w:r>
      <w:r w:rsidRPr="00EA085B">
        <w:rPr>
          <w:i/>
          <w:lang w:val="en-GB"/>
        </w:rPr>
        <w:t>, et al.</w:t>
      </w:r>
      <w:r>
        <w:rPr>
          <w:lang w:val="en-GB"/>
        </w:rPr>
        <w:t xml:space="preserve"> (1997) Gene flow in the exotic colonizing ladybeetle </w:t>
      </w:r>
      <w:r w:rsidRPr="00EA085B">
        <w:rPr>
          <w:i/>
          <w:lang w:val="en-GB"/>
        </w:rPr>
        <w:t>Harmonia axyridis</w:t>
      </w:r>
      <w:r>
        <w:rPr>
          <w:lang w:val="en-GB"/>
        </w:rPr>
        <w:t xml:space="preserve"> in North America. </w:t>
      </w:r>
      <w:r w:rsidRPr="00EA085B">
        <w:rPr>
          <w:i/>
          <w:lang w:val="en-GB"/>
        </w:rPr>
        <w:t>Biological Control</w:t>
      </w:r>
      <w:r>
        <w:rPr>
          <w:lang w:val="en-GB"/>
        </w:rPr>
        <w:t xml:space="preserve"> </w:t>
      </w:r>
      <w:r w:rsidRPr="00EA085B">
        <w:rPr>
          <w:b/>
          <w:lang w:val="en-GB"/>
        </w:rPr>
        <w:t>8</w:t>
      </w:r>
      <w:r>
        <w:rPr>
          <w:lang w:val="en-GB"/>
        </w:rPr>
        <w:t>, 207-214.</w:t>
      </w:r>
    </w:p>
    <w:p w:rsidR="00EA085B" w:rsidRDefault="00EA085B" w:rsidP="00EA085B">
      <w:pPr>
        <w:spacing w:line="480" w:lineRule="auto"/>
        <w:ind w:left="720" w:hanging="720"/>
        <w:rPr>
          <w:lang w:val="en-GB"/>
        </w:rPr>
      </w:pPr>
      <w:r>
        <w:rPr>
          <w:lang w:val="en-GB"/>
        </w:rPr>
        <w:t xml:space="preserve">Labrie G, Lucas E, Coderre D (2006) Can developmental and behavioral characteristics of the multicolored Asian lady beetle Harmonia axyridis explain its invasive success? </w:t>
      </w:r>
      <w:r w:rsidRPr="00EA085B">
        <w:rPr>
          <w:i/>
          <w:lang w:val="en-GB"/>
        </w:rPr>
        <w:t>Biological Invasions</w:t>
      </w:r>
      <w:r>
        <w:rPr>
          <w:lang w:val="en-GB"/>
        </w:rPr>
        <w:t xml:space="preserve"> </w:t>
      </w:r>
      <w:r w:rsidRPr="00EA085B">
        <w:rPr>
          <w:b/>
          <w:lang w:val="en-GB"/>
        </w:rPr>
        <w:t>8</w:t>
      </w:r>
      <w:r>
        <w:rPr>
          <w:lang w:val="en-GB"/>
        </w:rPr>
        <w:t>, 743-754.</w:t>
      </w:r>
    </w:p>
    <w:p w:rsidR="00EA085B" w:rsidRDefault="00EA085B" w:rsidP="00EA085B">
      <w:pPr>
        <w:spacing w:line="480" w:lineRule="auto"/>
        <w:ind w:left="720" w:hanging="720"/>
        <w:rPr>
          <w:lang w:val="en-GB"/>
        </w:rPr>
      </w:pPr>
      <w:r>
        <w:rPr>
          <w:lang w:val="en-GB"/>
        </w:rPr>
        <w:t xml:space="preserve">LaMana ML, Miller JC (1996) Field observations on </w:t>
      </w:r>
      <w:r w:rsidRPr="00EA085B">
        <w:rPr>
          <w:i/>
          <w:lang w:val="en-GB"/>
        </w:rPr>
        <w:t>Harmonia axyridis</w:t>
      </w:r>
      <w:r>
        <w:rPr>
          <w:lang w:val="en-GB"/>
        </w:rPr>
        <w:t xml:space="preserve"> Pallas (Coleoptera: Coccinellidae) in Oregon. </w:t>
      </w:r>
      <w:r w:rsidRPr="00EA085B">
        <w:rPr>
          <w:i/>
          <w:lang w:val="en-GB"/>
        </w:rPr>
        <w:t>Biological Control</w:t>
      </w:r>
      <w:r>
        <w:rPr>
          <w:lang w:val="en-GB"/>
        </w:rPr>
        <w:t xml:space="preserve"> </w:t>
      </w:r>
      <w:r w:rsidRPr="00EA085B">
        <w:rPr>
          <w:b/>
          <w:lang w:val="en-GB"/>
        </w:rPr>
        <w:t>6</w:t>
      </w:r>
      <w:r>
        <w:rPr>
          <w:lang w:val="en-GB"/>
        </w:rPr>
        <w:t>, 232-237.</w:t>
      </w:r>
    </w:p>
    <w:p w:rsidR="00EA085B" w:rsidRDefault="00EA085B" w:rsidP="00EA085B">
      <w:pPr>
        <w:spacing w:line="480" w:lineRule="auto"/>
        <w:ind w:left="720" w:hanging="720"/>
        <w:rPr>
          <w:lang w:val="en-GB"/>
        </w:rPr>
      </w:pPr>
      <w:r>
        <w:rPr>
          <w:lang w:val="en-GB"/>
        </w:rPr>
        <w:t xml:space="preserve">Leberg PL (2002) Estimating allelic richness: Effects of sample size and bottlenecks. </w:t>
      </w:r>
      <w:r w:rsidRPr="00EA085B">
        <w:rPr>
          <w:i/>
          <w:lang w:val="en-GB"/>
        </w:rPr>
        <w:t>Molecular Ecology</w:t>
      </w:r>
      <w:r>
        <w:rPr>
          <w:lang w:val="en-GB"/>
        </w:rPr>
        <w:t xml:space="preserve"> </w:t>
      </w:r>
      <w:r w:rsidRPr="00EA085B">
        <w:rPr>
          <w:b/>
          <w:lang w:val="en-GB"/>
        </w:rPr>
        <w:t>11</w:t>
      </w:r>
      <w:r>
        <w:rPr>
          <w:lang w:val="en-GB"/>
        </w:rPr>
        <w:t>, 2445-2449.</w:t>
      </w:r>
    </w:p>
    <w:p w:rsidR="00EA085B" w:rsidRDefault="00EA085B" w:rsidP="00EA085B">
      <w:pPr>
        <w:spacing w:line="480" w:lineRule="auto"/>
        <w:ind w:left="720" w:hanging="720"/>
        <w:rPr>
          <w:lang w:val="en-GB"/>
        </w:rPr>
      </w:pPr>
      <w:r>
        <w:rPr>
          <w:lang w:val="en-GB"/>
        </w:rPr>
        <w:t xml:space="preserve">Lee CE (2002) Evolutionary genetics of invasive species. </w:t>
      </w:r>
      <w:r w:rsidRPr="00EA085B">
        <w:rPr>
          <w:i/>
          <w:lang w:val="en-GB"/>
        </w:rPr>
        <w:t>Trends in Ecology &amp; Evolution</w:t>
      </w:r>
      <w:r>
        <w:rPr>
          <w:lang w:val="en-GB"/>
        </w:rPr>
        <w:t xml:space="preserve"> </w:t>
      </w:r>
      <w:r w:rsidRPr="00EA085B">
        <w:rPr>
          <w:b/>
          <w:lang w:val="en-GB"/>
        </w:rPr>
        <w:t>17</w:t>
      </w:r>
      <w:r>
        <w:rPr>
          <w:lang w:val="en-GB"/>
        </w:rPr>
        <w:t>, 386-391.</w:t>
      </w:r>
    </w:p>
    <w:p w:rsidR="00EA085B" w:rsidRPr="008F07D2" w:rsidRDefault="00EA085B" w:rsidP="00EA085B">
      <w:pPr>
        <w:spacing w:line="480" w:lineRule="auto"/>
        <w:ind w:left="720" w:hanging="720"/>
        <w:rPr>
          <w:rPrChange w:id="164" w:author="Arnaud Estoup" w:date="2014-05-15T16:06:00Z">
            <w:rPr>
              <w:lang w:val="en-GB"/>
            </w:rPr>
          </w:rPrChange>
        </w:rPr>
      </w:pPr>
      <w:r>
        <w:rPr>
          <w:lang w:val="en-GB"/>
        </w:rPr>
        <w:t xml:space="preserve">Loiseau A, Malausa T, Lombaert E, Martin JF, Estoup A (2009) Isolation and characterization of microsatellites in the harlequin ladybird, </w:t>
      </w:r>
      <w:r w:rsidRPr="00EA085B">
        <w:rPr>
          <w:i/>
          <w:lang w:val="en-GB"/>
        </w:rPr>
        <w:t>Harmonia axyridis</w:t>
      </w:r>
      <w:r>
        <w:rPr>
          <w:lang w:val="en-GB"/>
        </w:rPr>
        <w:t xml:space="preserve"> (Coleoptera, Coccinellidae), and cross-species amplification within the family Coccinellidae. </w:t>
      </w:r>
      <w:r w:rsidR="0054573D" w:rsidRPr="0054573D">
        <w:rPr>
          <w:i/>
          <w:rPrChange w:id="165" w:author="Arnaud Estoup" w:date="2014-05-15T16:06:00Z">
            <w:rPr>
              <w:i/>
              <w:color w:val="0000FF"/>
              <w:u w:val="single"/>
              <w:lang w:val="en-GB"/>
            </w:rPr>
          </w:rPrChange>
        </w:rPr>
        <w:t>Molecular Ecology Resources</w:t>
      </w:r>
      <w:r w:rsidR="0054573D" w:rsidRPr="0054573D">
        <w:rPr>
          <w:rPrChange w:id="166" w:author="Arnaud Estoup" w:date="2014-05-15T16:06:00Z">
            <w:rPr>
              <w:color w:val="0000FF"/>
              <w:u w:val="single"/>
              <w:lang w:val="en-GB"/>
            </w:rPr>
          </w:rPrChange>
        </w:rPr>
        <w:t xml:space="preserve"> </w:t>
      </w:r>
      <w:r w:rsidR="0054573D" w:rsidRPr="0054573D">
        <w:rPr>
          <w:b/>
          <w:rPrChange w:id="167" w:author="Arnaud Estoup" w:date="2014-05-15T16:06:00Z">
            <w:rPr>
              <w:b/>
              <w:color w:val="0000FF"/>
              <w:u w:val="single"/>
              <w:lang w:val="en-GB"/>
            </w:rPr>
          </w:rPrChange>
        </w:rPr>
        <w:t>9</w:t>
      </w:r>
      <w:r w:rsidR="0054573D" w:rsidRPr="0054573D">
        <w:rPr>
          <w:rPrChange w:id="168" w:author="Arnaud Estoup" w:date="2014-05-15T16:06:00Z">
            <w:rPr>
              <w:color w:val="0000FF"/>
              <w:u w:val="single"/>
              <w:lang w:val="en-GB"/>
            </w:rPr>
          </w:rPrChange>
        </w:rPr>
        <w:t>, 934-937.</w:t>
      </w:r>
    </w:p>
    <w:p w:rsidR="00EA085B" w:rsidRPr="008F07D2" w:rsidRDefault="0054573D" w:rsidP="00EA085B">
      <w:pPr>
        <w:spacing w:line="480" w:lineRule="auto"/>
        <w:ind w:left="720" w:hanging="720"/>
        <w:rPr>
          <w:rPrChange w:id="169" w:author="Arnaud Estoup" w:date="2014-05-15T16:06:00Z">
            <w:rPr>
              <w:lang w:val="en-GB"/>
            </w:rPr>
          </w:rPrChange>
        </w:rPr>
      </w:pPr>
      <w:r w:rsidRPr="0054573D">
        <w:rPr>
          <w:rPrChange w:id="170" w:author="Arnaud Estoup" w:date="2014-05-15T16:06:00Z">
            <w:rPr>
              <w:color w:val="0000FF"/>
              <w:u w:val="single"/>
              <w:lang w:val="en-GB"/>
            </w:rPr>
          </w:rPrChange>
        </w:rPr>
        <w:t>Lombaert E, Guillemaud T, Cornuet JM</w:t>
      </w:r>
      <w:r w:rsidRPr="0054573D">
        <w:rPr>
          <w:i/>
          <w:rPrChange w:id="171" w:author="Arnaud Estoup" w:date="2014-05-15T16:06:00Z">
            <w:rPr>
              <w:i/>
              <w:color w:val="0000FF"/>
              <w:u w:val="single"/>
              <w:lang w:val="en-GB"/>
            </w:rPr>
          </w:rPrChange>
        </w:rPr>
        <w:t>, et al.</w:t>
      </w:r>
      <w:r w:rsidRPr="0054573D">
        <w:rPr>
          <w:rPrChange w:id="172" w:author="Arnaud Estoup" w:date="2014-05-15T16:06:00Z">
            <w:rPr>
              <w:color w:val="0000FF"/>
              <w:u w:val="single"/>
              <w:lang w:val="en-GB"/>
            </w:rPr>
          </w:rPrChange>
        </w:rPr>
        <w:t xml:space="preserve"> </w:t>
      </w:r>
      <w:r w:rsidR="00EA085B">
        <w:rPr>
          <w:lang w:val="en-GB"/>
        </w:rPr>
        <w:t xml:space="preserve">(2010) Bridgehead effect in the worldwide invasion of the biocontrol harlequin ladybird. </w:t>
      </w:r>
      <w:r w:rsidRPr="0054573D">
        <w:rPr>
          <w:i/>
          <w:rPrChange w:id="173" w:author="Arnaud Estoup" w:date="2014-05-15T16:06:00Z">
            <w:rPr>
              <w:i/>
              <w:color w:val="0000FF"/>
              <w:u w:val="single"/>
              <w:lang w:val="en-GB"/>
            </w:rPr>
          </w:rPrChange>
        </w:rPr>
        <w:t>Plos One</w:t>
      </w:r>
      <w:r w:rsidRPr="0054573D">
        <w:rPr>
          <w:rPrChange w:id="174" w:author="Arnaud Estoup" w:date="2014-05-15T16:06:00Z">
            <w:rPr>
              <w:color w:val="0000FF"/>
              <w:u w:val="single"/>
              <w:lang w:val="en-GB"/>
            </w:rPr>
          </w:rPrChange>
        </w:rPr>
        <w:t xml:space="preserve"> </w:t>
      </w:r>
      <w:r w:rsidRPr="0054573D">
        <w:rPr>
          <w:b/>
          <w:rPrChange w:id="175" w:author="Arnaud Estoup" w:date="2014-05-15T16:06:00Z">
            <w:rPr>
              <w:b/>
              <w:color w:val="0000FF"/>
              <w:u w:val="single"/>
              <w:lang w:val="en-GB"/>
            </w:rPr>
          </w:rPrChange>
        </w:rPr>
        <w:t>5</w:t>
      </w:r>
      <w:r w:rsidRPr="0054573D">
        <w:rPr>
          <w:rPrChange w:id="176" w:author="Arnaud Estoup" w:date="2014-05-15T16:06:00Z">
            <w:rPr>
              <w:color w:val="0000FF"/>
              <w:u w:val="single"/>
              <w:lang w:val="en-GB"/>
            </w:rPr>
          </w:rPrChange>
        </w:rPr>
        <w:t>, e9743.</w:t>
      </w:r>
    </w:p>
    <w:p w:rsidR="00EA085B" w:rsidRDefault="0054573D" w:rsidP="00EA085B">
      <w:pPr>
        <w:spacing w:line="480" w:lineRule="auto"/>
        <w:ind w:left="720" w:hanging="720"/>
        <w:rPr>
          <w:lang w:val="en-GB"/>
        </w:rPr>
      </w:pPr>
      <w:r w:rsidRPr="0054573D">
        <w:rPr>
          <w:rPrChange w:id="177" w:author="Arnaud Estoup" w:date="2014-05-15T16:06:00Z">
            <w:rPr>
              <w:color w:val="0000FF"/>
              <w:u w:val="single"/>
              <w:lang w:val="en-GB"/>
            </w:rPr>
          </w:rPrChange>
        </w:rPr>
        <w:t>Lombaert E, Guillemaud T, Thomas CE</w:t>
      </w:r>
      <w:r w:rsidRPr="0054573D">
        <w:rPr>
          <w:i/>
          <w:rPrChange w:id="178" w:author="Arnaud Estoup" w:date="2014-05-15T16:06:00Z">
            <w:rPr>
              <w:i/>
              <w:color w:val="0000FF"/>
              <w:u w:val="single"/>
              <w:lang w:val="en-GB"/>
            </w:rPr>
          </w:rPrChange>
        </w:rPr>
        <w:t>, et al.</w:t>
      </w:r>
      <w:r w:rsidRPr="0054573D">
        <w:rPr>
          <w:rPrChange w:id="179" w:author="Arnaud Estoup" w:date="2014-05-15T16:06:00Z">
            <w:rPr>
              <w:color w:val="0000FF"/>
              <w:u w:val="single"/>
              <w:lang w:val="en-GB"/>
            </w:rPr>
          </w:rPrChange>
        </w:rPr>
        <w:t xml:space="preserve"> </w:t>
      </w:r>
      <w:r w:rsidR="00EA085B">
        <w:rPr>
          <w:lang w:val="en-GB"/>
        </w:rPr>
        <w:t xml:space="preserve">(2011) Inferring the origin of populations introduced from a genetically structured native range by approximate Bayesian computation: case study of the invasive ladybird </w:t>
      </w:r>
      <w:r w:rsidR="00EA085B" w:rsidRPr="00EA085B">
        <w:rPr>
          <w:i/>
          <w:lang w:val="en-GB"/>
        </w:rPr>
        <w:t>Harmonia axyridis</w:t>
      </w:r>
      <w:r w:rsidR="00EA085B">
        <w:rPr>
          <w:lang w:val="en-GB"/>
        </w:rPr>
        <w:t xml:space="preserve">. </w:t>
      </w:r>
      <w:r w:rsidR="00EA085B" w:rsidRPr="00EA085B">
        <w:rPr>
          <w:i/>
          <w:lang w:val="en-GB"/>
        </w:rPr>
        <w:t>Molecular Ecology</w:t>
      </w:r>
      <w:r w:rsidR="00EA085B">
        <w:rPr>
          <w:lang w:val="en-GB"/>
        </w:rPr>
        <w:t xml:space="preserve"> </w:t>
      </w:r>
      <w:r w:rsidR="00EA085B" w:rsidRPr="00EA085B">
        <w:rPr>
          <w:b/>
          <w:lang w:val="en-GB"/>
        </w:rPr>
        <w:t>20</w:t>
      </w:r>
      <w:r w:rsidR="00EA085B">
        <w:rPr>
          <w:lang w:val="en-GB"/>
        </w:rPr>
        <w:t>, 4654-4670.</w:t>
      </w:r>
    </w:p>
    <w:p w:rsidR="00EA085B" w:rsidRDefault="00EA085B" w:rsidP="00EA085B">
      <w:pPr>
        <w:spacing w:line="480" w:lineRule="auto"/>
        <w:ind w:left="720" w:hanging="720"/>
        <w:rPr>
          <w:lang w:val="en-GB"/>
        </w:rPr>
      </w:pPr>
      <w:r>
        <w:rPr>
          <w:lang w:val="en-GB"/>
        </w:rPr>
        <w:t xml:space="preserve">Lynch M (1991) The Genetic Interpretation of Inbreeding Depression and Outbreeding Depression. </w:t>
      </w:r>
      <w:r w:rsidRPr="00EA085B">
        <w:rPr>
          <w:i/>
          <w:lang w:val="en-GB"/>
        </w:rPr>
        <w:t>Evolution</w:t>
      </w:r>
      <w:r>
        <w:rPr>
          <w:lang w:val="en-GB"/>
        </w:rPr>
        <w:t xml:space="preserve"> </w:t>
      </w:r>
      <w:r w:rsidRPr="00EA085B">
        <w:rPr>
          <w:b/>
          <w:lang w:val="en-GB"/>
        </w:rPr>
        <w:t>45</w:t>
      </w:r>
      <w:r>
        <w:rPr>
          <w:lang w:val="en-GB"/>
        </w:rPr>
        <w:t>, 622-629.</w:t>
      </w:r>
    </w:p>
    <w:p w:rsidR="00EA085B" w:rsidRDefault="00EA085B" w:rsidP="00EA085B">
      <w:pPr>
        <w:spacing w:line="480" w:lineRule="auto"/>
        <w:ind w:left="720" w:hanging="720"/>
        <w:rPr>
          <w:lang w:val="en-GB"/>
        </w:rPr>
      </w:pPr>
      <w:r>
        <w:rPr>
          <w:lang w:val="en-GB"/>
        </w:rPr>
        <w:t>Mack RN, Simberloff D, Lonsdale WM</w:t>
      </w:r>
      <w:r w:rsidRPr="00EA085B">
        <w:rPr>
          <w:i/>
          <w:lang w:val="en-GB"/>
        </w:rPr>
        <w:t>, et al.</w:t>
      </w:r>
      <w:r>
        <w:rPr>
          <w:lang w:val="en-GB"/>
        </w:rPr>
        <w:t xml:space="preserve"> (2000) Biotic invasions: Causes, epidemiology, global consequences, and control. </w:t>
      </w:r>
      <w:r w:rsidRPr="00EA085B">
        <w:rPr>
          <w:i/>
          <w:lang w:val="en-GB"/>
        </w:rPr>
        <w:t>Ecological Applications</w:t>
      </w:r>
      <w:r>
        <w:rPr>
          <w:lang w:val="en-GB"/>
        </w:rPr>
        <w:t xml:space="preserve"> </w:t>
      </w:r>
      <w:r w:rsidRPr="00EA085B">
        <w:rPr>
          <w:b/>
          <w:lang w:val="en-GB"/>
        </w:rPr>
        <w:t>10</w:t>
      </w:r>
      <w:r>
        <w:rPr>
          <w:lang w:val="en-GB"/>
        </w:rPr>
        <w:t>, 689-710.</w:t>
      </w:r>
    </w:p>
    <w:p w:rsidR="00EA085B" w:rsidRDefault="00EA085B" w:rsidP="00EA085B">
      <w:pPr>
        <w:spacing w:line="480" w:lineRule="auto"/>
        <w:ind w:left="720" w:hanging="720"/>
        <w:rPr>
          <w:lang w:val="en-GB"/>
        </w:rPr>
      </w:pPr>
      <w:r>
        <w:rPr>
          <w:lang w:val="en-GB"/>
        </w:rPr>
        <w:t xml:space="preserve">Marr AB, Keller LF, Arcese P (2002) Heterosis and outbreeding depression in descendants of natural immigrants to an inbred population of song sparrows (Melospiza melodia). </w:t>
      </w:r>
      <w:r w:rsidRPr="00EA085B">
        <w:rPr>
          <w:i/>
          <w:lang w:val="en-GB"/>
        </w:rPr>
        <w:t>Evolution</w:t>
      </w:r>
      <w:r>
        <w:rPr>
          <w:lang w:val="en-GB"/>
        </w:rPr>
        <w:t xml:space="preserve"> </w:t>
      </w:r>
      <w:r w:rsidRPr="00EA085B">
        <w:rPr>
          <w:b/>
          <w:lang w:val="en-GB"/>
        </w:rPr>
        <w:t>56</w:t>
      </w:r>
      <w:r>
        <w:rPr>
          <w:lang w:val="en-GB"/>
        </w:rPr>
        <w:t>, 131-142.</w:t>
      </w:r>
    </w:p>
    <w:p w:rsidR="00EA085B" w:rsidRDefault="00EA085B" w:rsidP="00EA085B">
      <w:pPr>
        <w:spacing w:line="480" w:lineRule="auto"/>
        <w:ind w:left="720" w:hanging="720"/>
        <w:rPr>
          <w:lang w:val="en-GB"/>
        </w:rPr>
      </w:pPr>
      <w:r>
        <w:rPr>
          <w:lang w:val="en-GB"/>
        </w:rPr>
        <w:t>Miller N, Estoup A, Toepfer S</w:t>
      </w:r>
      <w:r w:rsidRPr="00EA085B">
        <w:rPr>
          <w:i/>
          <w:lang w:val="en-GB"/>
        </w:rPr>
        <w:t>, et al.</w:t>
      </w:r>
      <w:r>
        <w:rPr>
          <w:lang w:val="en-GB"/>
        </w:rPr>
        <w:t xml:space="preserve"> (2005) Multiple transatlantic introductions of the western corn rootworm. </w:t>
      </w:r>
      <w:r w:rsidRPr="00EA085B">
        <w:rPr>
          <w:i/>
          <w:lang w:val="en-GB"/>
        </w:rPr>
        <w:t>Science</w:t>
      </w:r>
      <w:r>
        <w:rPr>
          <w:lang w:val="en-GB"/>
        </w:rPr>
        <w:t xml:space="preserve"> </w:t>
      </w:r>
      <w:r w:rsidRPr="00EA085B">
        <w:rPr>
          <w:b/>
          <w:lang w:val="en-GB"/>
        </w:rPr>
        <w:t>310</w:t>
      </w:r>
      <w:r>
        <w:rPr>
          <w:lang w:val="en-GB"/>
        </w:rPr>
        <w:t>, 992-992.</w:t>
      </w:r>
    </w:p>
    <w:p w:rsidR="00EA085B" w:rsidRDefault="00EA085B" w:rsidP="00EA085B">
      <w:pPr>
        <w:spacing w:line="480" w:lineRule="auto"/>
        <w:ind w:left="720" w:hanging="720"/>
        <w:rPr>
          <w:lang w:val="en-GB"/>
        </w:rPr>
      </w:pPr>
      <w:r>
        <w:rPr>
          <w:lang w:val="en-GB"/>
        </w:rPr>
        <w:t>Muirhead JR, Gray DK, Kelly DW</w:t>
      </w:r>
      <w:r w:rsidRPr="00EA085B">
        <w:rPr>
          <w:i/>
          <w:lang w:val="en-GB"/>
        </w:rPr>
        <w:t>, et al.</w:t>
      </w:r>
      <w:r>
        <w:rPr>
          <w:lang w:val="en-GB"/>
        </w:rPr>
        <w:t xml:space="preserve"> (2008) Identifying the source of species invasions: sampling intensity vs. genetic diversity. </w:t>
      </w:r>
      <w:r w:rsidRPr="00EA085B">
        <w:rPr>
          <w:i/>
          <w:lang w:val="en-GB"/>
        </w:rPr>
        <w:t>Molecular Ecology</w:t>
      </w:r>
      <w:r>
        <w:rPr>
          <w:lang w:val="en-GB"/>
        </w:rPr>
        <w:t xml:space="preserve"> </w:t>
      </w:r>
      <w:r w:rsidRPr="00EA085B">
        <w:rPr>
          <w:b/>
          <w:lang w:val="en-GB"/>
        </w:rPr>
        <w:t>17</w:t>
      </w:r>
      <w:r>
        <w:rPr>
          <w:lang w:val="en-GB"/>
        </w:rPr>
        <w:t>, 1020-1035.</w:t>
      </w:r>
    </w:p>
    <w:p w:rsidR="00EA085B" w:rsidRDefault="00EA085B" w:rsidP="00EA085B">
      <w:pPr>
        <w:spacing w:line="480" w:lineRule="auto"/>
        <w:ind w:left="720" w:hanging="720"/>
        <w:rPr>
          <w:lang w:val="en-GB"/>
        </w:rPr>
      </w:pPr>
      <w:r>
        <w:rPr>
          <w:lang w:val="en-GB"/>
        </w:rPr>
        <w:t xml:space="preserve">Nei M (1987) </w:t>
      </w:r>
      <w:r w:rsidRPr="00EA085B">
        <w:rPr>
          <w:i/>
          <w:lang w:val="en-GB"/>
        </w:rPr>
        <w:t>Molecular Evolutionary Genetics</w:t>
      </w:r>
      <w:r>
        <w:rPr>
          <w:lang w:val="en-GB"/>
        </w:rPr>
        <w:t xml:space="preserve"> Columbia University Press, New York.</w:t>
      </w:r>
    </w:p>
    <w:p w:rsidR="00EA085B" w:rsidRDefault="00EA085B" w:rsidP="00EA085B">
      <w:pPr>
        <w:spacing w:line="480" w:lineRule="auto"/>
        <w:ind w:left="720" w:hanging="720"/>
        <w:rPr>
          <w:lang w:val="en-GB"/>
        </w:rPr>
      </w:pPr>
      <w:r>
        <w:rPr>
          <w:lang w:val="en-GB"/>
        </w:rPr>
        <w:t xml:space="preserve">Obrycki JJ, Kring TJ (1998) Predaceous Coccinellidae in biological control. </w:t>
      </w:r>
      <w:r w:rsidRPr="00EA085B">
        <w:rPr>
          <w:i/>
          <w:lang w:val="en-GB"/>
        </w:rPr>
        <w:t>Annual Review of Entomology</w:t>
      </w:r>
      <w:r>
        <w:rPr>
          <w:lang w:val="en-GB"/>
        </w:rPr>
        <w:t xml:space="preserve"> </w:t>
      </w:r>
      <w:r w:rsidRPr="00EA085B">
        <w:rPr>
          <w:b/>
          <w:lang w:val="en-GB"/>
        </w:rPr>
        <w:t>43</w:t>
      </w:r>
      <w:r>
        <w:rPr>
          <w:lang w:val="en-GB"/>
        </w:rPr>
        <w:t>, 295-321.</w:t>
      </w:r>
    </w:p>
    <w:p w:rsidR="00EA085B" w:rsidRDefault="00EA085B" w:rsidP="00EA085B">
      <w:pPr>
        <w:spacing w:line="480" w:lineRule="auto"/>
        <w:ind w:left="720" w:hanging="720"/>
        <w:rPr>
          <w:lang w:val="en-GB"/>
        </w:rPr>
      </w:pPr>
      <w:r>
        <w:rPr>
          <w:lang w:val="en-GB"/>
        </w:rPr>
        <w:t>Pascual M, Chapuis MP, Mestres F</w:t>
      </w:r>
      <w:r w:rsidRPr="00EA085B">
        <w:rPr>
          <w:i/>
          <w:lang w:val="en-GB"/>
        </w:rPr>
        <w:t>, et al.</w:t>
      </w:r>
      <w:r>
        <w:rPr>
          <w:lang w:val="en-GB"/>
        </w:rPr>
        <w:t xml:space="preserve"> (2007) Introduction history of </w:t>
      </w:r>
      <w:r w:rsidRPr="00EA085B">
        <w:rPr>
          <w:i/>
          <w:lang w:val="en-GB"/>
        </w:rPr>
        <w:t>Drosophila subobscura</w:t>
      </w:r>
      <w:r>
        <w:rPr>
          <w:lang w:val="en-GB"/>
        </w:rPr>
        <w:t xml:space="preserve"> in the New World: a microsatellite-based survey using ABC methods. </w:t>
      </w:r>
      <w:r w:rsidRPr="00EA085B">
        <w:rPr>
          <w:i/>
          <w:lang w:val="en-GB"/>
        </w:rPr>
        <w:t>Molecular Ecology</w:t>
      </w:r>
      <w:r>
        <w:rPr>
          <w:lang w:val="en-GB"/>
        </w:rPr>
        <w:t xml:space="preserve"> </w:t>
      </w:r>
      <w:r w:rsidRPr="00EA085B">
        <w:rPr>
          <w:b/>
          <w:lang w:val="en-GB"/>
        </w:rPr>
        <w:t>16</w:t>
      </w:r>
      <w:r>
        <w:rPr>
          <w:lang w:val="en-GB"/>
        </w:rPr>
        <w:t>, 3069-3083.</w:t>
      </w:r>
    </w:p>
    <w:p w:rsidR="00EA085B" w:rsidRDefault="00EA085B" w:rsidP="00EA085B">
      <w:pPr>
        <w:spacing w:line="480" w:lineRule="auto"/>
        <w:ind w:left="720" w:hanging="720"/>
        <w:rPr>
          <w:lang w:val="en-GB"/>
        </w:rPr>
      </w:pPr>
      <w:r>
        <w:rPr>
          <w:lang w:val="en-GB"/>
        </w:rPr>
        <w:t xml:space="preserve">Pritchard JK, Stephens M, Donnelly P (2000) Inference of population structure using multilocus genotype data. </w:t>
      </w:r>
      <w:r w:rsidRPr="00EA085B">
        <w:rPr>
          <w:i/>
          <w:lang w:val="en-GB"/>
        </w:rPr>
        <w:t>Genetics</w:t>
      </w:r>
      <w:r>
        <w:rPr>
          <w:lang w:val="en-GB"/>
        </w:rPr>
        <w:t xml:space="preserve"> </w:t>
      </w:r>
      <w:r w:rsidRPr="00EA085B">
        <w:rPr>
          <w:b/>
          <w:lang w:val="en-GB"/>
        </w:rPr>
        <w:t>155</w:t>
      </w:r>
      <w:r>
        <w:rPr>
          <w:lang w:val="en-GB"/>
        </w:rPr>
        <w:t>, 945-959.</w:t>
      </w:r>
    </w:p>
    <w:p w:rsidR="00EA085B" w:rsidRDefault="00EA085B" w:rsidP="00EA085B">
      <w:pPr>
        <w:spacing w:line="480" w:lineRule="auto"/>
        <w:ind w:left="720" w:hanging="720"/>
        <w:rPr>
          <w:lang w:val="en-GB"/>
        </w:rPr>
      </w:pPr>
      <w:r>
        <w:rPr>
          <w:lang w:val="en-GB"/>
        </w:rPr>
        <w:t xml:space="preserve">Raymond M, Rousset F (1995a) An exact test for population differentiation. </w:t>
      </w:r>
      <w:r w:rsidRPr="00EA085B">
        <w:rPr>
          <w:i/>
          <w:lang w:val="en-GB"/>
        </w:rPr>
        <w:t>Evolution</w:t>
      </w:r>
      <w:r>
        <w:rPr>
          <w:lang w:val="en-GB"/>
        </w:rPr>
        <w:t xml:space="preserve"> </w:t>
      </w:r>
      <w:r w:rsidRPr="00EA085B">
        <w:rPr>
          <w:b/>
          <w:lang w:val="en-GB"/>
        </w:rPr>
        <w:t>49</w:t>
      </w:r>
      <w:r>
        <w:rPr>
          <w:lang w:val="en-GB"/>
        </w:rPr>
        <w:t>, 1280-1283.</w:t>
      </w:r>
    </w:p>
    <w:p w:rsidR="00EA085B" w:rsidRDefault="00EA085B" w:rsidP="00EA085B">
      <w:pPr>
        <w:spacing w:line="480" w:lineRule="auto"/>
        <w:ind w:left="720" w:hanging="720"/>
        <w:rPr>
          <w:lang w:val="en-GB"/>
        </w:rPr>
      </w:pPr>
      <w:r>
        <w:rPr>
          <w:lang w:val="en-GB"/>
        </w:rPr>
        <w:t xml:space="preserve">Raymond M, Rousset F (1995b) Genepop (version. 1.2), a population genetics software for exact tests and ecumenicism. </w:t>
      </w:r>
      <w:r w:rsidRPr="00EA085B">
        <w:rPr>
          <w:i/>
          <w:lang w:val="en-GB"/>
        </w:rPr>
        <w:t>Journal of Heredity</w:t>
      </w:r>
      <w:r>
        <w:rPr>
          <w:lang w:val="en-GB"/>
        </w:rPr>
        <w:t xml:space="preserve"> </w:t>
      </w:r>
      <w:r w:rsidRPr="00EA085B">
        <w:rPr>
          <w:b/>
          <w:lang w:val="en-GB"/>
        </w:rPr>
        <w:t>86</w:t>
      </w:r>
      <w:r>
        <w:rPr>
          <w:lang w:val="en-GB"/>
        </w:rPr>
        <w:t>, 248-249.</w:t>
      </w:r>
    </w:p>
    <w:p w:rsidR="00EA085B" w:rsidRDefault="00EA085B" w:rsidP="00EA085B">
      <w:pPr>
        <w:spacing w:line="480" w:lineRule="auto"/>
        <w:ind w:left="720" w:hanging="720"/>
        <w:rPr>
          <w:lang w:val="en-GB"/>
        </w:rPr>
      </w:pPr>
      <w:r>
        <w:rPr>
          <w:lang w:val="en-GB"/>
        </w:rPr>
        <w:t xml:space="preserve">Rius M, Darling JA (2014) How important is intraspecific genetic admixture to the success of colonising populations? </w:t>
      </w:r>
      <w:r w:rsidRPr="00EA085B">
        <w:rPr>
          <w:i/>
          <w:lang w:val="en-GB"/>
        </w:rPr>
        <w:t>Trends in Ecology &amp; Evolution</w:t>
      </w:r>
      <w:r>
        <w:rPr>
          <w:lang w:val="en-GB"/>
        </w:rPr>
        <w:t xml:space="preserve"> </w:t>
      </w:r>
      <w:r w:rsidRPr="00EA085B">
        <w:rPr>
          <w:b/>
          <w:lang w:val="en-GB"/>
        </w:rPr>
        <w:t>29</w:t>
      </w:r>
      <w:r>
        <w:rPr>
          <w:lang w:val="en-GB"/>
        </w:rPr>
        <w:t>, 233-242.</w:t>
      </w:r>
    </w:p>
    <w:p w:rsidR="00EA085B" w:rsidRDefault="00EA085B" w:rsidP="00EA085B">
      <w:pPr>
        <w:spacing w:line="480" w:lineRule="auto"/>
        <w:ind w:left="720" w:hanging="720"/>
        <w:rPr>
          <w:lang w:val="en-GB"/>
        </w:rPr>
      </w:pPr>
      <w:r>
        <w:rPr>
          <w:lang w:val="en-GB"/>
        </w:rPr>
        <w:t xml:space="preserve">Rius M, Turon X, Ordonez V, Pascual M (2012) Tracking Invasion Histories in the Sea: Facing Complex Scenarios Using Multilocus Data. </w:t>
      </w:r>
      <w:r w:rsidRPr="00EA085B">
        <w:rPr>
          <w:i/>
          <w:lang w:val="en-GB"/>
        </w:rPr>
        <w:t>Plos One</w:t>
      </w:r>
      <w:r>
        <w:rPr>
          <w:lang w:val="en-GB"/>
        </w:rPr>
        <w:t xml:space="preserve"> </w:t>
      </w:r>
      <w:r w:rsidRPr="00EA085B">
        <w:rPr>
          <w:b/>
          <w:lang w:val="en-GB"/>
        </w:rPr>
        <w:t>7</w:t>
      </w:r>
      <w:r>
        <w:rPr>
          <w:lang w:val="en-GB"/>
        </w:rPr>
        <w:t>, 13.</w:t>
      </w:r>
    </w:p>
    <w:p w:rsidR="00EA085B" w:rsidRDefault="00EA085B" w:rsidP="00EA085B">
      <w:pPr>
        <w:spacing w:line="480" w:lineRule="auto"/>
        <w:ind w:left="720" w:hanging="720"/>
        <w:rPr>
          <w:lang w:val="en-GB"/>
        </w:rPr>
      </w:pPr>
      <w:r>
        <w:rPr>
          <w:lang w:val="en-GB"/>
        </w:rPr>
        <w:t xml:space="preserve">Robert CP, Cornuet JM, Marin JM, Pillai NS (2011) Lack of confidence in approximate Bayesian computation model choice. </w:t>
      </w:r>
      <w:r w:rsidRPr="00EA085B">
        <w:rPr>
          <w:i/>
          <w:lang w:val="en-GB"/>
        </w:rPr>
        <w:t>Proceedings of the National Academy of Sciences of the United States of America</w:t>
      </w:r>
      <w:r>
        <w:rPr>
          <w:lang w:val="en-GB"/>
        </w:rPr>
        <w:t xml:space="preserve"> </w:t>
      </w:r>
      <w:r w:rsidRPr="00EA085B">
        <w:rPr>
          <w:b/>
          <w:lang w:val="en-GB"/>
        </w:rPr>
        <w:t>108</w:t>
      </w:r>
      <w:r>
        <w:rPr>
          <w:lang w:val="en-GB"/>
        </w:rPr>
        <w:t>, 15112-15117.</w:t>
      </w:r>
    </w:p>
    <w:p w:rsidR="00EA085B" w:rsidRDefault="00EA085B" w:rsidP="00EA085B">
      <w:pPr>
        <w:spacing w:line="480" w:lineRule="auto"/>
        <w:ind w:left="720" w:hanging="720"/>
        <w:rPr>
          <w:lang w:val="en-GB"/>
        </w:rPr>
      </w:pPr>
      <w:r>
        <w:rPr>
          <w:lang w:val="en-GB"/>
        </w:rPr>
        <w:t xml:space="preserve">Roman J, Darling JA (2007) Paradox lost: genetic diversity and the success of aquatic invasions. </w:t>
      </w:r>
      <w:r w:rsidRPr="00EA085B">
        <w:rPr>
          <w:i/>
          <w:lang w:val="en-GB"/>
        </w:rPr>
        <w:t>Trends in Ecology &amp; Evolution</w:t>
      </w:r>
      <w:r>
        <w:rPr>
          <w:lang w:val="en-GB"/>
        </w:rPr>
        <w:t xml:space="preserve"> </w:t>
      </w:r>
      <w:r w:rsidRPr="00EA085B">
        <w:rPr>
          <w:b/>
          <w:lang w:val="en-GB"/>
        </w:rPr>
        <w:t>22</w:t>
      </w:r>
      <w:r>
        <w:rPr>
          <w:lang w:val="en-GB"/>
        </w:rPr>
        <w:t>, 454-464.</w:t>
      </w:r>
    </w:p>
    <w:p w:rsidR="00EA085B" w:rsidRDefault="00EA085B" w:rsidP="00EA085B">
      <w:pPr>
        <w:spacing w:line="480" w:lineRule="auto"/>
        <w:ind w:left="720" w:hanging="720"/>
        <w:rPr>
          <w:lang w:val="en-GB"/>
        </w:rPr>
      </w:pPr>
      <w:r>
        <w:rPr>
          <w:lang w:val="en-GB"/>
        </w:rPr>
        <w:t xml:space="preserve">Rosenberg NA (2004) DISTRUCT: a program for the graphical display of population structure. </w:t>
      </w:r>
      <w:r w:rsidRPr="00EA085B">
        <w:rPr>
          <w:i/>
          <w:lang w:val="en-GB"/>
        </w:rPr>
        <w:t>Molecular Ecology Notes</w:t>
      </w:r>
      <w:r>
        <w:rPr>
          <w:lang w:val="en-GB"/>
        </w:rPr>
        <w:t xml:space="preserve"> </w:t>
      </w:r>
      <w:r w:rsidRPr="00EA085B">
        <w:rPr>
          <w:b/>
          <w:lang w:val="en-GB"/>
        </w:rPr>
        <w:t>4</w:t>
      </w:r>
      <w:r>
        <w:rPr>
          <w:lang w:val="en-GB"/>
        </w:rPr>
        <w:t>, 137-138.</w:t>
      </w:r>
    </w:p>
    <w:p w:rsidR="00EA085B" w:rsidRPr="008F07D2" w:rsidRDefault="00EA085B" w:rsidP="00EA085B">
      <w:pPr>
        <w:spacing w:line="480" w:lineRule="auto"/>
        <w:ind w:left="720" w:hanging="720"/>
        <w:rPr>
          <w:rPrChange w:id="180" w:author="Arnaud Estoup" w:date="2014-05-15T16:06:00Z">
            <w:rPr>
              <w:lang w:val="en-GB"/>
            </w:rPr>
          </w:rPrChange>
        </w:rPr>
      </w:pPr>
      <w:r>
        <w:rPr>
          <w:lang w:val="en-GB"/>
        </w:rPr>
        <w:t>Roy HE, Adriaens T, Isaac NJB</w:t>
      </w:r>
      <w:r w:rsidRPr="00EA085B">
        <w:rPr>
          <w:i/>
          <w:lang w:val="en-GB"/>
        </w:rPr>
        <w:t>, et al.</w:t>
      </w:r>
      <w:r>
        <w:rPr>
          <w:lang w:val="en-GB"/>
        </w:rPr>
        <w:t xml:space="preserve"> (2012) Invasive alien predator causes rapid declines of native European ladybirds. </w:t>
      </w:r>
      <w:r w:rsidR="0054573D" w:rsidRPr="0054573D">
        <w:rPr>
          <w:i/>
          <w:rPrChange w:id="181" w:author="Arnaud Estoup" w:date="2014-05-15T16:06:00Z">
            <w:rPr>
              <w:i/>
              <w:color w:val="0000FF"/>
              <w:u w:val="single"/>
              <w:lang w:val="en-GB"/>
            </w:rPr>
          </w:rPrChange>
        </w:rPr>
        <w:t>Diversity and Distributions</w:t>
      </w:r>
      <w:r w:rsidR="0054573D" w:rsidRPr="0054573D">
        <w:rPr>
          <w:rPrChange w:id="182" w:author="Arnaud Estoup" w:date="2014-05-15T16:06:00Z">
            <w:rPr>
              <w:color w:val="0000FF"/>
              <w:u w:val="single"/>
              <w:lang w:val="en-GB"/>
            </w:rPr>
          </w:rPrChange>
        </w:rPr>
        <w:t xml:space="preserve"> </w:t>
      </w:r>
      <w:r w:rsidR="0054573D" w:rsidRPr="0054573D">
        <w:rPr>
          <w:b/>
          <w:rPrChange w:id="183" w:author="Arnaud Estoup" w:date="2014-05-15T16:06:00Z">
            <w:rPr>
              <w:b/>
              <w:color w:val="0000FF"/>
              <w:u w:val="single"/>
              <w:lang w:val="en-GB"/>
            </w:rPr>
          </w:rPrChange>
        </w:rPr>
        <w:t>18</w:t>
      </w:r>
      <w:r w:rsidR="0054573D" w:rsidRPr="0054573D">
        <w:rPr>
          <w:rPrChange w:id="184" w:author="Arnaud Estoup" w:date="2014-05-15T16:06:00Z">
            <w:rPr>
              <w:color w:val="0000FF"/>
              <w:u w:val="single"/>
              <w:lang w:val="en-GB"/>
            </w:rPr>
          </w:rPrChange>
        </w:rPr>
        <w:t>, 717-725.</w:t>
      </w:r>
    </w:p>
    <w:p w:rsidR="00EA085B" w:rsidRDefault="0054573D" w:rsidP="00EA085B">
      <w:pPr>
        <w:spacing w:line="480" w:lineRule="auto"/>
        <w:ind w:left="720" w:hanging="720"/>
        <w:rPr>
          <w:lang w:val="en-GB"/>
        </w:rPr>
      </w:pPr>
      <w:r w:rsidRPr="0054573D">
        <w:rPr>
          <w:rPrChange w:id="185" w:author="Arnaud Estoup" w:date="2014-05-15T16:06:00Z">
            <w:rPr>
              <w:color w:val="0000FF"/>
              <w:u w:val="single"/>
              <w:lang w:val="en-GB"/>
            </w:rPr>
          </w:rPrChange>
        </w:rPr>
        <w:t xml:space="preserve">Saini E (2004) Presencia de </w:t>
      </w:r>
      <w:r w:rsidRPr="0054573D">
        <w:rPr>
          <w:i/>
          <w:rPrChange w:id="186" w:author="Arnaud Estoup" w:date="2014-05-15T16:06:00Z">
            <w:rPr>
              <w:i/>
              <w:color w:val="0000FF"/>
              <w:u w:val="single"/>
              <w:lang w:val="en-GB"/>
            </w:rPr>
          </w:rPrChange>
        </w:rPr>
        <w:t>Harmonia axyridis</w:t>
      </w:r>
      <w:r w:rsidRPr="0054573D">
        <w:rPr>
          <w:rPrChange w:id="187" w:author="Arnaud Estoup" w:date="2014-05-15T16:06:00Z">
            <w:rPr>
              <w:color w:val="0000FF"/>
              <w:u w:val="single"/>
              <w:lang w:val="en-GB"/>
            </w:rPr>
          </w:rPrChange>
        </w:rPr>
        <w:t xml:space="preserve"> (Pallas) (Coleoptera: coccinellidae) en la provincia de Buenos aires. </w:t>
      </w:r>
      <w:r w:rsidR="00EA085B">
        <w:rPr>
          <w:lang w:val="en-GB"/>
        </w:rPr>
        <w:t xml:space="preserve">Aspectos biologicos y morfologicos. </w:t>
      </w:r>
      <w:r w:rsidR="00EA085B" w:rsidRPr="00EA085B">
        <w:rPr>
          <w:i/>
          <w:lang w:val="en-GB"/>
        </w:rPr>
        <w:t>RIA</w:t>
      </w:r>
      <w:r w:rsidR="00EA085B">
        <w:rPr>
          <w:lang w:val="en-GB"/>
        </w:rPr>
        <w:t xml:space="preserve"> </w:t>
      </w:r>
      <w:r w:rsidR="00EA085B" w:rsidRPr="00EA085B">
        <w:rPr>
          <w:b/>
          <w:lang w:val="en-GB"/>
        </w:rPr>
        <w:t>33</w:t>
      </w:r>
      <w:r w:rsidR="00EA085B">
        <w:rPr>
          <w:lang w:val="en-GB"/>
        </w:rPr>
        <w:t>, 151-160.</w:t>
      </w:r>
    </w:p>
    <w:p w:rsidR="00EA085B" w:rsidRDefault="00EA085B" w:rsidP="00EA085B">
      <w:pPr>
        <w:spacing w:line="480" w:lineRule="auto"/>
        <w:ind w:left="720" w:hanging="720"/>
        <w:rPr>
          <w:lang w:val="en-GB"/>
        </w:rPr>
      </w:pPr>
      <w:r>
        <w:rPr>
          <w:lang w:val="en-GB"/>
        </w:rPr>
        <w:t xml:space="preserve">Saitou N, Nei M (1987) The neighbor-joining method - a new method for reconstructing phylogenetic trees. </w:t>
      </w:r>
      <w:r w:rsidRPr="00EA085B">
        <w:rPr>
          <w:i/>
          <w:lang w:val="en-GB"/>
        </w:rPr>
        <w:t>Molecular Biology and Evolution</w:t>
      </w:r>
      <w:r>
        <w:rPr>
          <w:lang w:val="en-GB"/>
        </w:rPr>
        <w:t xml:space="preserve"> </w:t>
      </w:r>
      <w:r w:rsidRPr="00EA085B">
        <w:rPr>
          <w:b/>
          <w:lang w:val="en-GB"/>
        </w:rPr>
        <w:t>4</w:t>
      </w:r>
      <w:r>
        <w:rPr>
          <w:lang w:val="en-GB"/>
        </w:rPr>
        <w:t>, 406-425.</w:t>
      </w:r>
    </w:p>
    <w:p w:rsidR="00EA085B" w:rsidRDefault="00EA085B" w:rsidP="00EA085B">
      <w:pPr>
        <w:spacing w:line="480" w:lineRule="auto"/>
        <w:ind w:left="720" w:hanging="720"/>
        <w:rPr>
          <w:lang w:val="en-GB"/>
        </w:rPr>
      </w:pPr>
      <w:r>
        <w:rPr>
          <w:lang w:val="en-GB"/>
        </w:rPr>
        <w:t xml:space="preserve">Schwartz MK, McKelvey KS (2009) Why sampling scheme matters: the effect of sampling scheme on landscape genetic results. </w:t>
      </w:r>
      <w:r w:rsidRPr="00EA085B">
        <w:rPr>
          <w:i/>
          <w:lang w:val="en-GB"/>
        </w:rPr>
        <w:t>Conservation Genetics</w:t>
      </w:r>
      <w:r>
        <w:rPr>
          <w:lang w:val="en-GB"/>
        </w:rPr>
        <w:t xml:space="preserve"> </w:t>
      </w:r>
      <w:r w:rsidRPr="00EA085B">
        <w:rPr>
          <w:b/>
          <w:lang w:val="en-GB"/>
        </w:rPr>
        <w:t>10</w:t>
      </w:r>
      <w:r>
        <w:rPr>
          <w:lang w:val="en-GB"/>
        </w:rPr>
        <w:t>, 441-452.</w:t>
      </w:r>
    </w:p>
    <w:p w:rsidR="00EA085B" w:rsidRDefault="00EA085B" w:rsidP="00EA085B">
      <w:pPr>
        <w:spacing w:line="480" w:lineRule="auto"/>
        <w:ind w:left="720" w:hanging="720"/>
        <w:rPr>
          <w:lang w:val="en-GB"/>
        </w:rPr>
      </w:pPr>
      <w:r>
        <w:rPr>
          <w:lang w:val="en-GB"/>
        </w:rPr>
        <w:t>Simberloff D, Martin JL, Genovesi P</w:t>
      </w:r>
      <w:r w:rsidRPr="00EA085B">
        <w:rPr>
          <w:i/>
          <w:lang w:val="en-GB"/>
        </w:rPr>
        <w:t>, et al.</w:t>
      </w:r>
      <w:r>
        <w:rPr>
          <w:lang w:val="en-GB"/>
        </w:rPr>
        <w:t xml:space="preserve"> (2013) Impacts of biological invasions: what's what and the way forward. </w:t>
      </w:r>
      <w:r w:rsidRPr="00EA085B">
        <w:rPr>
          <w:i/>
          <w:lang w:val="en-GB"/>
        </w:rPr>
        <w:t>Trends in Ecology &amp; Evolution</w:t>
      </w:r>
      <w:r>
        <w:rPr>
          <w:lang w:val="en-GB"/>
        </w:rPr>
        <w:t xml:space="preserve"> </w:t>
      </w:r>
      <w:r w:rsidRPr="00EA085B">
        <w:rPr>
          <w:b/>
          <w:lang w:val="en-GB"/>
        </w:rPr>
        <w:t>28</w:t>
      </w:r>
      <w:r>
        <w:rPr>
          <w:lang w:val="en-GB"/>
        </w:rPr>
        <w:t>, 58-66.</w:t>
      </w:r>
    </w:p>
    <w:p w:rsidR="00EA085B" w:rsidRDefault="00EA085B" w:rsidP="00EA085B">
      <w:pPr>
        <w:spacing w:line="480" w:lineRule="auto"/>
        <w:ind w:left="720" w:hanging="720"/>
        <w:rPr>
          <w:lang w:val="en-GB"/>
        </w:rPr>
      </w:pPr>
      <w:r>
        <w:rPr>
          <w:lang w:val="en-GB"/>
        </w:rPr>
        <w:t xml:space="preserve">Stals R (2010) The establishment and rapid spread of an alien invasive lady beetle: Harmonia axyridis (Coleoptera: Coccinellidae) in southern Africa, 2001-2009. </w:t>
      </w:r>
      <w:r w:rsidRPr="00EA085B">
        <w:rPr>
          <w:i/>
          <w:lang w:val="en-GB"/>
        </w:rPr>
        <w:t>IOBC/WPRS Bulletin</w:t>
      </w:r>
      <w:r>
        <w:rPr>
          <w:lang w:val="en-GB"/>
        </w:rPr>
        <w:t xml:space="preserve"> </w:t>
      </w:r>
      <w:r w:rsidRPr="00EA085B">
        <w:rPr>
          <w:b/>
          <w:lang w:val="en-GB"/>
        </w:rPr>
        <w:t>58</w:t>
      </w:r>
      <w:r>
        <w:rPr>
          <w:lang w:val="en-GB"/>
        </w:rPr>
        <w:t>, 125-132.</w:t>
      </w:r>
    </w:p>
    <w:p w:rsidR="00EA085B" w:rsidRDefault="00EA085B" w:rsidP="00EA085B">
      <w:pPr>
        <w:spacing w:line="480" w:lineRule="auto"/>
        <w:ind w:left="720" w:hanging="720"/>
        <w:rPr>
          <w:lang w:val="en-GB"/>
        </w:rPr>
      </w:pPr>
      <w:r>
        <w:rPr>
          <w:lang w:val="en-GB"/>
        </w:rPr>
        <w:t>Tayeh A, Estoup A, Hufbauer RA</w:t>
      </w:r>
      <w:r w:rsidRPr="00EA085B">
        <w:rPr>
          <w:i/>
          <w:lang w:val="en-GB"/>
        </w:rPr>
        <w:t>, et al.</w:t>
      </w:r>
      <w:r>
        <w:rPr>
          <w:lang w:val="en-GB"/>
        </w:rPr>
        <w:t xml:space="preserve"> (2013) Investigating the genetic load of an emblematic invasive species: the case of the invasive harlequin ladybird </w:t>
      </w:r>
      <w:r w:rsidRPr="00EA085B">
        <w:rPr>
          <w:i/>
          <w:lang w:val="en-GB"/>
        </w:rPr>
        <w:t>Harmonia axyridis</w:t>
      </w:r>
      <w:r>
        <w:rPr>
          <w:lang w:val="en-GB"/>
        </w:rPr>
        <w:t xml:space="preserve">. </w:t>
      </w:r>
      <w:r w:rsidRPr="00EA085B">
        <w:rPr>
          <w:i/>
          <w:lang w:val="en-GB"/>
        </w:rPr>
        <w:t>Ecology and Evolution</w:t>
      </w:r>
      <w:r>
        <w:rPr>
          <w:lang w:val="en-GB"/>
        </w:rPr>
        <w:t xml:space="preserve"> </w:t>
      </w:r>
      <w:r w:rsidRPr="00EA085B">
        <w:rPr>
          <w:b/>
          <w:lang w:val="en-GB"/>
        </w:rPr>
        <w:t>3</w:t>
      </w:r>
      <w:r>
        <w:rPr>
          <w:lang w:val="en-GB"/>
        </w:rPr>
        <w:t>, 864-871.</w:t>
      </w:r>
    </w:p>
    <w:p w:rsidR="00EA085B" w:rsidRDefault="00EA085B" w:rsidP="00EA085B">
      <w:pPr>
        <w:spacing w:line="480" w:lineRule="auto"/>
        <w:ind w:left="720" w:hanging="720"/>
        <w:rPr>
          <w:lang w:val="en-GB"/>
        </w:rPr>
      </w:pPr>
      <w:r>
        <w:rPr>
          <w:lang w:val="en-GB"/>
        </w:rPr>
        <w:t>Tayeh A, Estoup A, Laugier G</w:t>
      </w:r>
      <w:r w:rsidRPr="00EA085B">
        <w:rPr>
          <w:i/>
          <w:lang w:val="en-GB"/>
        </w:rPr>
        <w:t>, et al.</w:t>
      </w:r>
      <w:r>
        <w:rPr>
          <w:lang w:val="en-GB"/>
        </w:rPr>
        <w:t xml:space="preserve"> (2012) Evolution in biocontrol strains: insight from the harlequin ladybird Harmonia axyridis. </w:t>
      </w:r>
      <w:r w:rsidRPr="00EA085B">
        <w:rPr>
          <w:i/>
          <w:lang w:val="en-GB"/>
        </w:rPr>
        <w:t>Evolutionary Applications</w:t>
      </w:r>
      <w:r>
        <w:rPr>
          <w:lang w:val="en-GB"/>
        </w:rPr>
        <w:t xml:space="preserve"> </w:t>
      </w:r>
      <w:r w:rsidRPr="00EA085B">
        <w:rPr>
          <w:b/>
          <w:lang w:val="en-GB"/>
        </w:rPr>
        <w:t>5</w:t>
      </w:r>
      <w:r>
        <w:rPr>
          <w:lang w:val="en-GB"/>
        </w:rPr>
        <w:t>, 481-488.</w:t>
      </w:r>
    </w:p>
    <w:p w:rsidR="00EA085B" w:rsidRDefault="00EA085B" w:rsidP="00EA085B">
      <w:pPr>
        <w:spacing w:line="480" w:lineRule="auto"/>
        <w:ind w:left="720" w:hanging="720"/>
        <w:rPr>
          <w:lang w:val="en-GB"/>
        </w:rPr>
      </w:pPr>
      <w:r>
        <w:rPr>
          <w:lang w:val="en-GB"/>
        </w:rPr>
        <w:t xml:space="preserve">Tedders WL, Schaefer PW (1994) Release and establishment of </w:t>
      </w:r>
      <w:r w:rsidRPr="00EA085B">
        <w:rPr>
          <w:i/>
          <w:lang w:val="en-GB"/>
        </w:rPr>
        <w:t>Harmonia Axyridis</w:t>
      </w:r>
      <w:r>
        <w:rPr>
          <w:lang w:val="en-GB"/>
        </w:rPr>
        <w:t xml:space="preserve"> (Coleoptera, Coccinellidae) in the Southeastern United States. </w:t>
      </w:r>
      <w:r w:rsidRPr="00EA085B">
        <w:rPr>
          <w:i/>
          <w:lang w:val="en-GB"/>
        </w:rPr>
        <w:t>Entomological News</w:t>
      </w:r>
      <w:r>
        <w:rPr>
          <w:lang w:val="en-GB"/>
        </w:rPr>
        <w:t xml:space="preserve"> </w:t>
      </w:r>
      <w:r w:rsidRPr="00EA085B">
        <w:rPr>
          <w:b/>
          <w:lang w:val="en-GB"/>
        </w:rPr>
        <w:t>105</w:t>
      </w:r>
      <w:r>
        <w:rPr>
          <w:lang w:val="en-GB"/>
        </w:rPr>
        <w:t>, 228-243.</w:t>
      </w:r>
    </w:p>
    <w:p w:rsidR="00EA085B" w:rsidRDefault="00EA085B" w:rsidP="00EA085B">
      <w:pPr>
        <w:spacing w:line="480" w:lineRule="auto"/>
        <w:ind w:left="720" w:hanging="720"/>
        <w:rPr>
          <w:lang w:val="en-GB"/>
        </w:rPr>
      </w:pPr>
      <w:r>
        <w:rPr>
          <w:lang w:val="en-GB"/>
        </w:rPr>
        <w:t xml:space="preserve">Templeton AR (2004) Statistical phylogeography: methods of evaluating and minimizing inference errors. </w:t>
      </w:r>
      <w:r w:rsidRPr="00EA085B">
        <w:rPr>
          <w:i/>
          <w:lang w:val="en-GB"/>
        </w:rPr>
        <w:t>Molecular Ecology</w:t>
      </w:r>
      <w:r>
        <w:rPr>
          <w:lang w:val="en-GB"/>
        </w:rPr>
        <w:t xml:space="preserve"> </w:t>
      </w:r>
      <w:r w:rsidRPr="00EA085B">
        <w:rPr>
          <w:b/>
          <w:lang w:val="en-GB"/>
        </w:rPr>
        <w:t>13</w:t>
      </w:r>
      <w:r>
        <w:rPr>
          <w:lang w:val="en-GB"/>
        </w:rPr>
        <w:t>, 789-809.</w:t>
      </w:r>
    </w:p>
    <w:p w:rsidR="00EA085B" w:rsidRDefault="00EA085B" w:rsidP="00EA085B">
      <w:pPr>
        <w:spacing w:line="480" w:lineRule="auto"/>
        <w:ind w:left="720" w:hanging="720"/>
        <w:rPr>
          <w:lang w:val="en-GB"/>
        </w:rPr>
      </w:pPr>
      <w:r>
        <w:rPr>
          <w:lang w:val="en-GB"/>
        </w:rPr>
        <w:t xml:space="preserve">Templeton AR (2010) Coherent and incoherent inference in phylogeography and human evolution. </w:t>
      </w:r>
      <w:r w:rsidRPr="00EA085B">
        <w:rPr>
          <w:i/>
          <w:lang w:val="en-GB"/>
        </w:rPr>
        <w:t>Proceedings of the National Academy of Sciences of the United States of America</w:t>
      </w:r>
      <w:r>
        <w:rPr>
          <w:lang w:val="en-GB"/>
        </w:rPr>
        <w:t xml:space="preserve"> </w:t>
      </w:r>
      <w:r w:rsidRPr="00EA085B">
        <w:rPr>
          <w:b/>
          <w:lang w:val="en-GB"/>
        </w:rPr>
        <w:t>107</w:t>
      </w:r>
      <w:r>
        <w:rPr>
          <w:lang w:val="en-GB"/>
        </w:rPr>
        <w:t>, 6376-6381.</w:t>
      </w:r>
    </w:p>
    <w:p w:rsidR="00EA085B" w:rsidRDefault="0054573D" w:rsidP="00EA085B">
      <w:pPr>
        <w:spacing w:line="480" w:lineRule="auto"/>
        <w:ind w:left="720" w:hanging="720"/>
        <w:rPr>
          <w:lang w:val="en-GB"/>
        </w:rPr>
      </w:pPr>
      <w:r w:rsidRPr="0054573D">
        <w:rPr>
          <w:rPrChange w:id="188" w:author="Arnaud Estoup" w:date="2014-05-15T16:06:00Z">
            <w:rPr>
              <w:color w:val="0000FF"/>
              <w:u w:val="single"/>
              <w:lang w:val="en-GB"/>
            </w:rPr>
          </w:rPrChange>
        </w:rPr>
        <w:t>Turgeon J, Tayeh A, Facon B</w:t>
      </w:r>
      <w:r w:rsidRPr="0054573D">
        <w:rPr>
          <w:i/>
          <w:rPrChange w:id="189" w:author="Arnaud Estoup" w:date="2014-05-15T16:06:00Z">
            <w:rPr>
              <w:i/>
              <w:color w:val="0000FF"/>
              <w:u w:val="single"/>
              <w:lang w:val="en-GB"/>
            </w:rPr>
          </w:rPrChange>
        </w:rPr>
        <w:t>, et al.</w:t>
      </w:r>
      <w:r w:rsidRPr="0054573D">
        <w:rPr>
          <w:rPrChange w:id="190" w:author="Arnaud Estoup" w:date="2014-05-15T16:06:00Z">
            <w:rPr>
              <w:color w:val="0000FF"/>
              <w:u w:val="single"/>
              <w:lang w:val="en-GB"/>
            </w:rPr>
          </w:rPrChange>
        </w:rPr>
        <w:t xml:space="preserve"> </w:t>
      </w:r>
      <w:r w:rsidR="00EA085B">
        <w:rPr>
          <w:lang w:val="en-GB"/>
        </w:rPr>
        <w:t>(2011) Experimental evidence for the phenotypic impact of admixture between wild and biocontrol Asian ladybird (</w:t>
      </w:r>
      <w:r w:rsidR="00EA085B" w:rsidRPr="00EA085B">
        <w:rPr>
          <w:i/>
          <w:lang w:val="en-GB"/>
        </w:rPr>
        <w:t>Harmonia axyridis</w:t>
      </w:r>
      <w:r w:rsidR="00EA085B">
        <w:rPr>
          <w:lang w:val="en-GB"/>
        </w:rPr>
        <w:t xml:space="preserve">) involved in the European invasion. </w:t>
      </w:r>
      <w:r w:rsidR="00EA085B" w:rsidRPr="00EA085B">
        <w:rPr>
          <w:i/>
          <w:lang w:val="en-GB"/>
        </w:rPr>
        <w:t>Journal of Evolutionary Biology</w:t>
      </w:r>
      <w:r w:rsidR="00EA085B">
        <w:rPr>
          <w:lang w:val="en-GB"/>
        </w:rPr>
        <w:t xml:space="preserve"> </w:t>
      </w:r>
      <w:r w:rsidR="00EA085B" w:rsidRPr="00EA085B">
        <w:rPr>
          <w:b/>
          <w:lang w:val="en-GB"/>
        </w:rPr>
        <w:t>24</w:t>
      </w:r>
      <w:r w:rsidR="00EA085B">
        <w:rPr>
          <w:lang w:val="en-GB"/>
        </w:rPr>
        <w:t>, 1044-1052.</w:t>
      </w:r>
    </w:p>
    <w:p w:rsidR="00EA085B" w:rsidRDefault="00EA085B" w:rsidP="00EA085B">
      <w:pPr>
        <w:spacing w:line="480" w:lineRule="auto"/>
        <w:ind w:left="720" w:hanging="720"/>
        <w:rPr>
          <w:lang w:val="en-GB"/>
        </w:rPr>
      </w:pPr>
      <w:r>
        <w:rPr>
          <w:lang w:val="en-GB"/>
        </w:rPr>
        <w:t>Wang S, Lewis CM, Jakobsson M</w:t>
      </w:r>
      <w:r w:rsidRPr="00EA085B">
        <w:rPr>
          <w:i/>
          <w:lang w:val="en-GB"/>
        </w:rPr>
        <w:t>, et al.</w:t>
      </w:r>
      <w:r>
        <w:rPr>
          <w:lang w:val="en-GB"/>
        </w:rPr>
        <w:t xml:space="preserve"> (2007) Genetic variation and population structure in Native Americans. </w:t>
      </w:r>
      <w:r w:rsidRPr="00EA085B">
        <w:rPr>
          <w:i/>
          <w:lang w:val="en-GB"/>
        </w:rPr>
        <w:t>Plos Genetics</w:t>
      </w:r>
      <w:r>
        <w:rPr>
          <w:lang w:val="en-GB"/>
        </w:rPr>
        <w:t xml:space="preserve"> </w:t>
      </w:r>
      <w:r w:rsidRPr="00EA085B">
        <w:rPr>
          <w:b/>
          <w:lang w:val="en-GB"/>
        </w:rPr>
        <w:t>3</w:t>
      </w:r>
      <w:r>
        <w:rPr>
          <w:lang w:val="en-GB"/>
        </w:rPr>
        <w:t>, 2049-2067.</w:t>
      </w:r>
    </w:p>
    <w:p w:rsidR="00EA085B" w:rsidRDefault="00EA085B" w:rsidP="00EA085B">
      <w:pPr>
        <w:spacing w:line="480" w:lineRule="auto"/>
        <w:ind w:left="720" w:hanging="720"/>
        <w:rPr>
          <w:lang w:val="en-GB"/>
        </w:rPr>
      </w:pPr>
      <w:r>
        <w:rPr>
          <w:lang w:val="en-GB"/>
        </w:rPr>
        <w:t xml:space="preserve">Waples RS, Gaggiotti O (2006) What is a population? An empirical evaluation of some genetic methods for identifying the number of gene pools and their degree of connectivity. </w:t>
      </w:r>
      <w:r w:rsidRPr="00EA085B">
        <w:rPr>
          <w:i/>
          <w:lang w:val="en-GB"/>
        </w:rPr>
        <w:t>Molecular Ecology</w:t>
      </w:r>
      <w:r>
        <w:rPr>
          <w:lang w:val="en-GB"/>
        </w:rPr>
        <w:t xml:space="preserve"> </w:t>
      </w:r>
      <w:r w:rsidRPr="00EA085B">
        <w:rPr>
          <w:b/>
          <w:lang w:val="en-GB"/>
        </w:rPr>
        <w:t>15</w:t>
      </w:r>
      <w:r>
        <w:rPr>
          <w:lang w:val="en-GB"/>
        </w:rPr>
        <w:t>, 1419-1439.</w:t>
      </w:r>
    </w:p>
    <w:p w:rsidR="00EA085B" w:rsidRDefault="00EA085B" w:rsidP="00EA085B">
      <w:pPr>
        <w:spacing w:line="480" w:lineRule="auto"/>
        <w:ind w:left="720" w:hanging="720"/>
        <w:rPr>
          <w:lang w:val="en-GB"/>
        </w:rPr>
      </w:pPr>
      <w:r>
        <w:rPr>
          <w:lang w:val="en-GB"/>
        </w:rPr>
        <w:t xml:space="preserve">Wares JP, Hughes AR, R.K. G (2005) Mechanisms that drives evolutionary change: insights from species introductions and invasions. In: </w:t>
      </w:r>
      <w:r w:rsidRPr="00EA085B">
        <w:rPr>
          <w:i/>
          <w:lang w:val="en-GB"/>
        </w:rPr>
        <w:t>Species Invasions: Insights into Ecology, Evolution and Biogeography</w:t>
      </w:r>
      <w:r>
        <w:rPr>
          <w:lang w:val="en-GB"/>
        </w:rPr>
        <w:t xml:space="preserve"> (eds. Sax DF, Stachowicz JJ, Gaines SD), pp. 229-257. Sinauer Associates Inc, Sunderland, MA U.S.A.</w:t>
      </w:r>
    </w:p>
    <w:p w:rsidR="00EA085B" w:rsidRDefault="00EA085B" w:rsidP="00EA085B">
      <w:pPr>
        <w:spacing w:line="480" w:lineRule="auto"/>
        <w:ind w:left="720" w:hanging="720"/>
        <w:rPr>
          <w:lang w:val="en-GB"/>
        </w:rPr>
      </w:pPr>
      <w:r>
        <w:rPr>
          <w:lang w:val="en-GB"/>
        </w:rPr>
        <w:t xml:space="preserve">Weir BS, Cockerham C (1984) Estimating </w:t>
      </w:r>
      <w:r w:rsidRPr="00EA085B">
        <w:rPr>
          <w:i/>
          <w:lang w:val="en-GB"/>
        </w:rPr>
        <w:t>F</w:t>
      </w:r>
      <w:r>
        <w:rPr>
          <w:lang w:val="en-GB"/>
        </w:rPr>
        <w:t xml:space="preserve">-statistics for the analysis of population structure. </w:t>
      </w:r>
      <w:r w:rsidRPr="00EA085B">
        <w:rPr>
          <w:i/>
          <w:lang w:val="en-GB"/>
        </w:rPr>
        <w:t>Evolution</w:t>
      </w:r>
      <w:r>
        <w:rPr>
          <w:lang w:val="en-GB"/>
        </w:rPr>
        <w:t xml:space="preserve"> </w:t>
      </w:r>
      <w:r w:rsidRPr="00EA085B">
        <w:rPr>
          <w:b/>
          <w:lang w:val="en-GB"/>
        </w:rPr>
        <w:t>38</w:t>
      </w:r>
      <w:r>
        <w:rPr>
          <w:lang w:val="en-GB"/>
        </w:rPr>
        <w:t>, 1358-1370.</w:t>
      </w:r>
    </w:p>
    <w:p w:rsidR="00EA085B" w:rsidRDefault="00EA085B" w:rsidP="00EA085B">
      <w:pPr>
        <w:spacing w:line="480" w:lineRule="auto"/>
        <w:ind w:left="720" w:hanging="720"/>
        <w:rPr>
          <w:lang w:val="en-GB"/>
        </w:rPr>
      </w:pPr>
      <w:r>
        <w:rPr>
          <w:lang w:val="en-GB"/>
        </w:rPr>
        <w:t>Yalcindag E, Elguero E, Arnathau C</w:t>
      </w:r>
      <w:r w:rsidRPr="00EA085B">
        <w:rPr>
          <w:i/>
          <w:lang w:val="en-GB"/>
        </w:rPr>
        <w:t>, et al.</w:t>
      </w:r>
      <w:r>
        <w:rPr>
          <w:lang w:val="en-GB"/>
        </w:rPr>
        <w:t xml:space="preserve"> (2012) Multiple independent introductions of </w:t>
      </w:r>
      <w:r w:rsidRPr="00EA085B">
        <w:rPr>
          <w:i/>
          <w:lang w:val="en-GB"/>
        </w:rPr>
        <w:t>Plasmodium falciparum</w:t>
      </w:r>
      <w:r>
        <w:rPr>
          <w:lang w:val="en-GB"/>
        </w:rPr>
        <w:t xml:space="preserve"> in South America. </w:t>
      </w:r>
      <w:r w:rsidRPr="00EA085B">
        <w:rPr>
          <w:i/>
          <w:lang w:val="en-GB"/>
        </w:rPr>
        <w:t>Proceedings of the National Academy of Sciences of the United States of America</w:t>
      </w:r>
      <w:r>
        <w:rPr>
          <w:lang w:val="en-GB"/>
        </w:rPr>
        <w:t xml:space="preserve"> </w:t>
      </w:r>
      <w:r w:rsidRPr="00EA085B">
        <w:rPr>
          <w:b/>
          <w:lang w:val="en-GB"/>
        </w:rPr>
        <w:t>109</w:t>
      </w:r>
      <w:r>
        <w:rPr>
          <w:lang w:val="en-GB"/>
        </w:rPr>
        <w:t>, 511-516.</w:t>
      </w:r>
    </w:p>
    <w:p w:rsidR="00EA085B" w:rsidRDefault="0054573D" w:rsidP="00EA085B">
      <w:pPr>
        <w:spacing w:line="480" w:lineRule="auto"/>
        <w:ind w:left="720" w:hanging="720"/>
        <w:rPr>
          <w:lang w:val="en-GB"/>
        </w:rPr>
      </w:pPr>
      <w:r w:rsidRPr="0054573D">
        <w:rPr>
          <w:rPrChange w:id="191" w:author="Arnaud Estoup" w:date="2014-05-15T16:06:00Z">
            <w:rPr>
              <w:color w:val="0000FF"/>
              <w:u w:val="single"/>
              <w:lang w:val="en-GB"/>
            </w:rPr>
          </w:rPrChange>
        </w:rPr>
        <w:t>Zepeda-Paulo FA, Simon JC, Ramirez CC</w:t>
      </w:r>
      <w:r w:rsidRPr="0054573D">
        <w:rPr>
          <w:i/>
          <w:rPrChange w:id="192" w:author="Arnaud Estoup" w:date="2014-05-15T16:06:00Z">
            <w:rPr>
              <w:i/>
              <w:color w:val="0000FF"/>
              <w:u w:val="single"/>
              <w:lang w:val="en-GB"/>
            </w:rPr>
          </w:rPrChange>
        </w:rPr>
        <w:t>, et al.</w:t>
      </w:r>
      <w:r w:rsidRPr="0054573D">
        <w:rPr>
          <w:rPrChange w:id="193" w:author="Arnaud Estoup" w:date="2014-05-15T16:06:00Z">
            <w:rPr>
              <w:color w:val="0000FF"/>
              <w:u w:val="single"/>
              <w:lang w:val="en-GB"/>
            </w:rPr>
          </w:rPrChange>
        </w:rPr>
        <w:t xml:space="preserve"> </w:t>
      </w:r>
      <w:r w:rsidR="00EA085B">
        <w:rPr>
          <w:lang w:val="en-GB"/>
        </w:rPr>
        <w:t xml:space="preserve">(2010) The invasion route for an insect pest species: the tobacco aphid in the New World. </w:t>
      </w:r>
      <w:r w:rsidR="00EA085B" w:rsidRPr="00EA085B">
        <w:rPr>
          <w:i/>
          <w:lang w:val="en-GB"/>
        </w:rPr>
        <w:t>Molecular Ecology</w:t>
      </w:r>
      <w:r w:rsidR="00EA085B">
        <w:rPr>
          <w:lang w:val="en-GB"/>
        </w:rPr>
        <w:t xml:space="preserve"> </w:t>
      </w:r>
      <w:r w:rsidR="00EA085B" w:rsidRPr="00EA085B">
        <w:rPr>
          <w:b/>
          <w:lang w:val="en-GB"/>
        </w:rPr>
        <w:t>19</w:t>
      </w:r>
      <w:r w:rsidR="00EA085B">
        <w:rPr>
          <w:lang w:val="en-GB"/>
        </w:rPr>
        <w:t>, 4738-4752.</w:t>
      </w:r>
    </w:p>
    <w:p w:rsidR="009E707B" w:rsidRPr="00501B56" w:rsidRDefault="0054573D" w:rsidP="00300160">
      <w:pPr>
        <w:spacing w:line="480" w:lineRule="auto"/>
        <w:rPr>
          <w:lang w:val="en-GB"/>
        </w:rPr>
      </w:pPr>
      <w:r>
        <w:rPr>
          <w:lang w:val="en-GB"/>
        </w:rPr>
        <w:fldChar w:fldCharType="end"/>
      </w:r>
      <w:r w:rsidR="009E707B" w:rsidRPr="00501B56">
        <w:rPr>
          <w:lang w:val="en-GB"/>
        </w:rPr>
        <w:br w:type="page"/>
      </w:r>
    </w:p>
    <w:p w:rsidR="004D67FA" w:rsidRPr="00501B56" w:rsidRDefault="004D67FA" w:rsidP="00F253A8">
      <w:pPr>
        <w:rPr>
          <w:b/>
          <w:bCs/>
          <w:sz w:val="32"/>
          <w:szCs w:val="32"/>
          <w:lang w:val="en-GB"/>
        </w:rPr>
      </w:pPr>
      <w:r w:rsidRPr="00501B56">
        <w:rPr>
          <w:b/>
          <w:bCs/>
          <w:sz w:val="32"/>
          <w:szCs w:val="32"/>
          <w:lang w:val="en-GB"/>
        </w:rPr>
        <w:t>Figure Legends</w:t>
      </w:r>
    </w:p>
    <w:p w:rsidR="004D67FA" w:rsidRPr="00501B56" w:rsidRDefault="004D67FA" w:rsidP="00F253A8">
      <w:pPr>
        <w:rPr>
          <w:lang w:val="en-GB"/>
        </w:rPr>
      </w:pPr>
    </w:p>
    <w:p w:rsidR="009E707B" w:rsidRPr="00501B56" w:rsidRDefault="009E707B" w:rsidP="00F253A8">
      <w:pPr>
        <w:rPr>
          <w:b/>
          <w:lang w:val="en-GB"/>
        </w:rPr>
      </w:pPr>
      <w:r w:rsidRPr="00501B56">
        <w:rPr>
          <w:b/>
          <w:color w:val="0000FF"/>
          <w:lang w:val="en-GB"/>
        </w:rPr>
        <w:t>Figure 1</w:t>
      </w:r>
      <w:r w:rsidRPr="00501B56">
        <w:rPr>
          <w:b/>
          <w:lang w:val="en-GB"/>
        </w:rPr>
        <w:t xml:space="preserve">: Geographic locations of the genotyped population samples of </w:t>
      </w:r>
      <w:r w:rsidRPr="00501B56">
        <w:rPr>
          <w:b/>
          <w:i/>
          <w:lang w:val="en-GB"/>
        </w:rPr>
        <w:t>Harmonia axyridis</w:t>
      </w:r>
      <w:r w:rsidRPr="00501B56">
        <w:rPr>
          <w:b/>
          <w:lang w:val="en-GB"/>
        </w:rPr>
        <w:t>.</w:t>
      </w:r>
      <w:r w:rsidRPr="00501B56">
        <w:rPr>
          <w:lang w:val="en-GB"/>
        </w:rPr>
        <w:t xml:space="preserve"> </w:t>
      </w:r>
    </w:p>
    <w:p w:rsidR="009E707B" w:rsidRPr="00501B56" w:rsidRDefault="005B60D9" w:rsidP="00F253A8">
      <w:pPr>
        <w:rPr>
          <w:lang w:val="en-GB"/>
        </w:rPr>
      </w:pPr>
      <w:ins w:id="194" w:author="Arnaud Estoup" w:date="2014-05-15T16:46:00Z">
        <w:r>
          <w:rPr>
            <w:lang w:val="en-GB"/>
          </w:rPr>
          <w:t xml:space="preserve">Note: </w:t>
        </w:r>
      </w:ins>
      <w:r w:rsidR="009E707B" w:rsidRPr="00501B56">
        <w:rPr>
          <w:lang w:val="en-GB"/>
        </w:rPr>
        <w:t xml:space="preserve">In the central world map, the green and red areas roughly correspond to the native and invasive distribution of the species, respectively. Samples with code names in blue correspond to the “reference” population source sample set (see </w:t>
      </w:r>
      <w:r w:rsidR="009E707B" w:rsidRPr="00501B56">
        <w:rPr>
          <w:color w:val="0000FF"/>
          <w:lang w:val="en-GB"/>
        </w:rPr>
        <w:t>Table 2</w:t>
      </w:r>
      <w:r w:rsidR="009E707B" w:rsidRPr="00501B56">
        <w:rPr>
          <w:lang w:val="en-GB"/>
        </w:rPr>
        <w:t xml:space="preserve">) previously used in the ABC analyses processed by Lombaert et al. </w:t>
      </w:r>
      <w:r w:rsidR="0054573D">
        <w:rPr>
          <w:lang w:val="en-GB"/>
        </w:rPr>
        <w:fldChar w:fldCharType="begin"/>
      </w:r>
      <w:r w:rsidR="00EA085B">
        <w:rPr>
          <w:lang w:val="en-GB"/>
        </w:rPr>
        <w:instrText xml:space="preserve"> ADDIN EN.CITE &lt;EndNote&gt;&lt;Cite ExcludeAuth="1"&gt;&lt;Year&gt;2011&lt;/Year&gt;&lt;RecNum&gt;1171&lt;/RecNum&gt;&lt;record&gt;&lt;rec-number&gt;1171&lt;/rec-number&gt;&lt;ref-type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(2011)</w:t>
      </w:r>
      <w:r w:rsidR="0054573D">
        <w:rPr>
          <w:lang w:val="en-GB"/>
        </w:rPr>
        <w:fldChar w:fldCharType="end"/>
      </w:r>
      <w:r w:rsidR="009E707B" w:rsidRPr="00501B56">
        <w:rPr>
          <w:lang w:val="en-GB"/>
        </w:rPr>
        <w:t xml:space="preserve">. More details about each population samples can be found in </w:t>
      </w:r>
      <w:r w:rsidR="009E707B" w:rsidRPr="00501B56">
        <w:rPr>
          <w:color w:val="0000FF"/>
          <w:lang w:val="en-GB"/>
        </w:rPr>
        <w:t>Table S1</w:t>
      </w:r>
      <w:r w:rsidR="009E707B" w:rsidRPr="00501B56">
        <w:rPr>
          <w:lang w:val="en-GB"/>
        </w:rPr>
        <w:t>.</w:t>
      </w:r>
    </w:p>
    <w:p w:rsidR="004D67FA" w:rsidRPr="00501B56" w:rsidRDefault="004D67FA" w:rsidP="00F253A8">
      <w:pPr>
        <w:rPr>
          <w:lang w:val="en-GB"/>
        </w:rPr>
      </w:pPr>
    </w:p>
    <w:p w:rsidR="00F253A8" w:rsidRPr="00501B56" w:rsidRDefault="00F253A8" w:rsidP="00F253A8">
      <w:pPr>
        <w:rPr>
          <w:b/>
          <w:lang w:val="en-GB"/>
        </w:rPr>
      </w:pPr>
      <w:r w:rsidRPr="00501B56">
        <w:rPr>
          <w:b/>
          <w:color w:val="0000FF"/>
          <w:lang w:val="en-GB"/>
        </w:rPr>
        <w:t>Figure 2</w:t>
      </w:r>
      <w:r w:rsidRPr="00501B56">
        <w:rPr>
          <w:b/>
          <w:lang w:val="en-GB"/>
        </w:rPr>
        <w:t xml:space="preserve">: Graphic representation of four ABC scenarios among the 28 compared to infer the </w:t>
      </w:r>
      <w:commentRangeStart w:id="195"/>
      <w:r w:rsidR="00DD6D18">
        <w:rPr>
          <w:b/>
          <w:lang w:val="en-GB"/>
        </w:rPr>
        <w:t>prime</w:t>
      </w:r>
      <w:r w:rsidRPr="00501B56">
        <w:rPr>
          <w:b/>
          <w:lang w:val="en-GB"/>
        </w:rPr>
        <w:t xml:space="preserve"> </w:t>
      </w:r>
      <w:commentRangeEnd w:id="195"/>
      <w:r w:rsidR="000A6A74">
        <w:rPr>
          <w:rStyle w:val="Marquedannotation"/>
          <w:vanish/>
        </w:rPr>
        <w:commentReference w:id="195"/>
      </w:r>
      <w:r w:rsidRPr="00501B56">
        <w:rPr>
          <w:b/>
          <w:lang w:val="en-GB"/>
        </w:rPr>
        <w:t xml:space="preserve">origin of the Western European target population cluster. </w:t>
      </w:r>
    </w:p>
    <w:p w:rsidR="00F253A8" w:rsidRPr="00501B56" w:rsidRDefault="00F253A8" w:rsidP="00F253A8">
      <w:pPr>
        <w:rPr>
          <w:lang w:val="en-GB"/>
        </w:rPr>
      </w:pPr>
      <w:r w:rsidRPr="00501B56">
        <w:rPr>
          <w:lang w:val="en-GB"/>
        </w:rPr>
        <w:t>Note:</w:t>
      </w:r>
      <w:r w:rsidRPr="00501B56">
        <w:rPr>
          <w:b/>
          <w:lang w:val="en-GB"/>
        </w:rPr>
        <w:t xml:space="preserve"> </w:t>
      </w:r>
      <w:r w:rsidRPr="00501B56">
        <w:rPr>
          <w:lang w:val="en-GB"/>
        </w:rPr>
        <w:t xml:space="preserve">The Western European target population cluster is represented by the sample I-EU-Bel (framed sample) and putative sources are those of the “reference” set (see </w:t>
      </w:r>
      <w:r w:rsidRPr="00501B56">
        <w:rPr>
          <w:color w:val="0000FF"/>
          <w:lang w:val="en-GB"/>
        </w:rPr>
        <w:t>Table 2</w:t>
      </w:r>
      <w:r w:rsidRPr="00501B56">
        <w:rPr>
          <w:lang w:val="en-GB"/>
        </w:rPr>
        <w:t xml:space="preserve">). Population code names are as in </w:t>
      </w:r>
      <w:r w:rsidRPr="00501B56">
        <w:rPr>
          <w:color w:val="0000FF"/>
          <w:lang w:val="en-GB"/>
        </w:rPr>
        <w:t>Fig. 1</w:t>
      </w:r>
      <w:r w:rsidRPr="00501B56">
        <w:rPr>
          <w:lang w:val="en-GB"/>
        </w:rPr>
        <w:t xml:space="preserve"> and </w:t>
      </w:r>
      <w:r w:rsidRPr="00501B56">
        <w:rPr>
          <w:color w:val="0000FF"/>
          <w:lang w:val="en-GB"/>
        </w:rPr>
        <w:t>Table S1.</w:t>
      </w:r>
      <w:r w:rsidRPr="00501B56">
        <w:rPr>
          <w:lang w:val="en-GB"/>
        </w:rPr>
        <w:t xml:space="preserve"> All parameters with associated prior distributions are described in </w:t>
      </w:r>
      <w:commentRangeStart w:id="196"/>
      <w:r w:rsidRPr="00501B56">
        <w:rPr>
          <w:color w:val="0000FF"/>
          <w:lang w:val="en-GB"/>
        </w:rPr>
        <w:t xml:space="preserve">Table </w:t>
      </w:r>
      <w:commentRangeEnd w:id="196"/>
      <w:r w:rsidR="002A0FE8">
        <w:rPr>
          <w:rStyle w:val="Marquedannotation"/>
          <w:vanish/>
        </w:rPr>
        <w:commentReference w:id="196"/>
      </w:r>
      <w:r w:rsidRPr="00501B56">
        <w:rPr>
          <w:color w:val="0000FF"/>
          <w:lang w:val="en-GB"/>
        </w:rPr>
        <w:t>1</w:t>
      </w:r>
      <w:r w:rsidRPr="00501B56">
        <w:rPr>
          <w:lang w:val="en-GB"/>
        </w:rPr>
        <w:t xml:space="preserve">. Time 0 is the sampling year 2010 and time 58 is the sampling year 1987 (we consider 2.5 generations per year). Time is not at scale. Scenario 1 corresponds to an Eastern native origin (Pop 1) of the target population cluster (Pop 8). Scenario 5 corresponds to a Western North American origin (Pop 5). In scenario 11, the target population cluster is the result of an admixture between individuals from the Eastern native area (Pop 1) at a rate </w:t>
      </w:r>
      <w:r w:rsidRPr="00501B56">
        <w:rPr>
          <w:i/>
          <w:lang w:val="en-GB"/>
        </w:rPr>
        <w:t>ar</w:t>
      </w:r>
      <w:r w:rsidRPr="00501B56">
        <w:rPr>
          <w:i/>
          <w:vertAlign w:val="subscript"/>
          <w:lang w:val="en-GB"/>
        </w:rPr>
        <w:t>1,5,8</w:t>
      </w:r>
      <w:r w:rsidRPr="00501B56">
        <w:rPr>
          <w:lang w:val="en-GB"/>
        </w:rPr>
        <w:t xml:space="preserve"> and from the Western North American area (Pop 5) at a rate 1 – </w:t>
      </w:r>
      <w:r w:rsidRPr="00501B56">
        <w:rPr>
          <w:i/>
          <w:lang w:val="en-GB"/>
        </w:rPr>
        <w:t>ar</w:t>
      </w:r>
      <w:r w:rsidRPr="00501B56">
        <w:rPr>
          <w:i/>
          <w:vertAlign w:val="subscript"/>
          <w:lang w:val="en-GB"/>
        </w:rPr>
        <w:t>1,5,8</w:t>
      </w:r>
      <w:r w:rsidRPr="00501B56">
        <w:rPr>
          <w:lang w:val="en-GB"/>
        </w:rPr>
        <w:t xml:space="preserve">. In scenario 20, the target population cluster is the result of an admixture between individuals from the European biocontrol population (Pop 3) at a rate </w:t>
      </w:r>
      <w:r w:rsidRPr="00501B56">
        <w:rPr>
          <w:i/>
          <w:lang w:val="en-GB"/>
        </w:rPr>
        <w:t>ar</w:t>
      </w:r>
      <w:r w:rsidRPr="00501B56">
        <w:rPr>
          <w:i/>
          <w:vertAlign w:val="subscript"/>
          <w:lang w:val="en-GB"/>
        </w:rPr>
        <w:t>3,5,8</w:t>
      </w:r>
      <w:r w:rsidRPr="00501B56">
        <w:rPr>
          <w:lang w:val="en-GB"/>
        </w:rPr>
        <w:t xml:space="preserve"> and from the Western North American area (Pop 5) at a rate 1 – </w:t>
      </w:r>
      <w:r w:rsidRPr="00501B56">
        <w:rPr>
          <w:i/>
          <w:lang w:val="en-GB"/>
        </w:rPr>
        <w:t>ar</w:t>
      </w:r>
      <w:r w:rsidRPr="00501B56">
        <w:rPr>
          <w:i/>
          <w:vertAlign w:val="subscript"/>
          <w:lang w:val="en-GB"/>
        </w:rPr>
        <w:t>3,5,8</w:t>
      </w:r>
      <w:r w:rsidRPr="00501B56">
        <w:rPr>
          <w:lang w:val="en-GB"/>
        </w:rPr>
        <w:t xml:space="preserve">. The scenarios presented here are part of the first set of ABC analyses (see </w:t>
      </w:r>
      <w:r w:rsidRPr="00501B56">
        <w:rPr>
          <w:color w:val="0000FF"/>
          <w:lang w:val="en-GB"/>
        </w:rPr>
        <w:t>Appendix S2</w:t>
      </w:r>
      <w:r w:rsidRPr="00501B56">
        <w:rPr>
          <w:lang w:val="en-GB"/>
        </w:rPr>
        <w:t xml:space="preserve"> for more information).</w:t>
      </w:r>
    </w:p>
    <w:p w:rsidR="009E707B" w:rsidRPr="00501B56" w:rsidRDefault="009E707B" w:rsidP="00F253A8">
      <w:pPr>
        <w:rPr>
          <w:lang w:val="en-GB"/>
        </w:rPr>
      </w:pPr>
    </w:p>
    <w:p w:rsidR="00F253A8" w:rsidRPr="00501B56" w:rsidRDefault="00F253A8" w:rsidP="00F253A8">
      <w:pPr>
        <w:rPr>
          <w:lang w:val="en-GB"/>
        </w:rPr>
      </w:pPr>
      <w:commentRangeStart w:id="197"/>
      <w:r w:rsidRPr="00501B56">
        <w:rPr>
          <w:b/>
          <w:color w:val="0000FF"/>
          <w:lang w:val="en-GB"/>
        </w:rPr>
        <w:t>Figure 3</w:t>
      </w:r>
      <w:r w:rsidRPr="00501B56">
        <w:rPr>
          <w:b/>
          <w:lang w:val="en-GB"/>
        </w:rPr>
        <w:t xml:space="preserve">: Neighbor-joining tree for the studied </w:t>
      </w:r>
      <w:r w:rsidRPr="00501B56">
        <w:rPr>
          <w:b/>
          <w:i/>
          <w:lang w:val="en-GB"/>
        </w:rPr>
        <w:t>Harmonia axyridis</w:t>
      </w:r>
      <w:r w:rsidRPr="00501B56">
        <w:rPr>
          <w:b/>
          <w:lang w:val="en-GB"/>
        </w:rPr>
        <w:t xml:space="preserve"> population samples based on the distance of Cavalli-Sforza &amp; Edwards </w:t>
      </w:r>
      <w:r w:rsidR="0054573D">
        <w:rPr>
          <w:b/>
          <w:lang w:val="en-GB"/>
        </w:rPr>
        <w:fldChar w:fldCharType="begin"/>
      </w:r>
      <w:r w:rsidR="00EA085B">
        <w:rPr>
          <w:b/>
          <w:lang w:val="en-GB"/>
        </w:rPr>
        <w:instrText xml:space="preserve"> ADDIN EN.CITE &lt;EndNote&gt;&lt;Cite ExcludeAuth="1"&gt;&lt;Year&gt;1967&lt;/Year&gt;&lt;RecNum&gt;667&lt;/RecNum&gt;&lt;record&gt;&lt;rec-number&gt;667&lt;/rec-number&gt;&lt;ref-type name="Journal Article"&gt;17&lt;/ref-type&gt;&lt;contributors&gt;&lt;authors&gt;&lt;author&gt;Cavalli-Sforza, L.L.&lt;/author&gt;&lt;author&gt;Edwards, A. W. F.&lt;/author&gt;&lt;/authors&gt;&lt;/contributors&gt;&lt;titles&gt;&lt;title&gt;Phylogenetic analysis models and estimation procedures&lt;/title&gt;&lt;secondary-title&gt;American Journal of Human Genetics&lt;/secondary-title&gt;&lt;/titles&gt;&lt;periodical&gt;&lt;full-title&gt;American Journal of Human Genetics&lt;/full-title&gt;&lt;/periodical&gt;&lt;pages&gt;233-257&lt;/pages&gt;&lt;volume&gt;19&lt;/volume&gt;&lt;number&gt;3P1&lt;/number&gt;&lt;keywords&gt;&lt;keyword&gt;chord distance&lt;/keyword&gt;&lt;/keywords&gt;&lt;dates&gt;&lt;year&gt;1967&lt;/year&gt;&lt;/dates&gt;&lt;label&gt;alpha&lt;/label&gt;&lt;urls&gt;&lt;related-urls&gt;&lt;url&gt;&amp;lt;Go to ISI&amp;gt;://WOS:A19679607300004 &lt;/url&gt;&lt;/related-urls&gt;&lt;pdf-urls&gt;&lt;url&gt;internal-pdf://el_332-2711664896/el_332.pdf&lt;/url&gt;&lt;/pdf-urls&gt;&lt;/urls&gt;&lt;custom1&gt;el&lt;/custom1&gt;&lt;custom2&gt;el_332 - pas imprimé&lt;/custom2&gt;&lt;/record&gt;&lt;/Cite&gt;&lt;/EndNote&gt;</w:instrText>
      </w:r>
      <w:r w:rsidR="0054573D">
        <w:rPr>
          <w:b/>
          <w:lang w:val="en-GB"/>
        </w:rPr>
        <w:fldChar w:fldCharType="separate"/>
      </w:r>
      <w:r w:rsidR="00EA085B">
        <w:rPr>
          <w:b/>
          <w:lang w:val="en-GB"/>
        </w:rPr>
        <w:t>(1967)</w:t>
      </w:r>
      <w:r w:rsidR="0054573D">
        <w:rPr>
          <w:b/>
          <w:lang w:val="en-GB"/>
        </w:rPr>
        <w:fldChar w:fldCharType="end"/>
      </w:r>
      <w:r w:rsidRPr="00501B56">
        <w:rPr>
          <w:b/>
          <w:lang w:val="en-GB"/>
        </w:rPr>
        <w:t>.</w:t>
      </w:r>
      <w:commentRangeEnd w:id="197"/>
      <w:r w:rsidR="00161A52">
        <w:rPr>
          <w:rStyle w:val="Marquedannotation"/>
        </w:rPr>
        <w:commentReference w:id="197"/>
      </w:r>
    </w:p>
    <w:p w:rsidR="00F253A8" w:rsidRPr="00501B56" w:rsidRDefault="005B60D9" w:rsidP="00F253A8">
      <w:pPr>
        <w:rPr>
          <w:lang w:val="en-GB"/>
        </w:rPr>
      </w:pPr>
      <w:ins w:id="198" w:author="Arnaud Estoup" w:date="2014-05-15T16:47:00Z">
        <w:r>
          <w:rPr>
            <w:lang w:val="en-GB"/>
          </w:rPr>
          <w:t xml:space="preserve">Note: </w:t>
        </w:r>
      </w:ins>
      <w:r w:rsidR="00F253A8" w:rsidRPr="00501B56">
        <w:rPr>
          <w:lang w:val="en-GB"/>
        </w:rPr>
        <w:t xml:space="preserve">Population code names are as in </w:t>
      </w:r>
      <w:r w:rsidR="00F253A8" w:rsidRPr="00501B56">
        <w:rPr>
          <w:color w:val="0000FF"/>
          <w:lang w:val="en-GB"/>
        </w:rPr>
        <w:t>Fig. 1</w:t>
      </w:r>
      <w:r w:rsidR="00F253A8" w:rsidRPr="00501B56">
        <w:rPr>
          <w:lang w:val="en-GB"/>
        </w:rPr>
        <w:t xml:space="preserve"> and </w:t>
      </w:r>
      <w:r w:rsidR="00F253A8" w:rsidRPr="00501B56">
        <w:rPr>
          <w:color w:val="0000FF"/>
          <w:lang w:val="en-GB"/>
        </w:rPr>
        <w:t>Table S1</w:t>
      </w:r>
      <w:r w:rsidR="00F253A8" w:rsidRPr="00501B56">
        <w:rPr>
          <w:lang w:val="en-GB"/>
        </w:rPr>
        <w:t xml:space="preserve">. </w:t>
      </w:r>
      <w:del w:id="199" w:author="thomas G." w:date="2014-06-01T15:31:00Z">
        <w:r w:rsidR="00F253A8" w:rsidRPr="00501B56" w:rsidDel="000A6A74">
          <w:rPr>
            <w:lang w:val="en-GB"/>
          </w:rPr>
          <w:delText>The d</w:delText>
        </w:r>
      </w:del>
      <w:ins w:id="200" w:author="thomas G." w:date="2014-06-01T15:31:00Z">
        <w:r w:rsidR="000A6A74">
          <w:rPr>
            <w:lang w:val="en-GB"/>
          </w:rPr>
          <w:t>D</w:t>
        </w:r>
      </w:ins>
      <w:r w:rsidR="00F253A8" w:rsidRPr="00501B56">
        <w:rPr>
          <w:lang w:val="en-GB"/>
        </w:rPr>
        <w:t>ifferent colors correspond to different continents or status</w:t>
      </w:r>
      <w:ins w:id="201" w:author="Arnaud Estoup" w:date="2014-05-15T16:58:00Z">
        <w:r w:rsidR="00161A52">
          <w:rPr>
            <w:lang w:val="en-GB"/>
          </w:rPr>
          <w:t>:</w:t>
        </w:r>
      </w:ins>
      <w:del w:id="202" w:author="Arnaud Estoup" w:date="2014-05-15T16:58:00Z">
        <w:r w:rsidR="00F253A8" w:rsidRPr="00501B56" w:rsidDel="00161A52">
          <w:rPr>
            <w:lang w:val="en-GB"/>
          </w:rPr>
          <w:delText xml:space="preserve"> (i.e.</w:delText>
        </w:r>
      </w:del>
      <w:r w:rsidR="00F253A8" w:rsidRPr="00501B56">
        <w:rPr>
          <w:lang w:val="en-GB"/>
        </w:rPr>
        <w:t xml:space="preserve"> native area in green, North America in red, South America in orange, Africa in brown, Europe in purple and European biocontrol in blue</w:t>
      </w:r>
      <w:del w:id="203" w:author="Arnaud Estoup" w:date="2014-05-15T16:58:00Z">
        <w:r w:rsidR="00F253A8" w:rsidRPr="00501B56" w:rsidDel="00161A52">
          <w:rPr>
            <w:lang w:val="en-GB"/>
          </w:rPr>
          <w:delText>)</w:delText>
        </w:r>
      </w:del>
      <w:r w:rsidR="00F253A8" w:rsidRPr="00501B56">
        <w:rPr>
          <w:lang w:val="en-GB"/>
        </w:rPr>
        <w:t>. Bootstrap values calculated over 1,000 replications are given as percentages (only values &gt; 20% are shown).</w:t>
      </w:r>
    </w:p>
    <w:p w:rsidR="00F253A8" w:rsidRPr="00501B56" w:rsidRDefault="00F253A8" w:rsidP="00F253A8">
      <w:pPr>
        <w:rPr>
          <w:lang w:val="en-GB"/>
        </w:rPr>
      </w:pPr>
    </w:p>
    <w:p w:rsidR="00F253A8" w:rsidRPr="00501B56" w:rsidRDefault="00F253A8" w:rsidP="00F253A8">
      <w:pPr>
        <w:rPr>
          <w:b/>
          <w:lang w:val="en-GB"/>
        </w:rPr>
      </w:pPr>
      <w:r w:rsidRPr="00501B56">
        <w:rPr>
          <w:b/>
          <w:color w:val="0000FF"/>
          <w:lang w:val="en-GB"/>
        </w:rPr>
        <w:t>Figure 4</w:t>
      </w:r>
      <w:r w:rsidRPr="00501B56">
        <w:rPr>
          <w:b/>
          <w:lang w:val="en-GB"/>
        </w:rPr>
        <w:t xml:space="preserve">: Genetic clustering of the population samples of </w:t>
      </w:r>
      <w:r w:rsidRPr="00501B56">
        <w:rPr>
          <w:b/>
          <w:i/>
          <w:lang w:val="en-GB"/>
        </w:rPr>
        <w:t>Harmonia axyridis</w:t>
      </w:r>
    </w:p>
    <w:p w:rsidR="00F253A8" w:rsidRPr="00501B56" w:rsidRDefault="005B60D9" w:rsidP="00F253A8">
      <w:pPr>
        <w:rPr>
          <w:lang w:val="en-GB"/>
        </w:rPr>
      </w:pPr>
      <w:ins w:id="204" w:author="Arnaud Estoup" w:date="2014-05-15T16:47:00Z">
        <w:r>
          <w:rPr>
            <w:lang w:val="en-GB"/>
          </w:rPr>
          <w:t xml:space="preserve">Note: </w:t>
        </w:r>
      </w:ins>
      <w:r w:rsidR="00F253A8" w:rsidRPr="00501B56">
        <w:rPr>
          <w:lang w:val="en-GB"/>
        </w:rPr>
        <w:t xml:space="preserve">Ancestry estimation based on the Bayesian individual clustering method implemented in STRUCTURE </w:t>
      </w:r>
      <w:r w:rsidR="0054573D">
        <w:rPr>
          <w:lang w:val="en-GB"/>
        </w:rPr>
        <w:fldChar w:fldCharType="begin"/>
      </w:r>
      <w:r w:rsidR="00EA085B">
        <w:rPr>
          <w:lang w:val="en-GB"/>
        </w:rPr>
        <w:instrText xml:space="preserve"> ADDIN EN.CITE &lt;EndNote&gt;&lt;Cite&gt;&lt;Author&gt;Pritchard&lt;/Author&gt;&lt;Year&gt;2000&lt;/Year&gt;&lt;RecNum&gt;604&lt;/RecNum&gt;&lt;record&gt;&lt;rec-number&gt;604&lt;/rec-number&gt;&lt;ref-type name="Journal Article"&gt;17&lt;/ref-type&gt;&lt;contributors&gt;&lt;authors&gt;&lt;author&gt;Pritchard, J. K.&lt;/author&gt;&lt;author&gt;Stephens, M.&lt;/author&gt;&lt;author&gt;Donnelly, P.&lt;/author&gt;&lt;/authors&gt;&lt;/contributors&gt;&lt;auth-address&gt;Univ Oxford, Dept Stat, Oxford OX1 3TG, England.&amp;#xD;Pritchard, JK, Univ Oxford, Dept Stat, 1 S Parks Rd, Oxford OX1 3TG, England.&lt;/auth-address&gt;&lt;titles&gt;&lt;title&gt;Inference of population structure using multilocus genotype dat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945-959&lt;/pages&gt;&lt;volume&gt;155&lt;/volume&gt;&lt;number&gt;2&lt;/number&gt;&lt;keywords&gt;&lt;keyword&gt;BAYESIAN-ANALYSIS&lt;/keyword&gt;&lt;keyword&gt;MICROSATELLITES&lt;/keyword&gt;&lt;keyword&gt;STRATIFICATION&lt;/keyword&gt;&lt;keyword&gt;INDIVIDUALS&lt;/keyword&gt;&lt;keyword&gt;ADMIXTURE&lt;/keyword&gt;&lt;keyword&gt;HISTORY&lt;/keyword&gt;&lt;/keywords&gt;&lt;dates&gt;&lt;year&gt;2000&lt;/year&gt;&lt;pub-dates&gt;&lt;date&gt;Jun&lt;/date&gt;&lt;/pub-dates&gt;&lt;/dates&gt;&lt;isbn&gt;0016-6731&lt;/isbn&gt;&lt;accession-num&gt;ISI:000087475100039&lt;/accession-num&gt;&lt;work-type&gt;Article&lt;/work-type&gt;&lt;urls&gt;&lt;related-urls&gt;&lt;url&gt;&amp;lt;Go to ISI&amp;gt;://000087475100039 &lt;/url&gt;&lt;/related-urls&gt;&lt;pdf-urls&gt;&lt;url&gt;internal-pdf://el_281-0484847617/el_281.pdf&lt;/url&gt;&lt;/pdf-urls&gt;&lt;/urls&gt;&lt;custom1&gt;el&lt;/custom1&gt;&lt;custom2&gt;el_281&lt;/custom2&gt;&lt;language&gt;English&lt;/language&gt;&lt;/record&gt;&lt;/Cite&gt;&lt;/EndNote&gt;</w:instrText>
      </w:r>
      <w:r w:rsidR="0054573D">
        <w:rPr>
          <w:lang w:val="en-GB"/>
        </w:rPr>
        <w:fldChar w:fldCharType="separate"/>
      </w:r>
      <w:r w:rsidR="00EA085B">
        <w:rPr>
          <w:lang w:val="en-GB"/>
        </w:rPr>
        <w:t>(Pritchard</w:t>
      </w:r>
      <w:r w:rsidR="00EA085B" w:rsidRPr="00EA085B">
        <w:rPr>
          <w:i/>
          <w:lang w:val="en-GB"/>
        </w:rPr>
        <w:t xml:space="preserve"> et al.</w:t>
      </w:r>
      <w:r w:rsidR="00EA085B">
        <w:rPr>
          <w:lang w:val="en-GB"/>
        </w:rPr>
        <w:t xml:space="preserve"> 2000)</w:t>
      </w:r>
      <w:r w:rsidR="0054573D">
        <w:rPr>
          <w:lang w:val="en-GB"/>
        </w:rPr>
        <w:fldChar w:fldCharType="end"/>
      </w:r>
      <w:r w:rsidR="00F253A8" w:rsidRPr="00501B56">
        <w:rPr>
          <w:lang w:val="en-GB"/>
        </w:rPr>
        <w:t xml:space="preserve"> are given for </w:t>
      </w:r>
      <w:r w:rsidR="00F253A8" w:rsidRPr="00501B56">
        <w:rPr>
          <w:i/>
          <w:lang w:val="en-GB"/>
        </w:rPr>
        <w:t>K</w:t>
      </w:r>
      <w:r w:rsidR="00F253A8" w:rsidRPr="00501B56">
        <w:rPr>
          <w:lang w:val="en-GB"/>
        </w:rPr>
        <w:t xml:space="preserve"> = 2 to 9 population units (left). Each vertical line represents an individual and each color represents a genetic cluster. Individuals are grouped by population sample (names at the bottom of the figure are as in </w:t>
      </w:r>
      <w:r w:rsidR="00F253A8" w:rsidRPr="00501B56">
        <w:rPr>
          <w:color w:val="0000FF"/>
          <w:lang w:val="en-GB"/>
        </w:rPr>
        <w:t>Fig. 1</w:t>
      </w:r>
      <w:r w:rsidR="00F253A8" w:rsidRPr="00501B56">
        <w:rPr>
          <w:lang w:val="en-GB"/>
        </w:rPr>
        <w:t xml:space="preserve"> and </w:t>
      </w:r>
      <w:r w:rsidR="00F253A8" w:rsidRPr="00501B56">
        <w:rPr>
          <w:color w:val="0000FF"/>
          <w:lang w:val="en-GB"/>
        </w:rPr>
        <w:t>Table S1</w:t>
      </w:r>
      <w:r w:rsidR="00F253A8" w:rsidRPr="00501B56">
        <w:rPr>
          <w:lang w:val="en-GB"/>
        </w:rPr>
        <w:t xml:space="preserve">). The black text at the top of the figure groups the sampled populations by continent. The blue text at the top of the figure groups the sample by the genetic clusters inferred at the intra-continental scale with the Bayesian group clustering method implemented in BAPS </w:t>
      </w:r>
      <w:r w:rsidR="0054573D">
        <w:rPr>
          <w:lang w:val="en-GB"/>
        </w:rPr>
        <w:fldChar w:fldCharType="begin"/>
      </w:r>
      <w:r w:rsidR="00EA085B">
        <w:rPr>
          <w:lang w:val="en-GB"/>
        </w:rPr>
        <w:instrText xml:space="preserve"> ADDIN EN.CITE &lt;EndNote&gt;&lt;Cite&gt;&lt;Author&gt;Corander&lt;/Author&gt;&lt;Year&gt;2004&lt;/Year&gt;&lt;RecNum&gt;721&lt;/RecNum&gt;&lt;record&gt;&lt;rec-number&gt;721&lt;/rec-number&gt;&lt;ref-type name="Journal Article"&gt;17&lt;/ref-type&gt;&lt;contributors&gt;&lt;authors&gt;&lt;author&gt;Corander, J.&lt;/author&gt;&lt;author&gt;Waldmann, P.&lt;/author&gt;&lt;author&gt;Marttinen, P.&lt;/author&gt;&lt;author&gt;Sillanpaa, M. J.&lt;/author&gt;&lt;/authors&gt;&lt;/contributors&gt;&lt;titles&gt;&lt;title&gt;BAPS 2: enhanced possibilities for the analysis of genetic population structure&lt;/title&gt;&lt;secondary-title&gt;Bioinformatics&lt;/secondary-title&gt;&lt;/titles&gt;&lt;periodical&gt;&lt;full-title&gt;Bioinformatics&lt;/full-title&gt;&lt;/periodical&gt;&lt;pages&gt;2363-2369&lt;/pages&gt;&lt;volume&gt;20&lt;/volume&gt;&lt;number&gt;15&lt;/number&gt;&lt;keywords&gt;&lt;keyword&gt;MULTILOCUS GENOTYPE DATA&lt;/keyword&gt;&lt;keyword&gt;ASSOCIATION&lt;/keyword&gt;&lt;keyword&gt;INFERENCE&lt;/keyword&gt;&lt;keyword&gt;DISTANCE&lt;/keyword&gt;&lt;keyword&gt;RACE&lt;/keyword&gt;&lt;/keywords&gt;&lt;dates&gt;&lt;year&gt;2004&lt;/year&gt;&lt;pub-dates&gt;&lt;date&gt;Oct&lt;/date&gt;&lt;/pub-dates&gt;&lt;/dates&gt;&lt;isbn&gt;1367-4803&lt;/isbn&gt;&lt;accession-num&gt;ISI:000224481900005&lt;/accession-num&gt;&lt;label&gt;alpha&lt;/label&gt;&lt;urls&gt;&lt;related-urls&gt;&lt;url&gt;&amp;lt;Go to ISI&amp;gt;://000224481900005 &lt;/url&gt;&lt;/related-urls&gt;&lt;pdf-urls&gt;&lt;url&gt;internal-pdf://el_377-2150504961/el_377.pdf&lt;/url&gt;&lt;/pdf-urls&gt;&lt;/urls&gt;&lt;custom1&gt;el&lt;/custom1&gt;&lt;custom2&gt;el_377&lt;/custom2&gt;&lt;electronic-resource-num&gt;10.1093/bioinformatics/bth250&lt;/electronic-resource-num&gt;&lt;/record&gt;&lt;/Cite&gt;&lt;/EndNote&gt;</w:instrText>
      </w:r>
      <w:r w:rsidR="0054573D">
        <w:rPr>
          <w:lang w:val="en-GB"/>
        </w:rPr>
        <w:fldChar w:fldCharType="separate"/>
      </w:r>
      <w:r w:rsidR="00EA085B">
        <w:rPr>
          <w:lang w:val="en-GB"/>
        </w:rPr>
        <w:t>(Corander</w:t>
      </w:r>
      <w:r w:rsidR="00EA085B" w:rsidRPr="00EA085B">
        <w:rPr>
          <w:i/>
          <w:lang w:val="en-GB"/>
        </w:rPr>
        <w:t xml:space="preserve"> et al.</w:t>
      </w:r>
      <w:r w:rsidR="00EA085B">
        <w:rPr>
          <w:lang w:val="en-GB"/>
        </w:rPr>
        <w:t xml:space="preserve"> 2004)</w:t>
      </w:r>
      <w:r w:rsidR="0054573D">
        <w:rPr>
          <w:lang w:val="en-GB"/>
        </w:rPr>
        <w:fldChar w:fldCharType="end"/>
      </w:r>
      <w:r w:rsidR="00F253A8" w:rsidRPr="00501B56">
        <w:rPr>
          <w:lang w:val="en-GB"/>
        </w:rPr>
        <w:t xml:space="preserve">. See </w:t>
      </w:r>
      <w:r w:rsidR="00F253A8" w:rsidRPr="00501B56">
        <w:rPr>
          <w:color w:val="0000FF"/>
          <w:lang w:val="en-GB"/>
        </w:rPr>
        <w:t>Appendix S1</w:t>
      </w:r>
      <w:r w:rsidR="00F253A8" w:rsidRPr="00501B56">
        <w:rPr>
          <w:lang w:val="en-GB"/>
        </w:rPr>
        <w:t xml:space="preserve"> for details.</w:t>
      </w:r>
    </w:p>
    <w:p w:rsidR="00F253A8" w:rsidRPr="00501B56" w:rsidRDefault="00F253A8" w:rsidP="00F253A8">
      <w:pPr>
        <w:rPr>
          <w:lang w:val="en-GB"/>
        </w:rPr>
      </w:pPr>
    </w:p>
    <w:p w:rsidR="00F253A8" w:rsidRPr="00501B56" w:rsidRDefault="00F253A8" w:rsidP="00F253A8">
      <w:pPr>
        <w:jc w:val="both"/>
        <w:rPr>
          <w:b/>
          <w:lang w:val="en-GB"/>
        </w:rPr>
      </w:pPr>
      <w:r w:rsidRPr="00501B56">
        <w:rPr>
          <w:b/>
          <w:color w:val="0000FF"/>
          <w:lang w:val="en-GB"/>
        </w:rPr>
        <w:t>Figure 5</w:t>
      </w:r>
      <w:r w:rsidRPr="00501B56">
        <w:rPr>
          <w:b/>
          <w:lang w:val="en-GB"/>
        </w:rPr>
        <w:t xml:space="preserve">: Worldwide invasion scenario of </w:t>
      </w:r>
      <w:r w:rsidRPr="00501B56">
        <w:rPr>
          <w:b/>
          <w:i/>
          <w:lang w:val="en-GB"/>
        </w:rPr>
        <w:t>Harmonia axyridis</w:t>
      </w:r>
      <w:r w:rsidRPr="00501B56">
        <w:rPr>
          <w:b/>
          <w:lang w:val="en-GB"/>
        </w:rPr>
        <w:t>.</w:t>
      </w:r>
    </w:p>
    <w:p w:rsidR="00F253A8" w:rsidRPr="00501B56" w:rsidRDefault="00F253A8" w:rsidP="00F253A8">
      <w:pPr>
        <w:rPr>
          <w:lang w:val="en-GB"/>
        </w:rPr>
      </w:pPr>
      <w:r w:rsidRPr="00501B56">
        <w:rPr>
          <w:lang w:val="en-GB"/>
        </w:rPr>
        <w:t xml:space="preserve">Note: Most likely scenario of invasions of </w:t>
      </w:r>
      <w:r w:rsidRPr="00501B56">
        <w:rPr>
          <w:i/>
          <w:lang w:val="en-GB"/>
        </w:rPr>
        <w:t>Harmonia axyridis</w:t>
      </w:r>
      <w:r w:rsidRPr="00501B56">
        <w:rPr>
          <w:lang w:val="en-GB"/>
        </w:rPr>
        <w:t xml:space="preserve"> into eastern North America (ENA), Western North America (WNA), South America (SA), Europe (EU) and Africa (AF) deduced from a set of complementary population genetics analyses. For each outbreak, the arrow indicates the most likely invasion pathway. Bicolor arrows indicate admixture events. Years of first observation of invasive populations are indicated for each continent. Initially collected from the native area in 1982, the European biocontrol strain is represented by a blue arrow (EBC). The ranges of the two native clusters are roughly drawn and colored in clear and dark green. The invasion routes of the most early WNA and ENA outbreaks were inferred by Lombaert </w:t>
      </w:r>
      <w:r w:rsidRPr="00501B56">
        <w:rPr>
          <w:i/>
          <w:lang w:val="en-GB"/>
        </w:rPr>
        <w:t>et al.</w:t>
      </w:r>
      <w:r w:rsidRPr="00501B56">
        <w:rPr>
          <w:lang w:val="en-GB"/>
        </w:rPr>
        <w:t xml:space="preserve"> </w:t>
      </w:r>
      <w:r w:rsidR="0054573D">
        <w:rPr>
          <w:lang w:val="en-GB"/>
        </w:rPr>
        <w:fldChar w:fldCharType="begin"/>
      </w:r>
      <w:r w:rsidR="00EA085B">
        <w:rPr>
          <w:lang w:val="en-GB"/>
        </w:rPr>
        <w:instrText xml:space="preserve"> ADDIN EN.CITE &lt;EndNote&gt;&lt;Cite ExcludeAuth="1"&gt;&lt;Year&gt;2011&lt;/Year&gt;&lt;RecNum&gt;1171&lt;/RecNum&gt;&lt;record&gt;&lt;rec-number&gt;1171&lt;/rec-number&gt;&lt;ref-type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(2011)</w:t>
      </w:r>
      <w:r w:rsidR="0054573D">
        <w:rPr>
          <w:lang w:val="en-GB"/>
        </w:rPr>
        <w:fldChar w:fldCharType="end"/>
      </w:r>
      <w:r w:rsidRPr="00501B56">
        <w:rPr>
          <w:lang w:val="en-GB"/>
        </w:rPr>
        <w:t>.</w:t>
      </w:r>
    </w:p>
    <w:p w:rsidR="00F253A8" w:rsidRPr="00501B56" w:rsidRDefault="00F253A8" w:rsidP="00F253A8">
      <w:pPr>
        <w:rPr>
          <w:lang w:val="en-GB"/>
        </w:rPr>
      </w:pPr>
    </w:p>
    <w:p w:rsidR="00F253A8" w:rsidRPr="00501B56" w:rsidRDefault="00F253A8" w:rsidP="00F253A8">
      <w:pPr>
        <w:rPr>
          <w:lang w:val="en-GB"/>
        </w:rPr>
      </w:pPr>
      <w:r w:rsidRPr="00501B56">
        <w:rPr>
          <w:lang w:val="en-GB"/>
        </w:rPr>
        <w:br w:type="page"/>
      </w:r>
    </w:p>
    <w:p w:rsidR="004D67FA" w:rsidRPr="00501B56" w:rsidRDefault="004D67FA" w:rsidP="004D67FA">
      <w:pPr>
        <w:spacing w:line="480" w:lineRule="auto"/>
        <w:rPr>
          <w:b/>
          <w:bCs/>
          <w:sz w:val="32"/>
          <w:szCs w:val="32"/>
          <w:lang w:val="en-GB"/>
        </w:rPr>
      </w:pPr>
      <w:r w:rsidRPr="00501B56">
        <w:rPr>
          <w:b/>
          <w:bCs/>
          <w:sz w:val="32"/>
          <w:szCs w:val="32"/>
          <w:lang w:val="en-GB"/>
        </w:rPr>
        <w:t>Tables</w:t>
      </w:r>
    </w:p>
    <w:tbl>
      <w:tblPr>
        <w:tblW w:w="9205" w:type="dxa"/>
        <w:tblLook w:val="01E0"/>
      </w:tblPr>
      <w:tblGrid>
        <w:gridCol w:w="1188"/>
        <w:gridCol w:w="1442"/>
        <w:gridCol w:w="1315"/>
        <w:gridCol w:w="1315"/>
        <w:gridCol w:w="1315"/>
        <w:gridCol w:w="1315"/>
        <w:gridCol w:w="1315"/>
      </w:tblGrid>
      <w:tr w:rsidR="00DA1E81" w:rsidRPr="00501B56">
        <w:tc>
          <w:tcPr>
            <w:tcW w:w="1188" w:type="dxa"/>
            <w:tcBorders>
              <w:top w:val="single" w:sz="4" w:space="0" w:color="auto"/>
              <w:bottom w:val="single" w:sz="4" w:space="0" w:color="auto"/>
            </w:tcBorders>
          </w:tcPr>
          <w:p w:rsidR="00DA1E81" w:rsidRPr="00501B56" w:rsidRDefault="00DA1E81" w:rsidP="008D44FF">
            <w:pPr>
              <w:rPr>
                <w:sz w:val="20"/>
                <w:szCs w:val="20"/>
                <w:lang w:val="en-GB"/>
              </w:rPr>
            </w:pPr>
            <w:r w:rsidRPr="00501B56">
              <w:rPr>
                <w:sz w:val="20"/>
                <w:szCs w:val="20"/>
                <w:lang w:val="en-GB"/>
              </w:rPr>
              <w:t>Parameters</w:t>
            </w:r>
          </w:p>
        </w:tc>
        <w:tc>
          <w:tcPr>
            <w:tcW w:w="1442" w:type="dxa"/>
            <w:tcBorders>
              <w:top w:val="single" w:sz="4" w:space="0" w:color="auto"/>
              <w:bottom w:val="single" w:sz="4" w:space="0" w:color="auto"/>
            </w:tcBorders>
          </w:tcPr>
          <w:p w:rsidR="00DA1E81" w:rsidRPr="00501B56" w:rsidRDefault="00DA1E81" w:rsidP="008D44FF">
            <w:pPr>
              <w:rPr>
                <w:sz w:val="20"/>
                <w:szCs w:val="20"/>
                <w:lang w:val="en-GB"/>
              </w:rPr>
            </w:pPr>
            <w:r w:rsidRPr="00501B56">
              <w:rPr>
                <w:sz w:val="20"/>
                <w:szCs w:val="20"/>
                <w:lang w:val="en-GB"/>
              </w:rPr>
              <w:t>Distribution</w:t>
            </w:r>
          </w:p>
        </w:tc>
        <w:tc>
          <w:tcPr>
            <w:tcW w:w="1315" w:type="dxa"/>
            <w:tcBorders>
              <w:top w:val="single" w:sz="4" w:space="0" w:color="auto"/>
              <w:bottom w:val="single" w:sz="4" w:space="0" w:color="auto"/>
            </w:tcBorders>
          </w:tcPr>
          <w:p w:rsidR="00DA1E81" w:rsidRPr="00501B56" w:rsidRDefault="00DA1E81" w:rsidP="008D44FF">
            <w:pPr>
              <w:rPr>
                <w:sz w:val="20"/>
                <w:szCs w:val="20"/>
                <w:lang w:val="en-GB"/>
              </w:rPr>
            </w:pPr>
            <w:r w:rsidRPr="00501B56">
              <w:rPr>
                <w:sz w:val="20"/>
                <w:szCs w:val="20"/>
                <w:lang w:val="en-GB"/>
              </w:rPr>
              <w:t>Mean</w:t>
            </w:r>
          </w:p>
        </w:tc>
        <w:tc>
          <w:tcPr>
            <w:tcW w:w="1315" w:type="dxa"/>
            <w:tcBorders>
              <w:top w:val="single" w:sz="4" w:space="0" w:color="auto"/>
              <w:bottom w:val="single" w:sz="4" w:space="0" w:color="auto"/>
            </w:tcBorders>
          </w:tcPr>
          <w:p w:rsidR="00DA1E81" w:rsidRPr="00501B56" w:rsidRDefault="00DA1E81" w:rsidP="008D44FF">
            <w:pPr>
              <w:rPr>
                <w:sz w:val="20"/>
                <w:szCs w:val="20"/>
                <w:lang w:val="en-GB"/>
              </w:rPr>
            </w:pPr>
            <w:r w:rsidRPr="00501B56">
              <w:rPr>
                <w:sz w:val="20"/>
                <w:szCs w:val="20"/>
                <w:lang w:val="en-GB"/>
              </w:rPr>
              <w:t>Median</w:t>
            </w:r>
          </w:p>
        </w:tc>
        <w:tc>
          <w:tcPr>
            <w:tcW w:w="1315" w:type="dxa"/>
            <w:tcBorders>
              <w:top w:val="single" w:sz="4" w:space="0" w:color="auto"/>
              <w:bottom w:val="single" w:sz="4" w:space="0" w:color="auto"/>
            </w:tcBorders>
          </w:tcPr>
          <w:p w:rsidR="00DA1E81" w:rsidRPr="00501B56" w:rsidRDefault="00DA1E81" w:rsidP="008D44FF">
            <w:pPr>
              <w:rPr>
                <w:sz w:val="20"/>
                <w:szCs w:val="20"/>
                <w:lang w:val="en-GB"/>
              </w:rPr>
            </w:pPr>
            <w:r w:rsidRPr="00501B56">
              <w:rPr>
                <w:sz w:val="20"/>
                <w:szCs w:val="20"/>
                <w:lang w:val="en-GB"/>
              </w:rPr>
              <w:t>Mode</w:t>
            </w:r>
          </w:p>
        </w:tc>
        <w:tc>
          <w:tcPr>
            <w:tcW w:w="1315" w:type="dxa"/>
            <w:tcBorders>
              <w:top w:val="single" w:sz="4" w:space="0" w:color="auto"/>
              <w:bottom w:val="single" w:sz="4" w:space="0" w:color="auto"/>
            </w:tcBorders>
          </w:tcPr>
          <w:p w:rsidR="00DA1E81" w:rsidRPr="00501B56" w:rsidRDefault="00DA1E81" w:rsidP="008D44FF">
            <w:pPr>
              <w:rPr>
                <w:sz w:val="20"/>
                <w:szCs w:val="20"/>
                <w:lang w:val="en-GB"/>
              </w:rPr>
            </w:pPr>
            <w:r w:rsidRPr="00501B56">
              <w:rPr>
                <w:sz w:val="20"/>
                <w:szCs w:val="20"/>
                <w:lang w:val="en-GB"/>
              </w:rPr>
              <w:t>Quantile</w:t>
            </w:r>
          </w:p>
          <w:p w:rsidR="00DA1E81" w:rsidRPr="00501B56" w:rsidRDefault="00DA1E81" w:rsidP="008D44FF">
            <w:pPr>
              <w:rPr>
                <w:sz w:val="20"/>
                <w:szCs w:val="20"/>
                <w:lang w:val="en-GB"/>
              </w:rPr>
            </w:pPr>
            <w:r w:rsidRPr="00501B56">
              <w:rPr>
                <w:sz w:val="20"/>
                <w:szCs w:val="20"/>
                <w:lang w:val="en-GB"/>
              </w:rPr>
              <w:t>2.5%</w:t>
            </w:r>
          </w:p>
        </w:tc>
        <w:tc>
          <w:tcPr>
            <w:tcW w:w="1315" w:type="dxa"/>
            <w:tcBorders>
              <w:top w:val="single" w:sz="4" w:space="0" w:color="auto"/>
              <w:bottom w:val="single" w:sz="4" w:space="0" w:color="auto"/>
            </w:tcBorders>
          </w:tcPr>
          <w:p w:rsidR="00DA1E81" w:rsidRPr="00501B56" w:rsidRDefault="00DA1E81" w:rsidP="008D44FF">
            <w:pPr>
              <w:rPr>
                <w:sz w:val="20"/>
                <w:szCs w:val="20"/>
                <w:lang w:val="en-GB"/>
              </w:rPr>
            </w:pPr>
            <w:r w:rsidRPr="00501B56">
              <w:rPr>
                <w:sz w:val="20"/>
                <w:szCs w:val="20"/>
                <w:lang w:val="en-GB"/>
              </w:rPr>
              <w:t>Quantile 97.5%</w:t>
            </w:r>
          </w:p>
        </w:tc>
      </w:tr>
      <w:tr w:rsidR="00DA1E81" w:rsidRPr="00501B56">
        <w:tc>
          <w:tcPr>
            <w:tcW w:w="1188" w:type="dxa"/>
            <w:tcBorders>
              <w:top w:val="single" w:sz="4" w:space="0" w:color="auto"/>
            </w:tcBorders>
          </w:tcPr>
          <w:p w:rsidR="00DA1E81" w:rsidRPr="00501B56" w:rsidRDefault="00DA1E81" w:rsidP="008D44FF">
            <w:pPr>
              <w:rPr>
                <w:sz w:val="20"/>
                <w:szCs w:val="20"/>
                <w:lang w:val="en-GB"/>
              </w:rPr>
            </w:pPr>
            <w:r w:rsidRPr="00501B56">
              <w:rPr>
                <w:i/>
                <w:sz w:val="20"/>
                <w:szCs w:val="20"/>
                <w:lang w:val="en-GB"/>
              </w:rPr>
              <w:t>NW; NA</w:t>
            </w:r>
          </w:p>
        </w:tc>
        <w:tc>
          <w:tcPr>
            <w:tcW w:w="1442" w:type="dxa"/>
            <w:tcBorders>
              <w:top w:val="single" w:sz="4" w:space="0" w:color="auto"/>
            </w:tcBorders>
          </w:tcPr>
          <w:p w:rsidR="00DA1E81" w:rsidRPr="00501B56" w:rsidRDefault="00DA1E81" w:rsidP="008D44FF">
            <w:pPr>
              <w:rPr>
                <w:sz w:val="20"/>
                <w:szCs w:val="20"/>
                <w:lang w:val="en-GB"/>
              </w:rPr>
            </w:pPr>
            <w:r w:rsidRPr="00501B56">
              <w:rPr>
                <w:sz w:val="20"/>
                <w:szCs w:val="20"/>
                <w:lang w:val="en-GB"/>
              </w:rPr>
              <w:t>Uniform</w:t>
            </w:r>
          </w:p>
          <w:p w:rsidR="00DA1E81" w:rsidRPr="00501B56" w:rsidRDefault="00DA1E81" w:rsidP="008D44FF">
            <w:pPr>
              <w:rPr>
                <w:sz w:val="20"/>
                <w:szCs w:val="20"/>
                <w:lang w:val="en-GB"/>
              </w:rPr>
            </w:pPr>
            <w:r w:rsidRPr="00501B56">
              <w:rPr>
                <w:sz w:val="20"/>
                <w:szCs w:val="20"/>
                <w:lang w:val="en-GB"/>
              </w:rPr>
              <w:t>[100 – 20,000]</w:t>
            </w:r>
          </w:p>
        </w:tc>
        <w:tc>
          <w:tcPr>
            <w:tcW w:w="1315" w:type="dxa"/>
            <w:tcBorders>
              <w:top w:val="single" w:sz="4" w:space="0" w:color="auto"/>
            </w:tcBorders>
          </w:tcPr>
          <w:p w:rsidR="00DA1E81" w:rsidRPr="00501B56" w:rsidRDefault="00DA1E81" w:rsidP="008D44FF">
            <w:pPr>
              <w:rPr>
                <w:sz w:val="20"/>
                <w:szCs w:val="20"/>
                <w:lang w:val="en-GB"/>
              </w:rPr>
            </w:pPr>
            <w:r w:rsidRPr="00501B56">
              <w:rPr>
                <w:sz w:val="20"/>
                <w:szCs w:val="20"/>
                <w:lang w:val="en-GB"/>
              </w:rPr>
              <w:t>10,050</w:t>
            </w:r>
          </w:p>
        </w:tc>
        <w:tc>
          <w:tcPr>
            <w:tcW w:w="1315" w:type="dxa"/>
            <w:tcBorders>
              <w:top w:val="single" w:sz="4" w:space="0" w:color="auto"/>
            </w:tcBorders>
          </w:tcPr>
          <w:p w:rsidR="00DA1E81" w:rsidRPr="00501B56" w:rsidRDefault="00DA1E81" w:rsidP="008D44FF">
            <w:pPr>
              <w:rPr>
                <w:sz w:val="20"/>
                <w:szCs w:val="20"/>
                <w:lang w:val="en-GB"/>
              </w:rPr>
            </w:pPr>
            <w:r w:rsidRPr="00501B56">
              <w:rPr>
                <w:sz w:val="20"/>
                <w:szCs w:val="20"/>
                <w:lang w:val="en-GB"/>
              </w:rPr>
              <w:t>10,050</w:t>
            </w:r>
          </w:p>
        </w:tc>
        <w:tc>
          <w:tcPr>
            <w:tcW w:w="1315" w:type="dxa"/>
            <w:tcBorders>
              <w:top w:val="single" w:sz="4" w:space="0" w:color="auto"/>
            </w:tcBorders>
          </w:tcPr>
          <w:p w:rsidR="00DA1E81" w:rsidRPr="00501B56" w:rsidRDefault="00DA1E81" w:rsidP="008D44FF">
            <w:pPr>
              <w:rPr>
                <w:sz w:val="20"/>
                <w:szCs w:val="20"/>
                <w:lang w:val="en-GB"/>
              </w:rPr>
            </w:pPr>
            <w:r w:rsidRPr="00501B56">
              <w:rPr>
                <w:sz w:val="20"/>
                <w:szCs w:val="20"/>
                <w:lang w:val="en-GB"/>
              </w:rPr>
              <w:t>NA</w:t>
            </w:r>
          </w:p>
        </w:tc>
        <w:tc>
          <w:tcPr>
            <w:tcW w:w="1315" w:type="dxa"/>
            <w:tcBorders>
              <w:top w:val="single" w:sz="4" w:space="0" w:color="auto"/>
            </w:tcBorders>
          </w:tcPr>
          <w:p w:rsidR="00DA1E81" w:rsidRPr="00501B56" w:rsidRDefault="00DA1E81" w:rsidP="008D44FF">
            <w:pPr>
              <w:rPr>
                <w:sz w:val="20"/>
                <w:szCs w:val="20"/>
                <w:lang w:val="en-GB"/>
              </w:rPr>
            </w:pPr>
            <w:r w:rsidRPr="00501B56">
              <w:rPr>
                <w:sz w:val="20"/>
                <w:szCs w:val="20"/>
                <w:lang w:val="en-GB"/>
              </w:rPr>
              <w:t>590</w:t>
            </w:r>
          </w:p>
        </w:tc>
        <w:tc>
          <w:tcPr>
            <w:tcW w:w="1315" w:type="dxa"/>
            <w:tcBorders>
              <w:top w:val="single" w:sz="4" w:space="0" w:color="auto"/>
            </w:tcBorders>
          </w:tcPr>
          <w:p w:rsidR="00DA1E81" w:rsidRPr="00501B56" w:rsidRDefault="00DA1E81" w:rsidP="008D44FF">
            <w:pPr>
              <w:rPr>
                <w:sz w:val="20"/>
                <w:szCs w:val="20"/>
                <w:lang w:val="en-GB"/>
              </w:rPr>
            </w:pPr>
            <w:r w:rsidRPr="00501B56">
              <w:rPr>
                <w:sz w:val="20"/>
                <w:szCs w:val="20"/>
                <w:lang w:val="en-GB"/>
              </w:rPr>
              <w:t>19,510</w:t>
            </w:r>
          </w:p>
        </w:tc>
      </w:tr>
      <w:tr w:rsidR="00DA1E81" w:rsidRPr="00501B56">
        <w:tc>
          <w:tcPr>
            <w:tcW w:w="1188" w:type="dxa"/>
          </w:tcPr>
          <w:p w:rsidR="00DA1E81" w:rsidRPr="00501B56" w:rsidRDefault="00DA1E81" w:rsidP="008D44FF">
            <w:pPr>
              <w:rPr>
                <w:sz w:val="20"/>
                <w:szCs w:val="20"/>
                <w:lang w:val="en-GB"/>
              </w:rPr>
            </w:pPr>
            <w:r w:rsidRPr="00501B56">
              <w:rPr>
                <w:i/>
                <w:sz w:val="20"/>
                <w:szCs w:val="20"/>
                <w:lang w:val="en-GB"/>
              </w:rPr>
              <w:t>NB</w:t>
            </w:r>
          </w:p>
        </w:tc>
        <w:tc>
          <w:tcPr>
            <w:tcW w:w="1442" w:type="dxa"/>
          </w:tcPr>
          <w:p w:rsidR="00DA1E81" w:rsidRPr="00501B56" w:rsidRDefault="00DA1E81" w:rsidP="008D44FF">
            <w:pPr>
              <w:rPr>
                <w:sz w:val="20"/>
                <w:szCs w:val="20"/>
                <w:lang w:val="en-GB"/>
              </w:rPr>
            </w:pPr>
            <w:r w:rsidRPr="00501B56">
              <w:rPr>
                <w:sz w:val="20"/>
                <w:szCs w:val="20"/>
                <w:lang w:val="en-GB"/>
              </w:rPr>
              <w:t>Loguniform</w:t>
            </w:r>
          </w:p>
          <w:p w:rsidR="00DA1E81" w:rsidRPr="00501B56" w:rsidRDefault="00DA1E81" w:rsidP="008D44FF">
            <w:pPr>
              <w:rPr>
                <w:sz w:val="20"/>
                <w:szCs w:val="20"/>
                <w:lang w:val="en-GB"/>
              </w:rPr>
            </w:pPr>
            <w:r w:rsidRPr="00501B56">
              <w:rPr>
                <w:sz w:val="20"/>
                <w:szCs w:val="20"/>
                <w:lang w:val="en-GB"/>
              </w:rPr>
              <w:t>[10 – 1,000]</w:t>
            </w:r>
          </w:p>
        </w:tc>
        <w:tc>
          <w:tcPr>
            <w:tcW w:w="1315" w:type="dxa"/>
          </w:tcPr>
          <w:p w:rsidR="00DA1E81" w:rsidRPr="00501B56" w:rsidRDefault="00DA1E81" w:rsidP="008D44FF">
            <w:pPr>
              <w:rPr>
                <w:sz w:val="20"/>
                <w:szCs w:val="20"/>
                <w:lang w:val="en-GB"/>
              </w:rPr>
            </w:pPr>
            <w:r w:rsidRPr="00501B56">
              <w:rPr>
                <w:sz w:val="20"/>
                <w:szCs w:val="20"/>
                <w:lang w:val="en-GB"/>
              </w:rPr>
              <w:t>213</w:t>
            </w:r>
          </w:p>
        </w:tc>
        <w:tc>
          <w:tcPr>
            <w:tcW w:w="1315" w:type="dxa"/>
          </w:tcPr>
          <w:p w:rsidR="00DA1E81" w:rsidRPr="00501B56" w:rsidRDefault="00DA1E81" w:rsidP="008D44FF">
            <w:pPr>
              <w:rPr>
                <w:sz w:val="20"/>
                <w:szCs w:val="20"/>
                <w:lang w:val="en-GB"/>
              </w:rPr>
            </w:pPr>
            <w:r w:rsidRPr="00501B56">
              <w:rPr>
                <w:sz w:val="20"/>
                <w:szCs w:val="20"/>
                <w:lang w:val="en-GB"/>
              </w:rPr>
              <w:t>97</w:t>
            </w:r>
          </w:p>
        </w:tc>
        <w:tc>
          <w:tcPr>
            <w:tcW w:w="1315" w:type="dxa"/>
          </w:tcPr>
          <w:p w:rsidR="00DA1E81" w:rsidRPr="00501B56" w:rsidRDefault="00DA1E81" w:rsidP="008D44FF">
            <w:pPr>
              <w:rPr>
                <w:sz w:val="20"/>
                <w:szCs w:val="20"/>
                <w:lang w:val="en-GB"/>
              </w:rPr>
            </w:pPr>
            <w:r w:rsidRPr="00501B56">
              <w:rPr>
                <w:sz w:val="20"/>
                <w:szCs w:val="20"/>
                <w:lang w:val="en-GB"/>
              </w:rPr>
              <w:t>10</w:t>
            </w:r>
          </w:p>
        </w:tc>
        <w:tc>
          <w:tcPr>
            <w:tcW w:w="1315" w:type="dxa"/>
          </w:tcPr>
          <w:p w:rsidR="00DA1E81" w:rsidRPr="00501B56" w:rsidRDefault="00DA1E81" w:rsidP="008D44FF">
            <w:pPr>
              <w:rPr>
                <w:sz w:val="20"/>
                <w:szCs w:val="20"/>
                <w:lang w:val="en-GB"/>
              </w:rPr>
            </w:pPr>
            <w:r w:rsidRPr="00501B56">
              <w:rPr>
                <w:sz w:val="20"/>
                <w:szCs w:val="20"/>
                <w:lang w:val="en-GB"/>
              </w:rPr>
              <w:t>11</w:t>
            </w:r>
          </w:p>
        </w:tc>
        <w:tc>
          <w:tcPr>
            <w:tcW w:w="1315" w:type="dxa"/>
          </w:tcPr>
          <w:p w:rsidR="00DA1E81" w:rsidRPr="00501B56" w:rsidRDefault="00DA1E81" w:rsidP="008D44FF">
            <w:pPr>
              <w:rPr>
                <w:sz w:val="20"/>
                <w:szCs w:val="20"/>
                <w:lang w:val="en-GB"/>
              </w:rPr>
            </w:pPr>
            <w:r w:rsidRPr="00501B56">
              <w:rPr>
                <w:sz w:val="20"/>
                <w:szCs w:val="20"/>
                <w:lang w:val="en-GB"/>
              </w:rPr>
              <w:t>891</w:t>
            </w:r>
          </w:p>
        </w:tc>
      </w:tr>
      <w:tr w:rsidR="00DA1E81" w:rsidRPr="00501B56">
        <w:tc>
          <w:tcPr>
            <w:tcW w:w="1188" w:type="dxa"/>
          </w:tcPr>
          <w:p w:rsidR="00DA1E81" w:rsidRPr="00501B56" w:rsidRDefault="00DA1E81" w:rsidP="008D44FF">
            <w:pPr>
              <w:rPr>
                <w:sz w:val="20"/>
                <w:szCs w:val="20"/>
                <w:lang w:val="en-GB"/>
              </w:rPr>
            </w:pPr>
            <w:r w:rsidRPr="00501B56">
              <w:rPr>
                <w:i/>
                <w:sz w:val="20"/>
                <w:szCs w:val="20"/>
                <w:lang w:val="en-GB"/>
              </w:rPr>
              <w:t>NF</w:t>
            </w:r>
            <w:r w:rsidRPr="00501B56">
              <w:rPr>
                <w:i/>
                <w:sz w:val="20"/>
                <w:szCs w:val="20"/>
                <w:vertAlign w:val="subscript"/>
                <w:lang w:val="en-GB"/>
              </w:rPr>
              <w:t>i</w:t>
            </w:r>
          </w:p>
        </w:tc>
        <w:tc>
          <w:tcPr>
            <w:tcW w:w="1442" w:type="dxa"/>
          </w:tcPr>
          <w:p w:rsidR="00DA1E81" w:rsidRPr="00501B56" w:rsidRDefault="00DA1E81" w:rsidP="008D44FF">
            <w:pPr>
              <w:rPr>
                <w:sz w:val="20"/>
                <w:szCs w:val="20"/>
                <w:lang w:val="en-GB"/>
              </w:rPr>
            </w:pPr>
            <w:r w:rsidRPr="00501B56">
              <w:rPr>
                <w:sz w:val="20"/>
                <w:szCs w:val="20"/>
                <w:lang w:val="en-GB"/>
              </w:rPr>
              <w:t>Loguniform</w:t>
            </w:r>
          </w:p>
          <w:p w:rsidR="00DA1E81" w:rsidRPr="00501B56" w:rsidRDefault="00DA1E81" w:rsidP="008D44FF">
            <w:pPr>
              <w:rPr>
                <w:sz w:val="20"/>
                <w:szCs w:val="20"/>
                <w:lang w:val="en-GB"/>
              </w:rPr>
            </w:pPr>
            <w:r w:rsidRPr="00501B56">
              <w:rPr>
                <w:sz w:val="20"/>
                <w:szCs w:val="20"/>
                <w:lang w:val="en-GB"/>
              </w:rPr>
              <w:t>[2 – 1,000]</w:t>
            </w:r>
          </w:p>
        </w:tc>
        <w:tc>
          <w:tcPr>
            <w:tcW w:w="1315" w:type="dxa"/>
          </w:tcPr>
          <w:p w:rsidR="00DA1E81" w:rsidRPr="00501B56" w:rsidRDefault="00DA1E81" w:rsidP="008D44FF">
            <w:pPr>
              <w:rPr>
                <w:sz w:val="20"/>
                <w:szCs w:val="20"/>
                <w:lang w:val="en-GB"/>
              </w:rPr>
            </w:pPr>
            <w:r w:rsidRPr="00501B56">
              <w:rPr>
                <w:sz w:val="20"/>
                <w:szCs w:val="20"/>
                <w:lang w:val="en-GB"/>
              </w:rPr>
              <w:t>154</w:t>
            </w:r>
          </w:p>
        </w:tc>
        <w:tc>
          <w:tcPr>
            <w:tcW w:w="1315" w:type="dxa"/>
          </w:tcPr>
          <w:p w:rsidR="00DA1E81" w:rsidRPr="00501B56" w:rsidRDefault="00DA1E81" w:rsidP="008D44FF">
            <w:pPr>
              <w:rPr>
                <w:sz w:val="20"/>
                <w:szCs w:val="20"/>
                <w:lang w:val="en-GB"/>
              </w:rPr>
            </w:pPr>
            <w:r w:rsidRPr="00501B56">
              <w:rPr>
                <w:sz w:val="20"/>
                <w:szCs w:val="20"/>
                <w:lang w:val="en-GB"/>
              </w:rPr>
              <w:t>39</w:t>
            </w:r>
          </w:p>
        </w:tc>
        <w:tc>
          <w:tcPr>
            <w:tcW w:w="1315" w:type="dxa"/>
          </w:tcPr>
          <w:p w:rsidR="00DA1E81" w:rsidRPr="00501B56" w:rsidRDefault="00DA1E81" w:rsidP="008D44FF">
            <w:pPr>
              <w:rPr>
                <w:sz w:val="20"/>
                <w:szCs w:val="20"/>
                <w:lang w:val="en-GB"/>
              </w:rPr>
            </w:pPr>
            <w:r w:rsidRPr="00501B56">
              <w:rPr>
                <w:sz w:val="20"/>
                <w:szCs w:val="20"/>
                <w:lang w:val="en-GB"/>
              </w:rPr>
              <w:t>2</w:t>
            </w:r>
          </w:p>
        </w:tc>
        <w:tc>
          <w:tcPr>
            <w:tcW w:w="1315" w:type="dxa"/>
          </w:tcPr>
          <w:p w:rsidR="00DA1E81" w:rsidRPr="00501B56" w:rsidRDefault="00DA1E81" w:rsidP="008D44FF">
            <w:pPr>
              <w:rPr>
                <w:sz w:val="20"/>
                <w:szCs w:val="20"/>
                <w:lang w:val="en-GB"/>
              </w:rPr>
            </w:pPr>
            <w:r w:rsidRPr="00501B56">
              <w:rPr>
                <w:sz w:val="20"/>
                <w:szCs w:val="20"/>
                <w:lang w:val="en-GB"/>
              </w:rPr>
              <w:t>2</w:t>
            </w:r>
          </w:p>
        </w:tc>
        <w:tc>
          <w:tcPr>
            <w:tcW w:w="1315" w:type="dxa"/>
          </w:tcPr>
          <w:p w:rsidR="00DA1E81" w:rsidRPr="00501B56" w:rsidRDefault="00DA1E81" w:rsidP="008D44FF">
            <w:pPr>
              <w:rPr>
                <w:sz w:val="20"/>
                <w:szCs w:val="20"/>
                <w:lang w:val="en-GB"/>
              </w:rPr>
            </w:pPr>
            <w:r w:rsidRPr="00501B56">
              <w:rPr>
                <w:sz w:val="20"/>
                <w:szCs w:val="20"/>
                <w:lang w:val="en-GB"/>
              </w:rPr>
              <w:t>850</w:t>
            </w:r>
          </w:p>
        </w:tc>
      </w:tr>
      <w:tr w:rsidR="00DA1E81" w:rsidRPr="00501B56">
        <w:tc>
          <w:tcPr>
            <w:tcW w:w="1188" w:type="dxa"/>
          </w:tcPr>
          <w:p w:rsidR="00DA1E81" w:rsidRPr="00501B56" w:rsidRDefault="00DA1E81" w:rsidP="008D44FF">
            <w:pPr>
              <w:rPr>
                <w:sz w:val="20"/>
                <w:szCs w:val="20"/>
                <w:lang w:val="en-GB"/>
              </w:rPr>
            </w:pPr>
            <w:r w:rsidRPr="00501B56">
              <w:rPr>
                <w:i/>
                <w:sz w:val="20"/>
                <w:szCs w:val="20"/>
                <w:lang w:val="en-GB"/>
              </w:rPr>
              <w:t>BD</w:t>
            </w:r>
            <w:r w:rsidRPr="00501B56">
              <w:rPr>
                <w:i/>
                <w:sz w:val="20"/>
                <w:szCs w:val="20"/>
                <w:vertAlign w:val="subscript"/>
                <w:lang w:val="en-GB"/>
              </w:rPr>
              <w:t>i</w:t>
            </w:r>
          </w:p>
        </w:tc>
        <w:tc>
          <w:tcPr>
            <w:tcW w:w="1442" w:type="dxa"/>
          </w:tcPr>
          <w:p w:rsidR="00DA1E81" w:rsidRPr="00501B56" w:rsidRDefault="00DA1E81" w:rsidP="008D44FF">
            <w:pPr>
              <w:rPr>
                <w:sz w:val="20"/>
                <w:szCs w:val="20"/>
                <w:lang w:val="en-GB"/>
              </w:rPr>
            </w:pPr>
            <w:r w:rsidRPr="00501B56">
              <w:rPr>
                <w:sz w:val="20"/>
                <w:szCs w:val="20"/>
                <w:lang w:val="en-GB"/>
              </w:rPr>
              <w:t>Uniform</w:t>
            </w:r>
          </w:p>
          <w:p w:rsidR="00DA1E81" w:rsidRPr="00501B56" w:rsidRDefault="00DA1E81" w:rsidP="008D44FF">
            <w:pPr>
              <w:rPr>
                <w:sz w:val="20"/>
                <w:szCs w:val="20"/>
                <w:lang w:val="en-GB"/>
              </w:rPr>
            </w:pPr>
            <w:r w:rsidRPr="00501B56">
              <w:rPr>
                <w:sz w:val="20"/>
                <w:szCs w:val="20"/>
                <w:lang w:val="en-GB"/>
              </w:rPr>
              <w:t>[0 – 5]</w:t>
            </w:r>
          </w:p>
        </w:tc>
        <w:tc>
          <w:tcPr>
            <w:tcW w:w="1315" w:type="dxa"/>
          </w:tcPr>
          <w:p w:rsidR="00DA1E81" w:rsidRPr="00501B56" w:rsidRDefault="00DA1E81" w:rsidP="008D44FF">
            <w:pPr>
              <w:rPr>
                <w:sz w:val="20"/>
                <w:szCs w:val="20"/>
                <w:lang w:val="en-GB"/>
              </w:rPr>
            </w:pPr>
            <w:r w:rsidRPr="00501B56">
              <w:rPr>
                <w:sz w:val="20"/>
                <w:szCs w:val="20"/>
                <w:lang w:val="en-GB"/>
              </w:rPr>
              <w:t>2.5</w:t>
            </w:r>
          </w:p>
        </w:tc>
        <w:tc>
          <w:tcPr>
            <w:tcW w:w="1315" w:type="dxa"/>
          </w:tcPr>
          <w:p w:rsidR="00DA1E81" w:rsidRPr="00501B56" w:rsidRDefault="00DA1E81" w:rsidP="008D44FF">
            <w:pPr>
              <w:rPr>
                <w:sz w:val="20"/>
                <w:szCs w:val="20"/>
                <w:lang w:val="en-GB"/>
              </w:rPr>
            </w:pPr>
            <w:r w:rsidRPr="00501B56">
              <w:rPr>
                <w:sz w:val="20"/>
                <w:szCs w:val="20"/>
                <w:lang w:val="en-GB"/>
              </w:rPr>
              <w:t>2.5</w:t>
            </w:r>
          </w:p>
        </w:tc>
        <w:tc>
          <w:tcPr>
            <w:tcW w:w="1315" w:type="dxa"/>
          </w:tcPr>
          <w:p w:rsidR="00DA1E81" w:rsidRPr="00501B56" w:rsidRDefault="00DA1E81" w:rsidP="008D44FF">
            <w:pPr>
              <w:rPr>
                <w:sz w:val="20"/>
                <w:szCs w:val="20"/>
                <w:lang w:val="en-GB"/>
              </w:rPr>
            </w:pPr>
            <w:r w:rsidRPr="00501B56">
              <w:rPr>
                <w:sz w:val="20"/>
                <w:szCs w:val="20"/>
                <w:lang w:val="en-GB"/>
              </w:rPr>
              <w:t>NA</w:t>
            </w:r>
          </w:p>
        </w:tc>
        <w:tc>
          <w:tcPr>
            <w:tcW w:w="1315" w:type="dxa"/>
          </w:tcPr>
          <w:p w:rsidR="00DA1E81" w:rsidRPr="00501B56" w:rsidRDefault="00DA1E81" w:rsidP="008D44FF">
            <w:pPr>
              <w:rPr>
                <w:sz w:val="20"/>
                <w:szCs w:val="20"/>
                <w:lang w:val="en-GB"/>
              </w:rPr>
            </w:pPr>
            <w:r w:rsidRPr="00501B56">
              <w:rPr>
                <w:sz w:val="20"/>
                <w:szCs w:val="20"/>
                <w:lang w:val="en-GB"/>
              </w:rPr>
              <w:t>0</w:t>
            </w:r>
          </w:p>
        </w:tc>
        <w:tc>
          <w:tcPr>
            <w:tcW w:w="1315" w:type="dxa"/>
          </w:tcPr>
          <w:p w:rsidR="00DA1E81" w:rsidRPr="00501B56" w:rsidRDefault="00DA1E81" w:rsidP="008D44FF">
            <w:pPr>
              <w:rPr>
                <w:sz w:val="20"/>
                <w:szCs w:val="20"/>
                <w:lang w:val="en-GB"/>
              </w:rPr>
            </w:pPr>
            <w:r w:rsidRPr="00501B56">
              <w:rPr>
                <w:sz w:val="20"/>
                <w:szCs w:val="20"/>
                <w:lang w:val="en-GB"/>
              </w:rPr>
              <w:t>5</w:t>
            </w:r>
          </w:p>
        </w:tc>
      </w:tr>
      <w:tr w:rsidR="00DA1E81" w:rsidRPr="00501B56">
        <w:tc>
          <w:tcPr>
            <w:tcW w:w="1188" w:type="dxa"/>
          </w:tcPr>
          <w:p w:rsidR="00DA1E81" w:rsidRPr="00501B56" w:rsidRDefault="00DA1E81" w:rsidP="008D44FF">
            <w:pPr>
              <w:rPr>
                <w:sz w:val="20"/>
                <w:szCs w:val="20"/>
                <w:vertAlign w:val="subscript"/>
                <w:lang w:val="en-GB"/>
              </w:rPr>
            </w:pPr>
            <w:r w:rsidRPr="00501B56">
              <w:rPr>
                <w:i/>
                <w:sz w:val="20"/>
                <w:szCs w:val="20"/>
                <w:lang w:val="en-GB"/>
              </w:rPr>
              <w:t>ar</w:t>
            </w:r>
            <w:r w:rsidRPr="00501B56">
              <w:rPr>
                <w:i/>
                <w:sz w:val="20"/>
                <w:szCs w:val="20"/>
                <w:vertAlign w:val="subscript"/>
                <w:lang w:val="en-GB"/>
              </w:rPr>
              <w:t>j,k,i</w:t>
            </w:r>
          </w:p>
        </w:tc>
        <w:tc>
          <w:tcPr>
            <w:tcW w:w="1442" w:type="dxa"/>
          </w:tcPr>
          <w:p w:rsidR="00DA1E81" w:rsidRPr="00501B56" w:rsidRDefault="00DA1E81" w:rsidP="008D44FF">
            <w:pPr>
              <w:rPr>
                <w:sz w:val="20"/>
                <w:szCs w:val="20"/>
                <w:lang w:val="en-GB"/>
              </w:rPr>
            </w:pPr>
            <w:r w:rsidRPr="00501B56">
              <w:rPr>
                <w:sz w:val="20"/>
                <w:szCs w:val="20"/>
                <w:lang w:val="en-GB"/>
              </w:rPr>
              <w:t>Uniform</w:t>
            </w:r>
          </w:p>
          <w:p w:rsidR="00DA1E81" w:rsidRPr="00501B56" w:rsidRDefault="00DA1E81" w:rsidP="008D44FF">
            <w:pPr>
              <w:rPr>
                <w:sz w:val="20"/>
                <w:szCs w:val="20"/>
                <w:lang w:val="en-GB"/>
              </w:rPr>
            </w:pPr>
            <w:r w:rsidRPr="00501B56">
              <w:rPr>
                <w:sz w:val="20"/>
                <w:szCs w:val="20"/>
                <w:lang w:val="en-GB"/>
              </w:rPr>
              <w:t>[0.1 – 0.9]</w:t>
            </w:r>
          </w:p>
        </w:tc>
        <w:tc>
          <w:tcPr>
            <w:tcW w:w="1315" w:type="dxa"/>
          </w:tcPr>
          <w:p w:rsidR="00DA1E81" w:rsidRPr="00501B56" w:rsidRDefault="00DA1E81" w:rsidP="008D44FF">
            <w:pPr>
              <w:rPr>
                <w:sz w:val="20"/>
                <w:szCs w:val="20"/>
                <w:lang w:val="en-GB"/>
              </w:rPr>
            </w:pPr>
            <w:r w:rsidRPr="00501B56">
              <w:rPr>
                <w:sz w:val="20"/>
                <w:szCs w:val="20"/>
                <w:lang w:val="en-GB"/>
              </w:rPr>
              <w:t>0.5</w:t>
            </w:r>
          </w:p>
        </w:tc>
        <w:tc>
          <w:tcPr>
            <w:tcW w:w="1315" w:type="dxa"/>
          </w:tcPr>
          <w:p w:rsidR="00DA1E81" w:rsidRPr="00501B56" w:rsidRDefault="00DA1E81" w:rsidP="008D44FF">
            <w:pPr>
              <w:rPr>
                <w:sz w:val="20"/>
                <w:szCs w:val="20"/>
                <w:lang w:val="en-GB"/>
              </w:rPr>
            </w:pPr>
            <w:r w:rsidRPr="00501B56">
              <w:rPr>
                <w:sz w:val="20"/>
                <w:szCs w:val="20"/>
                <w:lang w:val="en-GB"/>
              </w:rPr>
              <w:t>0.5</w:t>
            </w:r>
          </w:p>
        </w:tc>
        <w:tc>
          <w:tcPr>
            <w:tcW w:w="1315" w:type="dxa"/>
          </w:tcPr>
          <w:p w:rsidR="00DA1E81" w:rsidRPr="00501B56" w:rsidRDefault="00DA1E81" w:rsidP="008D44FF">
            <w:pPr>
              <w:rPr>
                <w:sz w:val="20"/>
                <w:szCs w:val="20"/>
                <w:lang w:val="en-GB"/>
              </w:rPr>
            </w:pPr>
            <w:r w:rsidRPr="00501B56">
              <w:rPr>
                <w:sz w:val="20"/>
                <w:szCs w:val="20"/>
                <w:lang w:val="en-GB"/>
              </w:rPr>
              <w:t>NA</w:t>
            </w:r>
          </w:p>
        </w:tc>
        <w:tc>
          <w:tcPr>
            <w:tcW w:w="1315" w:type="dxa"/>
          </w:tcPr>
          <w:p w:rsidR="00DA1E81" w:rsidRPr="00501B56" w:rsidRDefault="00DA1E81" w:rsidP="008D44FF">
            <w:pPr>
              <w:rPr>
                <w:sz w:val="20"/>
                <w:szCs w:val="20"/>
                <w:lang w:val="en-GB"/>
              </w:rPr>
            </w:pPr>
            <w:r w:rsidRPr="00501B56">
              <w:rPr>
                <w:sz w:val="20"/>
                <w:szCs w:val="20"/>
                <w:lang w:val="en-GB"/>
              </w:rPr>
              <w:t>0.12</w:t>
            </w:r>
          </w:p>
        </w:tc>
        <w:tc>
          <w:tcPr>
            <w:tcW w:w="1315" w:type="dxa"/>
          </w:tcPr>
          <w:p w:rsidR="00DA1E81" w:rsidRPr="00501B56" w:rsidRDefault="00DA1E81" w:rsidP="008D44FF">
            <w:pPr>
              <w:rPr>
                <w:sz w:val="20"/>
                <w:szCs w:val="20"/>
                <w:lang w:val="en-GB"/>
              </w:rPr>
            </w:pPr>
            <w:r w:rsidRPr="00501B56">
              <w:rPr>
                <w:sz w:val="20"/>
                <w:szCs w:val="20"/>
                <w:lang w:val="en-GB"/>
              </w:rPr>
              <w:t>0.88</w:t>
            </w:r>
          </w:p>
        </w:tc>
      </w:tr>
      <w:tr w:rsidR="00DA1E81" w:rsidRPr="00501B56">
        <w:tc>
          <w:tcPr>
            <w:tcW w:w="1188" w:type="dxa"/>
          </w:tcPr>
          <w:p w:rsidR="00DA1E81" w:rsidRPr="00501B56" w:rsidRDefault="00DA1E81" w:rsidP="008D44FF">
            <w:pPr>
              <w:rPr>
                <w:sz w:val="20"/>
                <w:szCs w:val="20"/>
                <w:lang w:val="en-GB"/>
              </w:rPr>
            </w:pPr>
            <w:r w:rsidRPr="00501B56">
              <w:rPr>
                <w:i/>
                <w:sz w:val="20"/>
                <w:szCs w:val="20"/>
                <w:lang w:val="en-GB"/>
              </w:rPr>
              <w:t>t</w:t>
            </w:r>
            <w:r w:rsidRPr="00501B56">
              <w:rPr>
                <w:i/>
                <w:sz w:val="20"/>
                <w:szCs w:val="20"/>
                <w:vertAlign w:val="subscript"/>
                <w:lang w:val="en-GB"/>
              </w:rPr>
              <w:t>i</w:t>
            </w:r>
          </w:p>
        </w:tc>
        <w:tc>
          <w:tcPr>
            <w:tcW w:w="1442" w:type="dxa"/>
          </w:tcPr>
          <w:p w:rsidR="00DA1E81" w:rsidRPr="00501B56" w:rsidRDefault="00DA1E81" w:rsidP="008D44FF">
            <w:pPr>
              <w:rPr>
                <w:sz w:val="20"/>
                <w:szCs w:val="20"/>
                <w:lang w:val="en-GB"/>
              </w:rPr>
            </w:pPr>
            <w:r w:rsidRPr="00501B56">
              <w:rPr>
                <w:sz w:val="20"/>
                <w:szCs w:val="20"/>
                <w:lang w:val="en-GB"/>
              </w:rPr>
              <w:t>Uniform</w:t>
            </w:r>
          </w:p>
          <w:p w:rsidR="00DA1E81" w:rsidRPr="00501B56" w:rsidRDefault="00DA1E81" w:rsidP="008D44FF">
            <w:pPr>
              <w:rPr>
                <w:sz w:val="20"/>
                <w:szCs w:val="20"/>
                <w:lang w:val="en-GB"/>
              </w:rPr>
            </w:pPr>
            <w:r w:rsidRPr="00501B56">
              <w:rPr>
                <w:sz w:val="20"/>
                <w:szCs w:val="20"/>
                <w:lang w:val="en-GB"/>
              </w:rPr>
              <w:t>[</w:t>
            </w:r>
            <w:r w:rsidRPr="00501B56">
              <w:rPr>
                <w:i/>
                <w:sz w:val="20"/>
                <w:szCs w:val="20"/>
                <w:lang w:val="en-GB"/>
              </w:rPr>
              <w:t>x</w:t>
            </w:r>
            <w:r w:rsidRPr="00501B56">
              <w:rPr>
                <w:i/>
                <w:sz w:val="20"/>
                <w:szCs w:val="20"/>
                <w:vertAlign w:val="subscript"/>
                <w:lang w:val="en-GB"/>
              </w:rPr>
              <w:t>i</w:t>
            </w:r>
            <w:r w:rsidRPr="00501B56">
              <w:rPr>
                <w:sz w:val="20"/>
                <w:szCs w:val="20"/>
                <w:lang w:val="en-GB"/>
              </w:rPr>
              <w:t xml:space="preserve"> – </w:t>
            </w:r>
            <w:r w:rsidRPr="00501B56">
              <w:rPr>
                <w:i/>
                <w:sz w:val="20"/>
                <w:szCs w:val="20"/>
                <w:lang w:val="en-GB"/>
              </w:rPr>
              <w:t>x</w:t>
            </w:r>
            <w:r w:rsidRPr="00501B56">
              <w:rPr>
                <w:i/>
                <w:sz w:val="20"/>
                <w:szCs w:val="20"/>
                <w:vertAlign w:val="subscript"/>
                <w:lang w:val="en-GB"/>
              </w:rPr>
              <w:t>i</w:t>
            </w:r>
            <w:r w:rsidRPr="00501B56">
              <w:rPr>
                <w:sz w:val="20"/>
                <w:szCs w:val="20"/>
                <w:lang w:val="en-GB"/>
              </w:rPr>
              <w:t>+5]</w:t>
            </w:r>
          </w:p>
        </w:tc>
        <w:tc>
          <w:tcPr>
            <w:tcW w:w="1315" w:type="dxa"/>
          </w:tcPr>
          <w:p w:rsidR="00DA1E81" w:rsidRPr="00501B56" w:rsidRDefault="00DA1E81" w:rsidP="008D44FF">
            <w:pPr>
              <w:rPr>
                <w:sz w:val="20"/>
                <w:szCs w:val="20"/>
                <w:lang w:val="en-GB"/>
              </w:rPr>
            </w:pPr>
            <w:r w:rsidRPr="00501B56">
              <w:rPr>
                <w:sz w:val="20"/>
                <w:szCs w:val="20"/>
                <w:lang w:val="en-GB"/>
              </w:rPr>
              <w:t>DV</w:t>
            </w:r>
          </w:p>
        </w:tc>
        <w:tc>
          <w:tcPr>
            <w:tcW w:w="1315" w:type="dxa"/>
          </w:tcPr>
          <w:p w:rsidR="00DA1E81" w:rsidRPr="00501B56" w:rsidRDefault="00DA1E81" w:rsidP="008D44FF">
            <w:pPr>
              <w:rPr>
                <w:sz w:val="20"/>
                <w:szCs w:val="20"/>
                <w:lang w:val="en-GB"/>
              </w:rPr>
            </w:pPr>
            <w:r w:rsidRPr="00501B56">
              <w:rPr>
                <w:sz w:val="20"/>
                <w:szCs w:val="20"/>
                <w:lang w:val="en-GB"/>
              </w:rPr>
              <w:t>DV</w:t>
            </w:r>
          </w:p>
        </w:tc>
        <w:tc>
          <w:tcPr>
            <w:tcW w:w="1315" w:type="dxa"/>
          </w:tcPr>
          <w:p w:rsidR="00DA1E81" w:rsidRPr="00501B56" w:rsidRDefault="00DA1E81" w:rsidP="008D44FF">
            <w:pPr>
              <w:rPr>
                <w:sz w:val="20"/>
                <w:szCs w:val="20"/>
                <w:lang w:val="en-GB"/>
              </w:rPr>
            </w:pPr>
            <w:r w:rsidRPr="00501B56">
              <w:rPr>
                <w:sz w:val="20"/>
                <w:szCs w:val="20"/>
                <w:lang w:val="en-GB"/>
              </w:rPr>
              <w:t>NA</w:t>
            </w:r>
          </w:p>
        </w:tc>
        <w:tc>
          <w:tcPr>
            <w:tcW w:w="1315" w:type="dxa"/>
          </w:tcPr>
          <w:p w:rsidR="00DA1E81" w:rsidRPr="00501B56" w:rsidRDefault="00DA1E81" w:rsidP="008D44FF">
            <w:pPr>
              <w:rPr>
                <w:sz w:val="20"/>
                <w:szCs w:val="20"/>
                <w:lang w:val="en-GB"/>
              </w:rPr>
            </w:pPr>
            <w:r w:rsidRPr="00501B56">
              <w:rPr>
                <w:sz w:val="20"/>
                <w:szCs w:val="20"/>
                <w:lang w:val="en-GB"/>
              </w:rPr>
              <w:t>DV</w:t>
            </w:r>
          </w:p>
        </w:tc>
        <w:tc>
          <w:tcPr>
            <w:tcW w:w="1315" w:type="dxa"/>
          </w:tcPr>
          <w:p w:rsidR="00DA1E81" w:rsidRPr="00501B56" w:rsidRDefault="00DA1E81" w:rsidP="008D44FF">
            <w:pPr>
              <w:rPr>
                <w:sz w:val="20"/>
                <w:szCs w:val="20"/>
                <w:lang w:val="en-GB"/>
              </w:rPr>
            </w:pPr>
            <w:r w:rsidRPr="00501B56">
              <w:rPr>
                <w:sz w:val="20"/>
                <w:szCs w:val="20"/>
                <w:lang w:val="en-GB"/>
              </w:rPr>
              <w:t>DV</w:t>
            </w:r>
          </w:p>
        </w:tc>
      </w:tr>
      <w:tr w:rsidR="00DA1E81" w:rsidRPr="00501B56">
        <w:tc>
          <w:tcPr>
            <w:tcW w:w="1188" w:type="dxa"/>
          </w:tcPr>
          <w:p w:rsidR="00DA1E81" w:rsidRPr="00501B56" w:rsidRDefault="00DA1E81" w:rsidP="008D44FF">
            <w:pPr>
              <w:rPr>
                <w:i/>
                <w:sz w:val="20"/>
                <w:szCs w:val="20"/>
                <w:lang w:val="en-GB"/>
              </w:rPr>
            </w:pPr>
            <w:r w:rsidRPr="00501B56">
              <w:rPr>
                <w:i/>
                <w:sz w:val="20"/>
                <w:szCs w:val="20"/>
                <w:lang w:val="en-GB"/>
              </w:rPr>
              <w:t>tu</w:t>
            </w:r>
            <w:r w:rsidRPr="00501B56">
              <w:rPr>
                <w:i/>
                <w:sz w:val="20"/>
                <w:szCs w:val="20"/>
                <w:vertAlign w:val="subscript"/>
                <w:lang w:val="en-GB"/>
              </w:rPr>
              <w:t>n,i</w:t>
            </w:r>
          </w:p>
        </w:tc>
        <w:tc>
          <w:tcPr>
            <w:tcW w:w="1442" w:type="dxa"/>
          </w:tcPr>
          <w:p w:rsidR="00DA1E81" w:rsidRPr="00501B56" w:rsidRDefault="00DA1E81" w:rsidP="008D44FF">
            <w:pPr>
              <w:rPr>
                <w:sz w:val="20"/>
                <w:szCs w:val="20"/>
                <w:lang w:val="en-GB"/>
              </w:rPr>
            </w:pPr>
            <w:r w:rsidRPr="00501B56">
              <w:rPr>
                <w:sz w:val="20"/>
                <w:szCs w:val="20"/>
                <w:lang w:val="en-GB"/>
              </w:rPr>
              <w:t>Loguniform</w:t>
            </w:r>
          </w:p>
          <w:p w:rsidR="00DA1E81" w:rsidRPr="00501B56" w:rsidRDefault="00DA1E81" w:rsidP="008D44FF">
            <w:pPr>
              <w:rPr>
                <w:sz w:val="20"/>
                <w:szCs w:val="20"/>
                <w:lang w:val="en-GB"/>
              </w:rPr>
            </w:pPr>
            <w:r w:rsidRPr="00501B56">
              <w:rPr>
                <w:sz w:val="20"/>
                <w:szCs w:val="20"/>
                <w:lang w:val="en-GB"/>
              </w:rPr>
              <w:t>[</w:t>
            </w:r>
            <w:r w:rsidRPr="00501B56">
              <w:rPr>
                <w:i/>
                <w:sz w:val="20"/>
                <w:szCs w:val="20"/>
                <w:lang w:val="en-GB"/>
              </w:rPr>
              <w:t>t</w:t>
            </w:r>
            <w:r w:rsidRPr="00501B56">
              <w:rPr>
                <w:i/>
                <w:sz w:val="20"/>
                <w:szCs w:val="20"/>
                <w:vertAlign w:val="subscript"/>
                <w:lang w:val="en-GB"/>
              </w:rPr>
              <w:t>i</w:t>
            </w:r>
            <w:r w:rsidRPr="00501B56">
              <w:rPr>
                <w:sz w:val="20"/>
                <w:szCs w:val="20"/>
                <w:lang w:val="en-GB"/>
              </w:rPr>
              <w:t xml:space="preserve"> – 3000]</w:t>
            </w:r>
          </w:p>
        </w:tc>
        <w:tc>
          <w:tcPr>
            <w:tcW w:w="1315" w:type="dxa"/>
          </w:tcPr>
          <w:p w:rsidR="00DA1E81" w:rsidRPr="00501B56" w:rsidRDefault="00DA1E81" w:rsidP="008D44FF">
            <w:pPr>
              <w:rPr>
                <w:sz w:val="20"/>
                <w:szCs w:val="20"/>
                <w:lang w:val="en-GB"/>
              </w:rPr>
            </w:pPr>
            <w:r w:rsidRPr="00501B56">
              <w:rPr>
                <w:sz w:val="20"/>
                <w:szCs w:val="20"/>
                <w:lang w:val="en-GB"/>
              </w:rPr>
              <w:t>DV</w:t>
            </w:r>
          </w:p>
        </w:tc>
        <w:tc>
          <w:tcPr>
            <w:tcW w:w="1315" w:type="dxa"/>
          </w:tcPr>
          <w:p w:rsidR="00DA1E81" w:rsidRPr="00501B56" w:rsidRDefault="00DA1E81" w:rsidP="008D44FF">
            <w:pPr>
              <w:rPr>
                <w:sz w:val="20"/>
                <w:szCs w:val="20"/>
                <w:lang w:val="en-GB"/>
              </w:rPr>
            </w:pPr>
            <w:r w:rsidRPr="00501B56">
              <w:rPr>
                <w:sz w:val="20"/>
                <w:szCs w:val="20"/>
                <w:lang w:val="en-GB"/>
              </w:rPr>
              <w:t>DV</w:t>
            </w:r>
          </w:p>
        </w:tc>
        <w:tc>
          <w:tcPr>
            <w:tcW w:w="1315" w:type="dxa"/>
          </w:tcPr>
          <w:p w:rsidR="00DA1E81" w:rsidRPr="00501B56" w:rsidRDefault="00DA1E81" w:rsidP="008D44FF">
            <w:pPr>
              <w:rPr>
                <w:sz w:val="20"/>
                <w:szCs w:val="20"/>
                <w:lang w:val="en-GB"/>
              </w:rPr>
            </w:pPr>
            <w:r w:rsidRPr="00501B56">
              <w:rPr>
                <w:sz w:val="20"/>
                <w:szCs w:val="20"/>
                <w:lang w:val="en-GB"/>
              </w:rPr>
              <w:t>DV</w:t>
            </w:r>
          </w:p>
        </w:tc>
        <w:tc>
          <w:tcPr>
            <w:tcW w:w="1315" w:type="dxa"/>
          </w:tcPr>
          <w:p w:rsidR="00DA1E81" w:rsidRPr="00501B56" w:rsidRDefault="00DA1E81" w:rsidP="008D44FF">
            <w:pPr>
              <w:rPr>
                <w:sz w:val="20"/>
                <w:szCs w:val="20"/>
                <w:lang w:val="en-GB"/>
              </w:rPr>
            </w:pPr>
            <w:r w:rsidRPr="00501B56">
              <w:rPr>
                <w:sz w:val="20"/>
                <w:szCs w:val="20"/>
                <w:lang w:val="en-GB"/>
              </w:rPr>
              <w:t>DV</w:t>
            </w:r>
          </w:p>
        </w:tc>
        <w:tc>
          <w:tcPr>
            <w:tcW w:w="1315" w:type="dxa"/>
          </w:tcPr>
          <w:p w:rsidR="00DA1E81" w:rsidRPr="00501B56" w:rsidRDefault="00DA1E81" w:rsidP="008D44FF">
            <w:pPr>
              <w:rPr>
                <w:sz w:val="20"/>
                <w:szCs w:val="20"/>
                <w:lang w:val="en-GB"/>
              </w:rPr>
            </w:pPr>
            <w:r w:rsidRPr="00501B56">
              <w:rPr>
                <w:sz w:val="20"/>
                <w:szCs w:val="20"/>
                <w:lang w:val="en-GB"/>
              </w:rPr>
              <w:t>DV</w:t>
            </w:r>
          </w:p>
        </w:tc>
      </w:tr>
      <w:tr w:rsidR="00DA1E81" w:rsidRPr="00501B56">
        <w:tc>
          <w:tcPr>
            <w:tcW w:w="1188" w:type="dxa"/>
          </w:tcPr>
          <w:p w:rsidR="00DA1E81" w:rsidRPr="00501B56" w:rsidRDefault="00DA1E81" w:rsidP="008D44FF">
            <w:pPr>
              <w:rPr>
                <w:i/>
                <w:sz w:val="20"/>
                <w:szCs w:val="20"/>
                <w:lang w:val="en-GB"/>
              </w:rPr>
            </w:pPr>
            <w:r w:rsidRPr="00501B56">
              <w:rPr>
                <w:i/>
                <w:sz w:val="20"/>
                <w:szCs w:val="20"/>
                <w:lang w:val="en-GB"/>
              </w:rPr>
              <w:t>t</w:t>
            </w:r>
            <w:r w:rsidRPr="00501B56">
              <w:rPr>
                <w:i/>
                <w:sz w:val="20"/>
                <w:szCs w:val="20"/>
                <w:vertAlign w:val="subscript"/>
                <w:lang w:val="en-GB"/>
              </w:rPr>
              <w:t>anc</w:t>
            </w:r>
          </w:p>
        </w:tc>
        <w:tc>
          <w:tcPr>
            <w:tcW w:w="1442" w:type="dxa"/>
          </w:tcPr>
          <w:p w:rsidR="00DA1E81" w:rsidRPr="00501B56" w:rsidRDefault="00DA1E81" w:rsidP="008D44FF">
            <w:pPr>
              <w:rPr>
                <w:sz w:val="20"/>
                <w:szCs w:val="20"/>
                <w:lang w:val="en-GB"/>
              </w:rPr>
            </w:pPr>
            <w:r w:rsidRPr="00501B56">
              <w:rPr>
                <w:sz w:val="20"/>
                <w:szCs w:val="20"/>
                <w:lang w:val="en-GB"/>
              </w:rPr>
              <w:t>Uniform</w:t>
            </w:r>
          </w:p>
          <w:p w:rsidR="00DA1E81" w:rsidRPr="00501B56" w:rsidRDefault="00DA1E81" w:rsidP="008D44FF">
            <w:pPr>
              <w:rPr>
                <w:sz w:val="20"/>
                <w:szCs w:val="20"/>
                <w:lang w:val="en-GB"/>
              </w:rPr>
            </w:pPr>
            <w:r w:rsidRPr="00501B56">
              <w:rPr>
                <w:sz w:val="20"/>
                <w:szCs w:val="20"/>
                <w:lang w:val="en-GB"/>
              </w:rPr>
              <w:t>[100 – 3000]</w:t>
            </w:r>
          </w:p>
        </w:tc>
        <w:tc>
          <w:tcPr>
            <w:tcW w:w="1315" w:type="dxa"/>
          </w:tcPr>
          <w:p w:rsidR="00DA1E81" w:rsidRPr="00501B56" w:rsidRDefault="00DA1E81" w:rsidP="008D44FF">
            <w:pPr>
              <w:rPr>
                <w:sz w:val="20"/>
                <w:szCs w:val="20"/>
                <w:lang w:val="en-GB"/>
              </w:rPr>
            </w:pPr>
            <w:r w:rsidRPr="00501B56">
              <w:rPr>
                <w:sz w:val="20"/>
                <w:szCs w:val="20"/>
                <w:lang w:val="en-GB"/>
              </w:rPr>
              <w:t>1,550</w:t>
            </w:r>
          </w:p>
        </w:tc>
        <w:tc>
          <w:tcPr>
            <w:tcW w:w="1315" w:type="dxa"/>
          </w:tcPr>
          <w:p w:rsidR="00DA1E81" w:rsidRPr="00501B56" w:rsidRDefault="00DA1E81" w:rsidP="008D44FF">
            <w:pPr>
              <w:rPr>
                <w:sz w:val="20"/>
                <w:szCs w:val="20"/>
                <w:lang w:val="en-GB"/>
              </w:rPr>
            </w:pPr>
            <w:r w:rsidRPr="00501B56">
              <w:rPr>
                <w:sz w:val="20"/>
                <w:szCs w:val="20"/>
                <w:lang w:val="en-GB"/>
              </w:rPr>
              <w:t>1,550</w:t>
            </w:r>
          </w:p>
        </w:tc>
        <w:tc>
          <w:tcPr>
            <w:tcW w:w="1315" w:type="dxa"/>
          </w:tcPr>
          <w:p w:rsidR="00DA1E81" w:rsidRPr="00501B56" w:rsidRDefault="00DA1E81" w:rsidP="008D44FF">
            <w:pPr>
              <w:rPr>
                <w:sz w:val="20"/>
                <w:szCs w:val="20"/>
                <w:lang w:val="en-GB"/>
              </w:rPr>
            </w:pPr>
            <w:r w:rsidRPr="00501B56">
              <w:rPr>
                <w:sz w:val="20"/>
                <w:szCs w:val="20"/>
                <w:lang w:val="en-GB"/>
              </w:rPr>
              <w:t>NA</w:t>
            </w:r>
          </w:p>
        </w:tc>
        <w:tc>
          <w:tcPr>
            <w:tcW w:w="1315" w:type="dxa"/>
          </w:tcPr>
          <w:p w:rsidR="00DA1E81" w:rsidRPr="00501B56" w:rsidRDefault="00DA1E81" w:rsidP="008D44FF">
            <w:pPr>
              <w:rPr>
                <w:sz w:val="20"/>
                <w:szCs w:val="20"/>
                <w:lang w:val="en-GB"/>
              </w:rPr>
            </w:pPr>
            <w:r w:rsidRPr="00501B56">
              <w:rPr>
                <w:sz w:val="20"/>
                <w:szCs w:val="20"/>
                <w:lang w:val="en-GB"/>
              </w:rPr>
              <w:t>172</w:t>
            </w:r>
          </w:p>
        </w:tc>
        <w:tc>
          <w:tcPr>
            <w:tcW w:w="1315" w:type="dxa"/>
          </w:tcPr>
          <w:p w:rsidR="00DA1E81" w:rsidRPr="00501B56" w:rsidRDefault="00DA1E81" w:rsidP="008D44FF">
            <w:pPr>
              <w:rPr>
                <w:sz w:val="20"/>
                <w:szCs w:val="20"/>
                <w:lang w:val="en-GB"/>
              </w:rPr>
            </w:pPr>
            <w:r w:rsidRPr="00501B56">
              <w:rPr>
                <w:sz w:val="20"/>
                <w:szCs w:val="20"/>
                <w:lang w:val="en-GB"/>
              </w:rPr>
              <w:t>2,928</w:t>
            </w:r>
          </w:p>
        </w:tc>
      </w:tr>
      <w:tr w:rsidR="00DA1E81" w:rsidRPr="00501B56">
        <w:tc>
          <w:tcPr>
            <w:tcW w:w="1188" w:type="dxa"/>
          </w:tcPr>
          <w:p w:rsidR="00DA1E81" w:rsidRPr="00501B56" w:rsidRDefault="00DA1E81" w:rsidP="008D44FF">
            <w:pPr>
              <w:rPr>
                <w:sz w:val="20"/>
                <w:szCs w:val="20"/>
                <w:lang w:val="en-GB"/>
              </w:rPr>
            </w:pPr>
            <w:r w:rsidRPr="00501B56">
              <w:rPr>
                <w:sz w:val="20"/>
                <w:szCs w:val="20"/>
                <w:lang w:val="en-GB"/>
              </w:rPr>
              <w:t xml:space="preserve">mean </w:t>
            </w:r>
            <w:r w:rsidRPr="00501B56">
              <w:rPr>
                <w:i/>
                <w:sz w:val="20"/>
                <w:szCs w:val="20"/>
                <w:lang w:val="en-GB"/>
              </w:rPr>
              <w:t>µ</w:t>
            </w:r>
          </w:p>
        </w:tc>
        <w:tc>
          <w:tcPr>
            <w:tcW w:w="1442" w:type="dxa"/>
          </w:tcPr>
          <w:p w:rsidR="00DA1E81" w:rsidRPr="00501B56" w:rsidRDefault="00DA1E81" w:rsidP="008D44FF">
            <w:pPr>
              <w:rPr>
                <w:sz w:val="20"/>
                <w:szCs w:val="20"/>
                <w:lang w:val="en-GB"/>
              </w:rPr>
            </w:pPr>
            <w:r w:rsidRPr="00501B56">
              <w:rPr>
                <w:sz w:val="20"/>
                <w:szCs w:val="20"/>
                <w:lang w:val="en-GB"/>
              </w:rPr>
              <w:t>Uniform</w:t>
            </w:r>
          </w:p>
          <w:p w:rsidR="00DA1E81" w:rsidRPr="00501B56" w:rsidRDefault="00DA1E81" w:rsidP="008D44FF">
            <w:pPr>
              <w:rPr>
                <w:sz w:val="20"/>
                <w:szCs w:val="20"/>
                <w:lang w:val="en-GB"/>
              </w:rPr>
            </w:pPr>
            <w:r w:rsidRPr="00501B56">
              <w:rPr>
                <w:sz w:val="20"/>
                <w:szCs w:val="20"/>
                <w:lang w:val="en-GB"/>
              </w:rPr>
              <w:t>[10</w:t>
            </w:r>
            <w:r w:rsidRPr="00501B56">
              <w:rPr>
                <w:sz w:val="20"/>
                <w:szCs w:val="20"/>
                <w:vertAlign w:val="superscript"/>
                <w:lang w:val="en-GB"/>
              </w:rPr>
              <w:t>-5</w:t>
            </w:r>
            <w:r w:rsidRPr="00501B56">
              <w:rPr>
                <w:sz w:val="20"/>
                <w:szCs w:val="20"/>
                <w:lang w:val="en-GB"/>
              </w:rPr>
              <w:t xml:space="preserve"> – 10</w:t>
            </w:r>
            <w:r w:rsidRPr="00501B56">
              <w:rPr>
                <w:sz w:val="20"/>
                <w:szCs w:val="20"/>
                <w:vertAlign w:val="superscript"/>
                <w:lang w:val="en-GB"/>
              </w:rPr>
              <w:t>-3</w:t>
            </w:r>
            <w:r w:rsidRPr="00501B56">
              <w:rPr>
                <w:sz w:val="20"/>
                <w:szCs w:val="20"/>
                <w:lang w:val="en-GB"/>
              </w:rPr>
              <w:t>]</w:t>
            </w:r>
          </w:p>
        </w:tc>
        <w:tc>
          <w:tcPr>
            <w:tcW w:w="1315" w:type="dxa"/>
          </w:tcPr>
          <w:p w:rsidR="00DA1E81" w:rsidRPr="00501B56" w:rsidRDefault="00DA1E81" w:rsidP="008D44FF">
            <w:pPr>
              <w:rPr>
                <w:sz w:val="20"/>
                <w:szCs w:val="20"/>
                <w:lang w:val="en-GB"/>
              </w:rPr>
            </w:pPr>
            <w:r w:rsidRPr="00501B56">
              <w:rPr>
                <w:sz w:val="20"/>
                <w:szCs w:val="20"/>
                <w:lang w:val="en-GB"/>
              </w:rPr>
              <w:t>5.0x10</w:t>
            </w:r>
            <w:r w:rsidRPr="00501B56">
              <w:rPr>
                <w:sz w:val="20"/>
                <w:szCs w:val="20"/>
                <w:vertAlign w:val="superscript"/>
                <w:lang w:val="en-GB"/>
              </w:rPr>
              <w:t>-4</w:t>
            </w:r>
          </w:p>
        </w:tc>
        <w:tc>
          <w:tcPr>
            <w:tcW w:w="1315" w:type="dxa"/>
          </w:tcPr>
          <w:p w:rsidR="00DA1E81" w:rsidRPr="00501B56" w:rsidRDefault="00DA1E81" w:rsidP="008D44FF">
            <w:pPr>
              <w:rPr>
                <w:sz w:val="20"/>
                <w:szCs w:val="20"/>
                <w:lang w:val="en-GB"/>
              </w:rPr>
            </w:pPr>
            <w:r w:rsidRPr="00501B56">
              <w:rPr>
                <w:sz w:val="20"/>
                <w:szCs w:val="20"/>
                <w:lang w:val="en-GB"/>
              </w:rPr>
              <w:t>5.0x10</w:t>
            </w:r>
            <w:r w:rsidRPr="00501B56">
              <w:rPr>
                <w:sz w:val="20"/>
                <w:szCs w:val="20"/>
                <w:vertAlign w:val="superscript"/>
                <w:lang w:val="en-GB"/>
              </w:rPr>
              <w:t>-4</w:t>
            </w:r>
          </w:p>
        </w:tc>
        <w:tc>
          <w:tcPr>
            <w:tcW w:w="1315" w:type="dxa"/>
          </w:tcPr>
          <w:p w:rsidR="00DA1E81" w:rsidRPr="00501B56" w:rsidRDefault="00DA1E81" w:rsidP="008D44FF">
            <w:pPr>
              <w:rPr>
                <w:sz w:val="20"/>
                <w:szCs w:val="20"/>
                <w:lang w:val="en-GB"/>
              </w:rPr>
            </w:pPr>
            <w:r w:rsidRPr="00501B56">
              <w:rPr>
                <w:sz w:val="20"/>
                <w:szCs w:val="20"/>
                <w:lang w:val="en-GB"/>
              </w:rPr>
              <w:t>NA</w:t>
            </w:r>
          </w:p>
        </w:tc>
        <w:tc>
          <w:tcPr>
            <w:tcW w:w="1315" w:type="dxa"/>
          </w:tcPr>
          <w:p w:rsidR="00DA1E81" w:rsidRPr="00501B56" w:rsidRDefault="00DA1E81" w:rsidP="008D44FF">
            <w:pPr>
              <w:rPr>
                <w:sz w:val="20"/>
                <w:szCs w:val="20"/>
                <w:lang w:val="en-GB"/>
              </w:rPr>
            </w:pPr>
            <w:r w:rsidRPr="00501B56">
              <w:rPr>
                <w:sz w:val="20"/>
                <w:szCs w:val="20"/>
                <w:lang w:val="en-GB"/>
              </w:rPr>
              <w:t>3.4x10</w:t>
            </w:r>
            <w:r w:rsidRPr="00501B56">
              <w:rPr>
                <w:sz w:val="20"/>
                <w:szCs w:val="20"/>
                <w:vertAlign w:val="superscript"/>
                <w:lang w:val="en-GB"/>
              </w:rPr>
              <w:t>-5</w:t>
            </w:r>
          </w:p>
        </w:tc>
        <w:tc>
          <w:tcPr>
            <w:tcW w:w="1315" w:type="dxa"/>
          </w:tcPr>
          <w:p w:rsidR="00DA1E81" w:rsidRPr="00501B56" w:rsidRDefault="00DA1E81" w:rsidP="008D44FF">
            <w:pPr>
              <w:rPr>
                <w:sz w:val="20"/>
                <w:szCs w:val="20"/>
                <w:lang w:val="en-GB"/>
              </w:rPr>
            </w:pPr>
            <w:r w:rsidRPr="00501B56">
              <w:rPr>
                <w:sz w:val="20"/>
                <w:szCs w:val="20"/>
                <w:lang w:val="en-GB"/>
              </w:rPr>
              <w:t>9.8x10</w:t>
            </w:r>
            <w:r w:rsidRPr="00501B56">
              <w:rPr>
                <w:sz w:val="20"/>
                <w:szCs w:val="20"/>
                <w:vertAlign w:val="superscript"/>
                <w:lang w:val="en-GB"/>
              </w:rPr>
              <w:t>-4</w:t>
            </w:r>
          </w:p>
        </w:tc>
      </w:tr>
      <w:tr w:rsidR="00DA1E81" w:rsidRPr="00501B56">
        <w:tc>
          <w:tcPr>
            <w:tcW w:w="1188" w:type="dxa"/>
          </w:tcPr>
          <w:p w:rsidR="00DA1E81" w:rsidRPr="00501B56" w:rsidRDefault="00DA1E81" w:rsidP="008D44FF">
            <w:pPr>
              <w:rPr>
                <w:sz w:val="20"/>
                <w:szCs w:val="20"/>
                <w:lang w:val="en-GB"/>
              </w:rPr>
            </w:pPr>
            <w:r w:rsidRPr="00501B56">
              <w:rPr>
                <w:sz w:val="20"/>
                <w:szCs w:val="20"/>
                <w:lang w:val="en-GB"/>
              </w:rPr>
              <w:t xml:space="preserve">mean </w:t>
            </w:r>
            <w:r w:rsidRPr="00501B56">
              <w:rPr>
                <w:i/>
                <w:sz w:val="20"/>
                <w:szCs w:val="20"/>
                <w:lang w:val="en-GB"/>
              </w:rPr>
              <w:t>P</w:t>
            </w:r>
          </w:p>
        </w:tc>
        <w:tc>
          <w:tcPr>
            <w:tcW w:w="1442" w:type="dxa"/>
          </w:tcPr>
          <w:p w:rsidR="00DA1E81" w:rsidRPr="00501B56" w:rsidRDefault="00DA1E81" w:rsidP="008D44FF">
            <w:pPr>
              <w:rPr>
                <w:sz w:val="20"/>
                <w:szCs w:val="20"/>
                <w:lang w:val="en-GB"/>
              </w:rPr>
            </w:pPr>
            <w:r w:rsidRPr="00501B56">
              <w:rPr>
                <w:sz w:val="20"/>
                <w:szCs w:val="20"/>
                <w:lang w:val="en-GB"/>
              </w:rPr>
              <w:t>Uniform</w:t>
            </w:r>
          </w:p>
          <w:p w:rsidR="00DA1E81" w:rsidRPr="00501B56" w:rsidRDefault="00DA1E81" w:rsidP="008D44FF">
            <w:pPr>
              <w:rPr>
                <w:sz w:val="20"/>
                <w:szCs w:val="20"/>
                <w:lang w:val="en-GB"/>
              </w:rPr>
            </w:pPr>
            <w:r w:rsidRPr="00501B56">
              <w:rPr>
                <w:sz w:val="20"/>
                <w:szCs w:val="20"/>
                <w:lang w:val="en-GB"/>
              </w:rPr>
              <w:t>[0.1 – 0.3]</w:t>
            </w:r>
          </w:p>
        </w:tc>
        <w:tc>
          <w:tcPr>
            <w:tcW w:w="1315" w:type="dxa"/>
          </w:tcPr>
          <w:p w:rsidR="00DA1E81" w:rsidRPr="00501B56" w:rsidRDefault="00DA1E81" w:rsidP="008D44FF">
            <w:pPr>
              <w:rPr>
                <w:sz w:val="20"/>
                <w:szCs w:val="20"/>
                <w:lang w:val="en-GB"/>
              </w:rPr>
            </w:pPr>
            <w:r w:rsidRPr="00501B56">
              <w:rPr>
                <w:sz w:val="20"/>
                <w:szCs w:val="20"/>
                <w:lang w:val="en-GB"/>
              </w:rPr>
              <w:t>0.2</w:t>
            </w:r>
          </w:p>
        </w:tc>
        <w:tc>
          <w:tcPr>
            <w:tcW w:w="1315" w:type="dxa"/>
          </w:tcPr>
          <w:p w:rsidR="00DA1E81" w:rsidRPr="00501B56" w:rsidRDefault="00DA1E81" w:rsidP="008D44FF">
            <w:pPr>
              <w:rPr>
                <w:sz w:val="20"/>
                <w:szCs w:val="20"/>
                <w:lang w:val="en-GB"/>
              </w:rPr>
            </w:pPr>
            <w:r w:rsidRPr="00501B56">
              <w:rPr>
                <w:sz w:val="20"/>
                <w:szCs w:val="20"/>
                <w:lang w:val="en-GB"/>
              </w:rPr>
              <w:t>0.2</w:t>
            </w:r>
          </w:p>
        </w:tc>
        <w:tc>
          <w:tcPr>
            <w:tcW w:w="1315" w:type="dxa"/>
          </w:tcPr>
          <w:p w:rsidR="00DA1E81" w:rsidRPr="00501B56" w:rsidRDefault="00DA1E81" w:rsidP="008D44FF">
            <w:pPr>
              <w:rPr>
                <w:sz w:val="20"/>
                <w:szCs w:val="20"/>
                <w:lang w:val="en-GB"/>
              </w:rPr>
            </w:pPr>
            <w:r w:rsidRPr="00501B56">
              <w:rPr>
                <w:sz w:val="20"/>
                <w:szCs w:val="20"/>
                <w:lang w:val="en-GB"/>
              </w:rPr>
              <w:t>NA</w:t>
            </w:r>
          </w:p>
        </w:tc>
        <w:tc>
          <w:tcPr>
            <w:tcW w:w="1315" w:type="dxa"/>
          </w:tcPr>
          <w:p w:rsidR="00DA1E81" w:rsidRPr="00501B56" w:rsidRDefault="00DA1E81" w:rsidP="008D44FF">
            <w:pPr>
              <w:rPr>
                <w:sz w:val="20"/>
                <w:szCs w:val="20"/>
                <w:lang w:val="en-GB"/>
              </w:rPr>
            </w:pPr>
            <w:r w:rsidRPr="00501B56">
              <w:rPr>
                <w:sz w:val="20"/>
                <w:szCs w:val="20"/>
                <w:lang w:val="en-GB"/>
              </w:rPr>
              <w:t>0.10</w:t>
            </w:r>
          </w:p>
        </w:tc>
        <w:tc>
          <w:tcPr>
            <w:tcW w:w="1315" w:type="dxa"/>
          </w:tcPr>
          <w:p w:rsidR="00DA1E81" w:rsidRPr="00501B56" w:rsidRDefault="00DA1E81" w:rsidP="008D44FF">
            <w:pPr>
              <w:rPr>
                <w:sz w:val="20"/>
                <w:szCs w:val="20"/>
                <w:lang w:val="en-GB"/>
              </w:rPr>
            </w:pPr>
            <w:r w:rsidRPr="00501B56">
              <w:rPr>
                <w:sz w:val="20"/>
                <w:szCs w:val="20"/>
                <w:lang w:val="en-GB"/>
              </w:rPr>
              <w:t>0.30</w:t>
            </w:r>
          </w:p>
        </w:tc>
      </w:tr>
      <w:tr w:rsidR="00DA1E81" w:rsidRPr="00501B56">
        <w:tc>
          <w:tcPr>
            <w:tcW w:w="1188" w:type="dxa"/>
            <w:tcBorders>
              <w:bottom w:val="single" w:sz="4" w:space="0" w:color="auto"/>
            </w:tcBorders>
          </w:tcPr>
          <w:p w:rsidR="00DA1E81" w:rsidRPr="00501B56" w:rsidRDefault="00DA1E81" w:rsidP="008D44FF">
            <w:pPr>
              <w:rPr>
                <w:sz w:val="20"/>
                <w:szCs w:val="20"/>
                <w:lang w:val="en-GB"/>
              </w:rPr>
            </w:pPr>
            <w:r w:rsidRPr="00501B56">
              <w:rPr>
                <w:sz w:val="20"/>
                <w:szCs w:val="20"/>
                <w:lang w:val="en-GB"/>
              </w:rPr>
              <w:t xml:space="preserve">mean </w:t>
            </w:r>
            <w:r w:rsidRPr="00501B56">
              <w:rPr>
                <w:i/>
                <w:sz w:val="20"/>
                <w:szCs w:val="20"/>
                <w:lang w:val="en-GB"/>
              </w:rPr>
              <w:t>µ</w:t>
            </w:r>
            <w:r w:rsidRPr="00501B56">
              <w:rPr>
                <w:sz w:val="20"/>
                <w:szCs w:val="20"/>
                <w:lang w:val="en-GB"/>
              </w:rPr>
              <w:t>SNI</w:t>
            </w:r>
          </w:p>
        </w:tc>
        <w:tc>
          <w:tcPr>
            <w:tcW w:w="1442" w:type="dxa"/>
            <w:tcBorders>
              <w:bottom w:val="single" w:sz="4" w:space="0" w:color="auto"/>
            </w:tcBorders>
          </w:tcPr>
          <w:p w:rsidR="00DA1E81" w:rsidRPr="00501B56" w:rsidRDefault="00DA1E81" w:rsidP="008D44FF">
            <w:pPr>
              <w:rPr>
                <w:sz w:val="20"/>
                <w:szCs w:val="20"/>
                <w:lang w:val="en-GB"/>
              </w:rPr>
            </w:pPr>
            <w:r w:rsidRPr="00501B56">
              <w:rPr>
                <w:sz w:val="20"/>
                <w:szCs w:val="20"/>
                <w:lang w:val="en-GB"/>
              </w:rPr>
              <w:t>Uniform</w:t>
            </w:r>
          </w:p>
          <w:p w:rsidR="00DA1E81" w:rsidRPr="00501B56" w:rsidRDefault="00DA1E81" w:rsidP="008D44FF">
            <w:pPr>
              <w:rPr>
                <w:sz w:val="20"/>
                <w:szCs w:val="20"/>
                <w:lang w:val="en-GB"/>
              </w:rPr>
            </w:pPr>
            <w:r w:rsidRPr="00501B56">
              <w:rPr>
                <w:sz w:val="20"/>
                <w:szCs w:val="20"/>
                <w:lang w:val="en-GB"/>
              </w:rPr>
              <w:t>[10</w:t>
            </w:r>
            <w:r w:rsidRPr="00501B56">
              <w:rPr>
                <w:sz w:val="20"/>
                <w:szCs w:val="20"/>
                <w:vertAlign w:val="superscript"/>
                <w:lang w:val="en-GB"/>
              </w:rPr>
              <w:t>-8</w:t>
            </w:r>
            <w:r w:rsidRPr="00501B56">
              <w:rPr>
                <w:sz w:val="20"/>
                <w:szCs w:val="20"/>
                <w:lang w:val="en-GB"/>
              </w:rPr>
              <w:t xml:space="preserve"> – 10</w:t>
            </w:r>
            <w:r w:rsidRPr="00501B56">
              <w:rPr>
                <w:sz w:val="20"/>
                <w:szCs w:val="20"/>
                <w:vertAlign w:val="superscript"/>
                <w:lang w:val="en-GB"/>
              </w:rPr>
              <w:t>-4</w:t>
            </w:r>
            <w:r w:rsidRPr="00501B56">
              <w:rPr>
                <w:sz w:val="20"/>
                <w:szCs w:val="20"/>
                <w:lang w:val="en-GB"/>
              </w:rPr>
              <w:t>]</w:t>
            </w:r>
          </w:p>
        </w:tc>
        <w:tc>
          <w:tcPr>
            <w:tcW w:w="1315" w:type="dxa"/>
            <w:tcBorders>
              <w:bottom w:val="single" w:sz="4" w:space="0" w:color="auto"/>
            </w:tcBorders>
          </w:tcPr>
          <w:p w:rsidR="00DA1E81" w:rsidRPr="00501B56" w:rsidRDefault="00DA1E81" w:rsidP="008D44FF">
            <w:pPr>
              <w:rPr>
                <w:sz w:val="20"/>
                <w:szCs w:val="20"/>
                <w:lang w:val="en-GB"/>
              </w:rPr>
            </w:pPr>
            <w:r w:rsidRPr="00501B56">
              <w:rPr>
                <w:sz w:val="20"/>
                <w:szCs w:val="20"/>
                <w:lang w:val="en-GB"/>
              </w:rPr>
              <w:t>5.0x10</w:t>
            </w:r>
            <w:r w:rsidRPr="00501B56">
              <w:rPr>
                <w:sz w:val="20"/>
                <w:szCs w:val="20"/>
                <w:vertAlign w:val="superscript"/>
                <w:lang w:val="en-GB"/>
              </w:rPr>
              <w:t>-5</w:t>
            </w:r>
          </w:p>
        </w:tc>
        <w:tc>
          <w:tcPr>
            <w:tcW w:w="1315" w:type="dxa"/>
            <w:tcBorders>
              <w:bottom w:val="single" w:sz="4" w:space="0" w:color="auto"/>
            </w:tcBorders>
          </w:tcPr>
          <w:p w:rsidR="00DA1E81" w:rsidRPr="00501B56" w:rsidRDefault="00DA1E81" w:rsidP="008D44FF">
            <w:pPr>
              <w:rPr>
                <w:sz w:val="20"/>
                <w:szCs w:val="20"/>
                <w:lang w:val="en-GB"/>
              </w:rPr>
            </w:pPr>
            <w:r w:rsidRPr="00501B56">
              <w:rPr>
                <w:sz w:val="20"/>
                <w:szCs w:val="20"/>
                <w:lang w:val="en-GB"/>
              </w:rPr>
              <w:t>5.0x10</w:t>
            </w:r>
            <w:r w:rsidRPr="00501B56">
              <w:rPr>
                <w:sz w:val="20"/>
                <w:szCs w:val="20"/>
                <w:vertAlign w:val="superscript"/>
                <w:lang w:val="en-GB"/>
              </w:rPr>
              <w:t>-5</w:t>
            </w:r>
          </w:p>
        </w:tc>
        <w:tc>
          <w:tcPr>
            <w:tcW w:w="1315" w:type="dxa"/>
            <w:tcBorders>
              <w:bottom w:val="single" w:sz="4" w:space="0" w:color="auto"/>
            </w:tcBorders>
          </w:tcPr>
          <w:p w:rsidR="00DA1E81" w:rsidRPr="00501B56" w:rsidRDefault="00DA1E81" w:rsidP="008D44FF">
            <w:pPr>
              <w:rPr>
                <w:sz w:val="20"/>
                <w:szCs w:val="20"/>
                <w:lang w:val="en-GB"/>
              </w:rPr>
            </w:pPr>
            <w:r w:rsidRPr="00501B56">
              <w:rPr>
                <w:sz w:val="20"/>
                <w:szCs w:val="20"/>
                <w:lang w:val="en-GB"/>
              </w:rPr>
              <w:t>NA</w:t>
            </w:r>
          </w:p>
        </w:tc>
        <w:tc>
          <w:tcPr>
            <w:tcW w:w="1315" w:type="dxa"/>
            <w:tcBorders>
              <w:bottom w:val="single" w:sz="4" w:space="0" w:color="auto"/>
            </w:tcBorders>
          </w:tcPr>
          <w:p w:rsidR="00DA1E81" w:rsidRPr="00501B56" w:rsidRDefault="00DA1E81" w:rsidP="008D44FF">
            <w:pPr>
              <w:rPr>
                <w:sz w:val="20"/>
                <w:szCs w:val="20"/>
                <w:lang w:val="en-GB"/>
              </w:rPr>
            </w:pPr>
            <w:r w:rsidRPr="00501B56">
              <w:rPr>
                <w:sz w:val="20"/>
                <w:szCs w:val="20"/>
                <w:lang w:val="en-GB"/>
              </w:rPr>
              <w:t>2.5x10</w:t>
            </w:r>
            <w:r w:rsidRPr="00501B56">
              <w:rPr>
                <w:sz w:val="20"/>
                <w:szCs w:val="20"/>
                <w:vertAlign w:val="superscript"/>
                <w:lang w:val="en-GB"/>
              </w:rPr>
              <w:t>-6</w:t>
            </w:r>
          </w:p>
        </w:tc>
        <w:tc>
          <w:tcPr>
            <w:tcW w:w="1315" w:type="dxa"/>
            <w:tcBorders>
              <w:bottom w:val="single" w:sz="4" w:space="0" w:color="auto"/>
            </w:tcBorders>
          </w:tcPr>
          <w:p w:rsidR="00DA1E81" w:rsidRPr="00501B56" w:rsidRDefault="00DA1E81" w:rsidP="008D44FF">
            <w:pPr>
              <w:rPr>
                <w:sz w:val="20"/>
                <w:szCs w:val="20"/>
                <w:lang w:val="en-GB"/>
              </w:rPr>
            </w:pPr>
            <w:r w:rsidRPr="00501B56">
              <w:rPr>
                <w:sz w:val="20"/>
                <w:szCs w:val="20"/>
                <w:lang w:val="en-GB"/>
              </w:rPr>
              <w:t>9.7x10</w:t>
            </w:r>
            <w:r w:rsidRPr="00501B56">
              <w:rPr>
                <w:sz w:val="20"/>
                <w:szCs w:val="20"/>
                <w:vertAlign w:val="superscript"/>
                <w:lang w:val="en-GB"/>
              </w:rPr>
              <w:t>-5</w:t>
            </w:r>
          </w:p>
        </w:tc>
      </w:tr>
    </w:tbl>
    <w:p w:rsidR="00DA1E81" w:rsidRPr="00501B56" w:rsidRDefault="00DA1E81" w:rsidP="00DA1E81">
      <w:pPr>
        <w:rPr>
          <w:color w:val="0000FF"/>
          <w:lang w:val="en-GB"/>
        </w:rPr>
      </w:pPr>
    </w:p>
    <w:p w:rsidR="00DA1E81" w:rsidRPr="00501B56" w:rsidRDefault="00DA1E81" w:rsidP="00DA1E81">
      <w:pPr>
        <w:autoSpaceDE w:val="0"/>
        <w:autoSpaceDN w:val="0"/>
        <w:adjustRightInd w:val="0"/>
        <w:rPr>
          <w:b/>
          <w:lang w:val="en-GB"/>
        </w:rPr>
      </w:pPr>
      <w:r w:rsidRPr="00501B56">
        <w:rPr>
          <w:b/>
          <w:color w:val="0000FF"/>
          <w:lang w:val="en-GB"/>
        </w:rPr>
        <w:t>Table 1</w:t>
      </w:r>
      <w:r w:rsidRPr="00501B56">
        <w:rPr>
          <w:b/>
          <w:lang w:val="en-GB"/>
        </w:rPr>
        <w:t xml:space="preserve">: Prior distributions of demographic, historical and genetic parameters used in all ABC analyses processed to retrace the worldwide routes of invasion of </w:t>
      </w:r>
      <w:r w:rsidRPr="00501B56">
        <w:rPr>
          <w:b/>
          <w:i/>
          <w:lang w:val="en-GB"/>
        </w:rPr>
        <w:t>H. axyridis</w:t>
      </w:r>
      <w:r w:rsidRPr="00501B56">
        <w:rPr>
          <w:b/>
          <w:lang w:val="en-GB"/>
        </w:rPr>
        <w:t>.</w:t>
      </w:r>
    </w:p>
    <w:p w:rsidR="0047300D" w:rsidRPr="00501B56" w:rsidRDefault="00DA1E81" w:rsidP="00DA1E81">
      <w:pPr>
        <w:rPr>
          <w:lang w:val="en-GB"/>
        </w:rPr>
        <w:sectPr w:rsidR="0047300D" w:rsidRPr="00501B56">
          <w:footerReference w:type="default" r:id="rId11"/>
          <w:pgSz w:w="11906" w:h="16838" w:code="9"/>
          <w:pgMar w:top="1418" w:right="1418" w:bottom="1418" w:left="1418" w:header="709" w:footer="709" w:gutter="0"/>
          <w:lnNumType w:countBy="1" w:restart="continuous"/>
          <w:cols w:space="708"/>
          <w:docGrid w:linePitch="360"/>
        </w:sectPr>
      </w:pPr>
      <w:r w:rsidRPr="00501B56">
        <w:rPr>
          <w:lang w:val="en-GB"/>
        </w:rPr>
        <w:t>Note</w:t>
      </w:r>
      <w:del w:id="205" w:author="Arnaud Estoup" w:date="2014-05-15T16:47:00Z">
        <w:r w:rsidRPr="00501B56" w:rsidDel="005B60D9">
          <w:rPr>
            <w:lang w:val="en-GB"/>
          </w:rPr>
          <w:delText>s</w:delText>
        </w:r>
      </w:del>
      <w:r w:rsidRPr="00501B56">
        <w:rPr>
          <w:lang w:val="en-GB"/>
        </w:rPr>
        <w:t xml:space="preserve">: </w:t>
      </w:r>
      <w:r w:rsidRPr="00501B56">
        <w:rPr>
          <w:i/>
          <w:lang w:val="en-GB"/>
        </w:rPr>
        <w:t>NW</w:t>
      </w:r>
      <w:r w:rsidRPr="00501B56">
        <w:rPr>
          <w:lang w:val="en-GB"/>
        </w:rPr>
        <w:t xml:space="preserve">, </w:t>
      </w:r>
      <w:r w:rsidRPr="00501B56">
        <w:rPr>
          <w:i/>
          <w:lang w:val="en-GB"/>
        </w:rPr>
        <w:t>NA</w:t>
      </w:r>
      <w:r w:rsidRPr="00501B56">
        <w:rPr>
          <w:lang w:val="en-GB"/>
        </w:rPr>
        <w:t xml:space="preserve"> and </w:t>
      </w:r>
      <w:r w:rsidRPr="00501B56">
        <w:rPr>
          <w:i/>
          <w:lang w:val="en-GB"/>
        </w:rPr>
        <w:t>NB</w:t>
      </w:r>
      <w:r w:rsidRPr="00501B56">
        <w:rPr>
          <w:lang w:val="en-GB"/>
        </w:rPr>
        <w:t xml:space="preserve"> = stable effective population size (number of diploid individuals) of wild (native or invasive: </w:t>
      </w:r>
      <w:r w:rsidRPr="00501B56">
        <w:rPr>
          <w:i/>
          <w:lang w:val="en-GB"/>
        </w:rPr>
        <w:t>NW</w:t>
      </w:r>
      <w:r w:rsidRPr="00501B56">
        <w:rPr>
          <w:lang w:val="en-GB"/>
        </w:rPr>
        <w:t>), ancestral (</w:t>
      </w:r>
      <w:r w:rsidRPr="00501B56">
        <w:rPr>
          <w:i/>
          <w:lang w:val="en-GB"/>
        </w:rPr>
        <w:t>NA</w:t>
      </w:r>
      <w:r w:rsidRPr="00501B56">
        <w:rPr>
          <w:lang w:val="en-GB"/>
        </w:rPr>
        <w:t>) or biocontrol (</w:t>
      </w:r>
      <w:r w:rsidRPr="00501B56">
        <w:rPr>
          <w:i/>
          <w:lang w:val="en-GB"/>
        </w:rPr>
        <w:t>NB</w:t>
      </w:r>
      <w:r w:rsidRPr="00501B56">
        <w:rPr>
          <w:lang w:val="en-GB"/>
        </w:rPr>
        <w:t xml:space="preserve">) populations; </w:t>
      </w:r>
      <w:r w:rsidRPr="00501B56">
        <w:rPr>
          <w:i/>
          <w:lang w:val="en-GB"/>
        </w:rPr>
        <w:t>NF</w:t>
      </w:r>
      <w:r w:rsidRPr="00501B56">
        <w:rPr>
          <w:i/>
          <w:vertAlign w:val="subscript"/>
          <w:lang w:val="en-GB"/>
        </w:rPr>
        <w:t>i</w:t>
      </w:r>
      <w:r w:rsidRPr="00501B56">
        <w:rPr>
          <w:lang w:val="en-GB"/>
        </w:rPr>
        <w:t xml:space="preserve"> = effective number of founders during an introduction step lasting </w:t>
      </w:r>
      <w:r w:rsidRPr="00501B56">
        <w:rPr>
          <w:i/>
          <w:lang w:val="en-GB"/>
        </w:rPr>
        <w:t>BD</w:t>
      </w:r>
      <w:r w:rsidRPr="00501B56">
        <w:rPr>
          <w:i/>
          <w:vertAlign w:val="subscript"/>
          <w:lang w:val="en-GB"/>
        </w:rPr>
        <w:t>i</w:t>
      </w:r>
      <w:r w:rsidRPr="00501B56">
        <w:rPr>
          <w:lang w:val="en-GB"/>
        </w:rPr>
        <w:t xml:space="preserve"> generation(s) for invasive population </w:t>
      </w:r>
      <w:r w:rsidRPr="00501B56">
        <w:rPr>
          <w:i/>
          <w:lang w:val="en-GB"/>
        </w:rPr>
        <w:t>i</w:t>
      </w:r>
      <w:r w:rsidRPr="00501B56">
        <w:rPr>
          <w:lang w:val="en-GB"/>
        </w:rPr>
        <w:t xml:space="preserve">; </w:t>
      </w:r>
      <w:r w:rsidRPr="00501B56">
        <w:rPr>
          <w:i/>
          <w:lang w:val="en-GB"/>
        </w:rPr>
        <w:t>ar</w:t>
      </w:r>
      <w:r w:rsidRPr="00501B56">
        <w:rPr>
          <w:i/>
          <w:vertAlign w:val="subscript"/>
          <w:lang w:val="en-GB"/>
        </w:rPr>
        <w:t>j,k,i</w:t>
      </w:r>
      <w:r w:rsidRPr="00501B56">
        <w:rPr>
          <w:lang w:val="en-GB"/>
        </w:rPr>
        <w:t xml:space="preserve"> = genetic contribution (admixture rate) of population </w:t>
      </w:r>
      <w:r w:rsidRPr="00501B56">
        <w:rPr>
          <w:i/>
          <w:lang w:val="en-GB"/>
        </w:rPr>
        <w:t>j</w:t>
      </w:r>
      <w:r w:rsidRPr="00501B56">
        <w:rPr>
          <w:lang w:val="en-GB"/>
        </w:rPr>
        <w:t xml:space="preserve"> when the invasive population </w:t>
      </w:r>
      <w:r w:rsidRPr="00501B56">
        <w:rPr>
          <w:i/>
          <w:lang w:val="en-GB"/>
        </w:rPr>
        <w:t>i</w:t>
      </w:r>
      <w:r w:rsidRPr="00501B56">
        <w:rPr>
          <w:lang w:val="en-GB"/>
        </w:rPr>
        <w:t xml:space="preserve"> is formed by the admixture between the putative source populations </w:t>
      </w:r>
      <w:r w:rsidRPr="00501B56">
        <w:rPr>
          <w:i/>
          <w:lang w:val="en-GB"/>
        </w:rPr>
        <w:t>j</w:t>
      </w:r>
      <w:r w:rsidRPr="00501B56">
        <w:rPr>
          <w:lang w:val="en-GB"/>
        </w:rPr>
        <w:t xml:space="preserve"> and </w:t>
      </w:r>
      <w:r w:rsidRPr="00501B56">
        <w:rPr>
          <w:i/>
          <w:lang w:val="en-GB"/>
        </w:rPr>
        <w:t>k</w:t>
      </w:r>
      <w:r w:rsidRPr="00501B56">
        <w:rPr>
          <w:lang w:val="en-GB"/>
        </w:rPr>
        <w:t xml:space="preserve">; </w:t>
      </w:r>
      <w:r w:rsidRPr="00501B56">
        <w:rPr>
          <w:i/>
          <w:lang w:val="en-GB"/>
        </w:rPr>
        <w:t>t</w:t>
      </w:r>
      <w:r w:rsidRPr="00501B56">
        <w:rPr>
          <w:i/>
          <w:vertAlign w:val="subscript"/>
          <w:lang w:val="en-GB"/>
        </w:rPr>
        <w:t>i</w:t>
      </w:r>
      <w:r w:rsidRPr="00501B56">
        <w:rPr>
          <w:lang w:val="en-GB"/>
        </w:rPr>
        <w:t xml:space="preserve"> = introduction time of invasive populations </w:t>
      </w:r>
      <w:r w:rsidRPr="00501B56">
        <w:rPr>
          <w:i/>
          <w:lang w:val="en-GB"/>
        </w:rPr>
        <w:t>i</w:t>
      </w:r>
      <w:r w:rsidRPr="00501B56">
        <w:rPr>
          <w:lang w:val="en-GB"/>
        </w:rPr>
        <w:t xml:space="preserve"> with bounds </w:t>
      </w:r>
      <w:r w:rsidRPr="00501B56">
        <w:rPr>
          <w:i/>
          <w:lang w:val="en-GB"/>
        </w:rPr>
        <w:t>x</w:t>
      </w:r>
      <w:r w:rsidRPr="00501B56">
        <w:rPr>
          <w:i/>
          <w:vertAlign w:val="subscript"/>
          <w:lang w:val="en-GB"/>
        </w:rPr>
        <w:t>i</w:t>
      </w:r>
      <w:r w:rsidRPr="00501B56">
        <w:rPr>
          <w:lang w:val="en-GB"/>
        </w:rPr>
        <w:t xml:space="preserve"> fixed from dates of first observation of established population </w:t>
      </w:r>
      <w:r w:rsidR="0054573D">
        <w:rPr>
          <w:lang w:val="en-GB"/>
        </w:rPr>
        <w:fldChar w:fldCharType="begin"/>
      </w:r>
      <w:r w:rsidR="00EA085B">
        <w:rPr>
          <w:lang w:val="en-GB"/>
        </w:rPr>
        <w:instrText xml:space="preserve"> ADDIN EN.CITE &lt;EndNote&gt;&lt;Cite&gt;&lt;Author&gt;Brown&lt;/Author&gt;&lt;Year&gt;2011&lt;/Year&gt;&lt;RecNum&gt;891&lt;/RecNum&gt;&lt;Prefix&gt;as in &lt;/Prefix&gt;&lt;record&gt;&lt;rec-number&gt;891&lt;/rec-number&gt;&lt;ref-type name="Journal Article"&gt;17&lt;/ref-type&gt;&lt;contributors&gt;&lt;authors&gt;&lt;author&gt;Brown, Peter&lt;/author&gt;&lt;author&gt;Thomas, Cathleen&lt;/author&gt;&lt;author&gt;Lombaert, Eric&lt;/author&gt;&lt;author&gt;Jeffries, Daniel&lt;/author&gt;&lt;author&gt;Estoup, Arnaud&lt;/author&gt;&lt;author&gt;Lawson Handley, Lori-Jayne&lt;/author&gt;&lt;/authors&gt;&lt;/contributors&gt;&lt;titles&gt;&lt;title&gt;&lt;style face="normal" font="default" size="100%"&gt;The global spread of &lt;/style&gt;&lt;style face="italic" font="default" size="100%"&gt;Harmonia axyridis&lt;/style&gt;&lt;style face="normal" font="default" size="100%"&gt; (Coleoptera: Coccinellidae): distribution, dispersal and routes of invasion&lt;/style&gt;&lt;/title&gt;&lt;secondary-title&gt;BioControl&lt;/secondary-title&gt;&lt;/titles&gt;&lt;periodical&gt;&lt;full-title&gt;Biocontrol&lt;/full-title&gt;&lt;/periodical&gt;&lt;pages&gt;623-641&lt;/pages&gt;&lt;volume&gt;56&lt;/volume&gt;&lt;number&gt;4&lt;/number&gt;&lt;keywords&gt;&lt;keyword&gt;Biomedical and Life Sciences&lt;/keyword&gt;&lt;keyword&gt;Alien species&lt;/keyword&gt;&lt;keyword&gt;Biological control&lt;/keyword&gt;&lt;keyword&gt;Coccinellidae&lt;/keyword&gt;&lt;keyword&gt;Coleoptera&lt;/keyword&gt;&lt;keyword&gt;Dispersal mechanism&lt;/keyword&gt;&lt;keyword&gt;Harlequin ladybird&lt;/keyword&gt;&lt;keyword&gt;Invasive species&lt;/keyword&gt;&lt;keyword&gt;Multicolored Asian lady beetle&lt;/keyword&gt;&lt;keyword&gt;Range expansion&lt;/keyword&gt;&lt;keyword&gt;bioinvasion&lt;/keyword&gt;&lt;keyword&gt;biological invasion&lt;/keyword&gt;&lt;/keywords&gt;&lt;dates&gt;&lt;year&gt;2011&lt;/year&gt;&lt;/dates&gt;&lt;publisher&gt;Springer Netherlands&lt;/publisher&gt;&lt;label&gt;alpha&lt;/label&gt;&lt;urls&gt;&lt;related-urls&gt;&lt;url&gt;http://dx.doi.org/10.1007/s10526-011-9379-1 &lt;/url&gt;&lt;/related-urls&gt;&lt;pdf-urls&gt;&lt;url&gt;internal-pdf://el_528-0153321216/el_528.pdf&lt;/url&gt;&lt;/pdf-urls&gt;&lt;/urls&gt;&lt;custom1&gt;el&lt;/custom1&gt;&lt;custom2&gt;el_528&lt;/custom2&gt;&lt;/record&gt;&lt;/Cite&gt;&lt;/EndNote&gt;</w:instrText>
      </w:r>
      <w:r w:rsidR="0054573D">
        <w:rPr>
          <w:lang w:val="en-GB"/>
        </w:rPr>
        <w:fldChar w:fldCharType="separate"/>
      </w:r>
      <w:r w:rsidR="00EA085B">
        <w:rPr>
          <w:lang w:val="en-GB"/>
        </w:rPr>
        <w:t>(as in Brown</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 xml:space="preserve">; </w:t>
      </w:r>
      <w:r w:rsidRPr="00501B56">
        <w:rPr>
          <w:i/>
          <w:lang w:val="en-GB"/>
        </w:rPr>
        <w:t>tu</w:t>
      </w:r>
      <w:r w:rsidRPr="00501B56">
        <w:rPr>
          <w:i/>
          <w:vertAlign w:val="subscript"/>
          <w:lang w:val="en-GB"/>
        </w:rPr>
        <w:t>n,i</w:t>
      </w:r>
      <w:r w:rsidRPr="00501B56">
        <w:rPr>
          <w:lang w:val="en-GB"/>
        </w:rPr>
        <w:t xml:space="preserve"> = merging time of the source unsampled native population into the sampled native population </w:t>
      </w:r>
      <w:r w:rsidRPr="00501B56">
        <w:rPr>
          <w:i/>
          <w:lang w:val="en-GB"/>
        </w:rPr>
        <w:t>n</w:t>
      </w:r>
      <w:r w:rsidRPr="00501B56">
        <w:rPr>
          <w:lang w:val="en-GB"/>
        </w:rPr>
        <w:t xml:space="preserve">, when this native population is or is supposed to be the source of the invasive or biocontrol population </w:t>
      </w:r>
      <w:r w:rsidRPr="00501B56">
        <w:rPr>
          <w:i/>
          <w:lang w:val="en-GB"/>
        </w:rPr>
        <w:t>i</w:t>
      </w:r>
      <w:r w:rsidRPr="00501B56">
        <w:rPr>
          <w:lang w:val="en-GB"/>
        </w:rPr>
        <w:t xml:space="preserve"> </w:t>
      </w:r>
      <w:r w:rsidR="0054573D">
        <w:rPr>
          <w:lang w:val="en-GB"/>
        </w:rPr>
        <w:fldChar w:fldCharType="begin"/>
      </w:r>
      <w:r w:rsidR="00EA085B">
        <w:rPr>
          <w:lang w:val="en-GB"/>
        </w:rPr>
        <w:instrText xml:space="preserve"> ADDIN EN.CITE &lt;EndNote&gt;&lt;Cite&gt;&lt;Author&gt;Lombaert&lt;/Author&gt;&lt;Year&gt;2011&lt;/Year&gt;&lt;RecNum&gt;1171&lt;/RecNum&gt;&lt;Prefix&gt;see &lt;/Prefix&gt;&lt;record&gt;&lt;rec-number&gt;1171&lt;/rec-number&gt;&lt;ref-type name="Journal Article"&gt;17&lt;/ref-type&gt;&lt;contributors&gt;&lt;authors&gt;&lt;author&gt;Lombaert, E.&lt;/author&gt;&lt;author&gt;Guillemaud, T.&lt;/author&gt;&lt;author&gt;Thomas, C. E.&lt;/author&gt;&lt;author&gt;Lawson Handley, L. J.&lt;/author&gt;&lt;author&gt;Li, J.&lt;/author&gt;&lt;author&gt;Wang, S.&lt;/author&gt;&lt;author&gt;Pang, H.&lt;/author&gt;&lt;author&gt;Goryacheva, I.&lt;/author&gt;&lt;author&gt;Zakharov, I. A.&lt;/author&gt;&lt;author&gt;Jousselin, E.&lt;/author&gt;&lt;author&gt;Poland, R. L.&lt;/author&gt;&lt;author&gt;Migeon, A.&lt;/author&gt;&lt;author&gt;Van Lenteren, J.&lt;/author&gt;&lt;author&gt;De Clercq, P.&lt;/author&gt;&lt;author&gt;Berkvens, N.&lt;/author&gt;&lt;author&gt;Jones, W.&lt;/author&gt;&lt;author&gt;Estoup, A.&lt;/author&gt;&lt;/authors&gt;&lt;/contributors&gt;&lt;auth-address&gt;INRA, UMR 1301 IBSV (INRA/Universite de Nice Sophia Antipolis/CNRS), 400 Route des Chappes, BP 167-06903 Sophia Antipolis Cedex, France. lombaert@sophia.inra.fr&lt;/auth-address&gt;&lt;titles&gt;&lt;title&gt;&lt;style face="normal" font="default" size="100%"&gt;Inferring the origin of populations introduced from a genetically structured native range by approximate Bayesian computation: case study of the invasive ladybird &lt;/style&gt;&lt;style face="italic" font="default" size="100%"&gt;Harmonia axyridis&lt;/style&gt;&lt;/title&gt;&lt;secondary-title&gt;Molecular ecology&lt;/secondary-title&gt;&lt;/titles&gt;&lt;periodical&gt;&lt;full-title&gt;Molecular Ecology&lt;/full-title&gt;&lt;/periodical&gt;&lt;pages&gt;4654-70&lt;/pages&gt;&lt;volume&gt;20&lt;/volume&gt;&lt;number&gt;22&lt;/number&gt;&lt;keywords&gt;&lt;keyword&gt;biocontrol&lt;/keyword&gt;&lt;keyword&gt;biological invasion&lt;/keyword&gt;&lt;keyword&gt;harlequin ladybird&lt;/keyword&gt;&lt;keyword&gt;invasive species&lt;/keyword&gt;&lt;keyword&gt;microsatellite&lt;/keyword&gt;&lt;keyword&gt;source population&lt;/keyword&gt;&lt;keyword&gt;invasion routes&lt;/keyword&gt;&lt;keyword&gt;invasion pathways&lt;/keyword&gt;&lt;/keywords&gt;&lt;dates&gt;&lt;year&gt;2011&lt;/year&gt;&lt;pub-dates&gt;&lt;date&gt;2011 Nov (Epub 2011 Oct&lt;/date&gt;&lt;/pub-dates&gt;&lt;/dates&gt;&lt;isbn&gt;1365-294X&lt;/isbn&gt;&lt;accession-num&gt;MEDLINE:22004292&lt;/accession-num&gt;&lt;label&gt;alpha&lt;/label&gt;&lt;work-type&gt;; Research Support, Non-U.S. Gov&amp;apos;t&lt;/work-type&gt;&lt;urls&gt;&lt;related-urls&gt;&lt;url&gt;&amp;lt;Go to ISI&amp;gt;://MEDLINE:22004292 &lt;/url&gt;&lt;/related-urls&gt;&lt;pdf-urls&gt;&lt;url&gt;internal-pdf://el_768-2211666949/el_768.pdf&lt;/url&gt;&lt;/pdf-urls&gt;&lt;/urls&gt;&lt;custom1&gt;el&lt;/custom1&gt;&lt;custom2&gt;el_768&lt;/custom2&gt;&lt;electronic-resource-num&gt;10.1111/j.1365-294X.2011.05322.x&lt;/electronic-resource-num&gt;&lt;language&gt;English&lt;/language&gt;&lt;/record&gt;&lt;/Cite&gt;&lt;/EndNote&gt;</w:instrText>
      </w:r>
      <w:r w:rsidR="0054573D">
        <w:rPr>
          <w:lang w:val="en-GB"/>
        </w:rPr>
        <w:fldChar w:fldCharType="separate"/>
      </w:r>
      <w:r w:rsidR="00EA085B">
        <w:rPr>
          <w:lang w:val="en-GB"/>
        </w:rPr>
        <w:t>(see Lombaert</w:t>
      </w:r>
      <w:r w:rsidR="00EA085B" w:rsidRPr="00EA085B">
        <w:rPr>
          <w:i/>
          <w:lang w:val="en-GB"/>
        </w:rPr>
        <w:t xml:space="preserve"> et al.</w:t>
      </w:r>
      <w:r w:rsidR="00EA085B">
        <w:rPr>
          <w:lang w:val="en-GB"/>
        </w:rPr>
        <w:t xml:space="preserve"> 2011)</w:t>
      </w:r>
      <w:r w:rsidR="0054573D">
        <w:rPr>
          <w:lang w:val="en-GB"/>
        </w:rPr>
        <w:fldChar w:fldCharType="end"/>
      </w:r>
      <w:r w:rsidRPr="00501B56">
        <w:rPr>
          <w:lang w:val="en-GB"/>
        </w:rPr>
        <w:t xml:space="preserve">; </w:t>
      </w:r>
      <w:r w:rsidRPr="00501B56">
        <w:rPr>
          <w:i/>
          <w:lang w:val="en-GB"/>
        </w:rPr>
        <w:t>t</w:t>
      </w:r>
      <w:r w:rsidRPr="00501B56">
        <w:rPr>
          <w:i/>
          <w:vertAlign w:val="subscript"/>
          <w:lang w:val="en-GB"/>
        </w:rPr>
        <w:t>anc</w:t>
      </w:r>
      <w:r w:rsidRPr="00501B56">
        <w:rPr>
          <w:lang w:val="en-GB"/>
        </w:rPr>
        <w:t xml:space="preserve"> = merging time of the two native populations into an ancestral unsampled one (with condition </w:t>
      </w:r>
      <w:r w:rsidRPr="00501B56">
        <w:rPr>
          <w:i/>
          <w:lang w:val="en-GB"/>
        </w:rPr>
        <w:t>tu</w:t>
      </w:r>
      <w:r w:rsidRPr="00501B56">
        <w:rPr>
          <w:i/>
          <w:vertAlign w:val="subscript"/>
          <w:lang w:val="en-GB"/>
        </w:rPr>
        <w:t>j</w:t>
      </w:r>
      <w:r w:rsidRPr="00501B56">
        <w:rPr>
          <w:lang w:val="en-GB"/>
        </w:rPr>
        <w:t xml:space="preserve"> ≤ </w:t>
      </w:r>
      <w:r w:rsidRPr="00501B56">
        <w:rPr>
          <w:i/>
          <w:lang w:val="en-GB"/>
        </w:rPr>
        <w:t>t</w:t>
      </w:r>
      <w:r w:rsidRPr="00501B56">
        <w:rPr>
          <w:i/>
          <w:vertAlign w:val="subscript"/>
          <w:lang w:val="en-GB"/>
        </w:rPr>
        <w:t>anc</w:t>
      </w:r>
      <w:r w:rsidRPr="00501B56">
        <w:rPr>
          <w:lang w:val="en-GB"/>
        </w:rPr>
        <w:t xml:space="preserve">). All times were expressed in numbers of generation assuming 2.5 generations per year and running back in time. The microsatellite loci were assumed to follow a generalized stepwise mutation model </w:t>
      </w:r>
      <w:r w:rsidR="0054573D">
        <w:rPr>
          <w:lang w:val="en-GB"/>
        </w:rPr>
        <w:fldChar w:fldCharType="begin"/>
      </w:r>
      <w:r w:rsidR="00EA085B">
        <w:rPr>
          <w:lang w:val="en-GB"/>
        </w:rPr>
        <w:instrText xml:space="preserve"> ADDIN EN.CITE &lt;EndNote&gt;&lt;Cite&gt;&lt;Author&gt;Estoup&lt;/Author&gt;&lt;Year&gt;2002&lt;/Year&gt;&lt;RecNum&gt;638&lt;/RecNum&gt;&lt;record&gt;&lt;rec-number&gt;638&lt;/rec-number&gt;&lt;ref-type name="Journal Article"&gt;17&lt;/ref-type&gt;&lt;contributors&gt;&lt;authors&gt;&lt;author&gt;Estoup, A.&lt;/author&gt;&lt;author&gt;Jarne, P.&lt;/author&gt;&lt;author&gt;Cornuet, J. M.&lt;/author&gt;&lt;/authors&gt;&lt;/contributors&gt;&lt;titles&gt;&lt;title&gt;Homoplasy and mutation model at microsatellite loci and their consequences for population genetics analysis&lt;/title&gt;&lt;secondary-title&gt;Molecular Ecology&lt;/secondary-title&gt;&lt;/titles&gt;&lt;periodical&gt;&lt;full-title&gt;Molecular Ecology&lt;/full-title&gt;&lt;/periodical&gt;&lt;pages&gt;1591-1604&lt;/pages&gt;&lt;volume&gt;11&lt;/volume&gt;&lt;number&gt;9&lt;/number&gt;&lt;keywords&gt;&lt;keyword&gt;electromorph&lt;/keyword&gt;&lt;keyword&gt;homoplasy&lt;/keyword&gt;&lt;keyword&gt;microsatellites&lt;/keyword&gt;&lt;keyword&gt;mutation models&lt;/keyword&gt;&lt;keyword&gt;population&lt;/keyword&gt;&lt;keyword&gt;genetics&lt;/keyword&gt;&lt;keyword&gt;TROUT SALMO-TRUTTA&lt;/keyword&gt;&lt;keyword&gt;SIZE HOMOPLASY&lt;/keyword&gt;&lt;keyword&gt;FINITE POPULATION&lt;/keyword&gt;&lt;keyword&gt;ALLELE SIZE&lt;/keyword&gt;&lt;keyword&gt;EMPIRICAL-EVALUATION&lt;/keyword&gt;&lt;keyword&gt;PHYLOGENETIC TREES&lt;/keyword&gt;&lt;keyword&gt;RANGE CONSTRAINTS&lt;/keyword&gt;&lt;keyword&gt;BUFO-MARINUS&lt;/keyword&gt;&lt;keyword&gt;INFERENCE&lt;/keyword&gt;&lt;keyword&gt;EVOLUTION&lt;/keyword&gt;&lt;/keywords&gt;&lt;dates&gt;&lt;year&gt;2002&lt;/year&gt;&lt;pub-dates&gt;&lt;date&gt;Sep&lt;/date&gt;&lt;/pub-dates&gt;&lt;/dates&gt;&lt;isbn&gt;0962-1083&lt;/isbn&gt;&lt;accession-num&gt;ISI:000177775600001&lt;/accession-num&gt;&lt;label&gt;alpha&lt;/label&gt;&lt;urls&gt;&lt;related-urls&gt;&lt;url&gt;&amp;lt;Go to ISI&amp;gt;://000177775600001 &lt;/url&gt;&lt;/related-urls&gt;&lt;pdf-urls&gt;&lt;url&gt;internal-pdf://el_310-0542642176/el_310.pdf&lt;/url&gt;&lt;/pdf-urls&gt;&lt;/urls&gt;&lt;custom1&gt;el&lt;/custom1&gt;&lt;custom2&gt;el_310 - pas imprimé&lt;/custom2&gt;&lt;/record&gt;&lt;/Cite&gt;&lt;/EndNote&gt;</w:instrText>
      </w:r>
      <w:r w:rsidR="0054573D">
        <w:rPr>
          <w:lang w:val="en-GB"/>
        </w:rPr>
        <w:fldChar w:fldCharType="separate"/>
      </w:r>
      <w:r w:rsidR="00EA085B">
        <w:rPr>
          <w:lang w:val="en-GB"/>
        </w:rPr>
        <w:t>(Estoup</w:t>
      </w:r>
      <w:r w:rsidR="00EA085B" w:rsidRPr="00EA085B">
        <w:rPr>
          <w:i/>
          <w:lang w:val="en-GB"/>
        </w:rPr>
        <w:t xml:space="preserve"> et al.</w:t>
      </w:r>
      <w:r w:rsidR="00EA085B">
        <w:rPr>
          <w:lang w:val="en-GB"/>
        </w:rPr>
        <w:t xml:space="preserve"> 2002)</w:t>
      </w:r>
      <w:r w:rsidR="0054573D">
        <w:rPr>
          <w:lang w:val="en-GB"/>
        </w:rPr>
        <w:fldChar w:fldCharType="end"/>
      </w:r>
      <w:r w:rsidRPr="00501B56">
        <w:rPr>
          <w:lang w:val="en-GB"/>
        </w:rPr>
        <w:t xml:space="preserve"> with three parameters: the mean mutation rate (mean </w:t>
      </w:r>
      <w:r w:rsidRPr="00501B56">
        <w:rPr>
          <w:i/>
          <w:lang w:val="en-GB"/>
        </w:rPr>
        <w:t>µ</w:t>
      </w:r>
      <w:r w:rsidRPr="00501B56">
        <w:rPr>
          <w:lang w:val="en-GB"/>
        </w:rPr>
        <w:t xml:space="preserve">), the mean parameter of the geometric distribution (mean </w:t>
      </w:r>
      <w:r w:rsidRPr="00501B56">
        <w:rPr>
          <w:i/>
          <w:lang w:val="en-GB"/>
        </w:rPr>
        <w:t>P</w:t>
      </w:r>
      <w:r w:rsidRPr="00501B56">
        <w:rPr>
          <w:lang w:val="en-GB"/>
        </w:rPr>
        <w:t xml:space="preserve">) of length in terms of the number of repeats of mutation events and the mean mutation rate for single nucleotide instability (mean </w:t>
      </w:r>
      <w:r w:rsidRPr="00501B56">
        <w:rPr>
          <w:i/>
          <w:lang w:val="en-GB"/>
        </w:rPr>
        <w:t>µ</w:t>
      </w:r>
      <w:r w:rsidRPr="00501B56">
        <w:rPr>
          <w:lang w:val="en-GB"/>
        </w:rPr>
        <w:t xml:space="preserve">SNI). Each locus has a possible range of 40 contiguous allelic states and is characterized by individual </w:t>
      </w:r>
      <w:r w:rsidRPr="00501B56">
        <w:rPr>
          <w:i/>
          <w:lang w:val="en-GB"/>
        </w:rPr>
        <w:t>µ</w:t>
      </w:r>
      <w:r w:rsidRPr="00501B56">
        <w:rPr>
          <w:vertAlign w:val="subscript"/>
          <w:lang w:val="en-GB"/>
        </w:rPr>
        <w:t>loc</w:t>
      </w:r>
      <w:r w:rsidRPr="00501B56">
        <w:rPr>
          <w:lang w:val="en-GB"/>
        </w:rPr>
        <w:t xml:space="preserve"> drawn from a Gamma (mean = mean </w:t>
      </w:r>
      <w:r w:rsidRPr="00501B56">
        <w:rPr>
          <w:i/>
          <w:lang w:val="en-GB"/>
        </w:rPr>
        <w:t>µ</w:t>
      </w:r>
      <w:r w:rsidRPr="00501B56">
        <w:rPr>
          <w:lang w:val="en-GB"/>
        </w:rPr>
        <w:t xml:space="preserve"> and shape = 2), </w:t>
      </w:r>
      <w:r w:rsidRPr="00501B56">
        <w:rPr>
          <w:i/>
          <w:lang w:val="en-GB"/>
        </w:rPr>
        <w:t>P</w:t>
      </w:r>
      <w:r w:rsidRPr="00501B56">
        <w:rPr>
          <w:vertAlign w:val="subscript"/>
          <w:lang w:val="en-GB"/>
        </w:rPr>
        <w:t>loc</w:t>
      </w:r>
      <w:r w:rsidRPr="00501B56">
        <w:rPr>
          <w:lang w:val="en-GB"/>
        </w:rPr>
        <w:t xml:space="preserve"> drawn from a Gamma (mean = mean </w:t>
      </w:r>
      <w:r w:rsidRPr="00501B56">
        <w:rPr>
          <w:i/>
          <w:lang w:val="en-GB"/>
        </w:rPr>
        <w:t>P</w:t>
      </w:r>
      <w:r w:rsidRPr="00501B56">
        <w:rPr>
          <w:lang w:val="en-GB"/>
        </w:rPr>
        <w:t xml:space="preserve"> and shape = 2) and </w:t>
      </w:r>
      <w:r w:rsidRPr="00501B56">
        <w:rPr>
          <w:i/>
          <w:lang w:val="en-GB"/>
        </w:rPr>
        <w:t>µ</w:t>
      </w:r>
      <w:r w:rsidRPr="00501B56">
        <w:rPr>
          <w:lang w:val="en-GB"/>
        </w:rPr>
        <w:t>SNI</w:t>
      </w:r>
      <w:r w:rsidRPr="00501B56">
        <w:rPr>
          <w:vertAlign w:val="subscript"/>
          <w:lang w:val="en-GB"/>
        </w:rPr>
        <w:t>loc</w:t>
      </w:r>
      <w:r w:rsidRPr="00501B56">
        <w:rPr>
          <w:lang w:val="en-GB"/>
        </w:rPr>
        <w:t xml:space="preserve"> drawn from a Gamma (mean = mean </w:t>
      </w:r>
      <w:r w:rsidRPr="00501B56">
        <w:rPr>
          <w:i/>
          <w:lang w:val="en-GB"/>
        </w:rPr>
        <w:t>µ</w:t>
      </w:r>
      <w:r w:rsidRPr="00501B56">
        <w:rPr>
          <w:lang w:val="en-GB"/>
        </w:rPr>
        <w:t>SNI and shape = 2) distribution. For a loguniform[x;y] distribution, Log(x) and Log(y) are the bounds of  a uniform distribution. All prior quantities presented were computed from 10</w:t>
      </w:r>
      <w:r w:rsidRPr="00501B56">
        <w:rPr>
          <w:vertAlign w:val="superscript"/>
          <w:lang w:val="en-GB"/>
        </w:rPr>
        <w:t>6</w:t>
      </w:r>
      <w:r w:rsidRPr="00501B56">
        <w:rPr>
          <w:lang w:val="en-GB"/>
        </w:rPr>
        <w:t xml:space="preserve"> values. NA = not applicable; DV = can take different values. See </w:t>
      </w:r>
      <w:r w:rsidRPr="00501B56">
        <w:rPr>
          <w:color w:val="0000FF"/>
          <w:lang w:val="en-GB"/>
        </w:rPr>
        <w:t>Fig. 2</w:t>
      </w:r>
      <w:r w:rsidRPr="00501B56">
        <w:rPr>
          <w:lang w:val="en-GB"/>
        </w:rPr>
        <w:t xml:space="preserve"> for a graphical representation of several evolutionary scenarios with associated parameters considered in the ABC analyses.</w:t>
      </w:r>
    </w:p>
    <w:p w:rsidR="0047300D" w:rsidRPr="00501B56" w:rsidRDefault="0047300D" w:rsidP="0047300D">
      <w:pPr>
        <w:rPr>
          <w:lang w:val="en-GB"/>
        </w:rPr>
      </w:pPr>
    </w:p>
    <w:tbl>
      <w:tblPr>
        <w:tblW w:w="14142" w:type="dxa"/>
        <w:tblLook w:val="01E0"/>
      </w:tblPr>
      <w:tblGrid>
        <w:gridCol w:w="2268"/>
        <w:gridCol w:w="2374"/>
        <w:gridCol w:w="2375"/>
        <w:gridCol w:w="2375"/>
        <w:gridCol w:w="2375"/>
        <w:gridCol w:w="2375"/>
      </w:tblGrid>
      <w:tr w:rsidR="0047300D" w:rsidRPr="008F07D2">
        <w:trPr>
          <w:trHeight w:val="465"/>
        </w:trPr>
        <w:tc>
          <w:tcPr>
            <w:tcW w:w="2268" w:type="dxa"/>
            <w:tcBorders>
              <w:bottom w:val="single" w:sz="4" w:space="0" w:color="auto"/>
            </w:tcBorders>
            <w:shd w:val="clear" w:color="auto" w:fill="auto"/>
          </w:tcPr>
          <w:p w:rsidR="0047300D" w:rsidRPr="00501B56" w:rsidRDefault="0047300D" w:rsidP="008D44FF">
            <w:pPr>
              <w:rPr>
                <w:sz w:val="20"/>
                <w:szCs w:val="20"/>
                <w:lang w:val="en-GB"/>
              </w:rPr>
            </w:pPr>
          </w:p>
        </w:tc>
        <w:tc>
          <w:tcPr>
            <w:tcW w:w="11874" w:type="dxa"/>
            <w:gridSpan w:val="5"/>
            <w:tcBorders>
              <w:top w:val="single" w:sz="4" w:space="0" w:color="auto"/>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Different sets of samples representative of potential source population clusters</w:t>
            </w:r>
          </w:p>
        </w:tc>
      </w:tr>
      <w:tr w:rsidR="0047300D" w:rsidRPr="00501B56">
        <w:trPr>
          <w:trHeight w:val="465"/>
        </w:trPr>
        <w:tc>
          <w:tcPr>
            <w:tcW w:w="2268" w:type="dxa"/>
            <w:tcBorders>
              <w:top w:val="single" w:sz="4" w:space="0" w:color="auto"/>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Potential source population cluster</w:t>
            </w:r>
          </w:p>
        </w:tc>
        <w:tc>
          <w:tcPr>
            <w:tcW w:w="2374" w:type="dxa"/>
            <w:tcBorders>
              <w:top w:val="single" w:sz="4" w:space="0" w:color="auto"/>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“Reference”</w:t>
            </w:r>
          </w:p>
        </w:tc>
        <w:tc>
          <w:tcPr>
            <w:tcW w:w="2375" w:type="dxa"/>
            <w:tcBorders>
              <w:top w:val="single" w:sz="4" w:space="0" w:color="auto"/>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“High-</w:t>
            </w:r>
            <w:r w:rsidRPr="00501B56">
              <w:rPr>
                <w:i/>
                <w:sz w:val="20"/>
                <w:szCs w:val="20"/>
                <w:lang w:val="en-GB"/>
              </w:rPr>
              <w:t>F</w:t>
            </w:r>
            <w:r w:rsidRPr="00501B56">
              <w:rPr>
                <w:sz w:val="20"/>
                <w:szCs w:val="20"/>
                <w:vertAlign w:val="subscript"/>
                <w:lang w:val="en-GB"/>
              </w:rPr>
              <w:t>ST</w:t>
            </w:r>
            <w:r w:rsidRPr="00501B56">
              <w:rPr>
                <w:sz w:val="20"/>
                <w:szCs w:val="20"/>
                <w:lang w:val="en-GB"/>
              </w:rPr>
              <w:t>”</w:t>
            </w:r>
          </w:p>
        </w:tc>
        <w:tc>
          <w:tcPr>
            <w:tcW w:w="2375" w:type="dxa"/>
            <w:tcBorders>
              <w:top w:val="single" w:sz="4" w:space="0" w:color="auto"/>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“Low-</w:t>
            </w:r>
            <w:r w:rsidRPr="00501B56">
              <w:rPr>
                <w:i/>
                <w:sz w:val="20"/>
                <w:szCs w:val="20"/>
                <w:lang w:val="en-GB"/>
              </w:rPr>
              <w:t>F</w:t>
            </w:r>
            <w:r w:rsidRPr="00501B56">
              <w:rPr>
                <w:sz w:val="20"/>
                <w:szCs w:val="20"/>
                <w:vertAlign w:val="subscript"/>
                <w:lang w:val="en-GB"/>
              </w:rPr>
              <w:t>ST</w:t>
            </w:r>
            <w:r w:rsidRPr="00501B56">
              <w:rPr>
                <w:sz w:val="20"/>
                <w:szCs w:val="20"/>
                <w:lang w:val="en-GB"/>
              </w:rPr>
              <w:t>”</w:t>
            </w:r>
          </w:p>
        </w:tc>
        <w:tc>
          <w:tcPr>
            <w:tcW w:w="2375" w:type="dxa"/>
            <w:tcBorders>
              <w:top w:val="single" w:sz="4" w:space="0" w:color="auto"/>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“Pool-high-</w:t>
            </w:r>
            <w:r w:rsidRPr="00501B56">
              <w:rPr>
                <w:i/>
                <w:sz w:val="20"/>
                <w:szCs w:val="20"/>
                <w:lang w:val="en-GB"/>
              </w:rPr>
              <w:t>F</w:t>
            </w:r>
            <w:r w:rsidRPr="00501B56">
              <w:rPr>
                <w:sz w:val="20"/>
                <w:szCs w:val="20"/>
                <w:vertAlign w:val="subscript"/>
                <w:lang w:val="en-GB"/>
              </w:rPr>
              <w:t>ST</w:t>
            </w:r>
            <w:r w:rsidRPr="00501B56">
              <w:rPr>
                <w:sz w:val="20"/>
                <w:szCs w:val="20"/>
                <w:lang w:val="en-GB"/>
              </w:rPr>
              <w:t>”</w:t>
            </w:r>
          </w:p>
        </w:tc>
        <w:tc>
          <w:tcPr>
            <w:tcW w:w="2375" w:type="dxa"/>
            <w:tcBorders>
              <w:top w:val="single" w:sz="4" w:space="0" w:color="auto"/>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“Pool-low-</w:t>
            </w:r>
            <w:r w:rsidRPr="00501B56">
              <w:rPr>
                <w:i/>
                <w:sz w:val="20"/>
                <w:szCs w:val="20"/>
                <w:lang w:val="en-GB"/>
              </w:rPr>
              <w:t>F</w:t>
            </w:r>
            <w:r w:rsidRPr="00501B56">
              <w:rPr>
                <w:sz w:val="20"/>
                <w:szCs w:val="20"/>
                <w:vertAlign w:val="subscript"/>
                <w:lang w:val="en-GB"/>
              </w:rPr>
              <w:t>ST</w:t>
            </w:r>
            <w:r w:rsidRPr="00501B56">
              <w:rPr>
                <w:sz w:val="20"/>
                <w:szCs w:val="20"/>
                <w:lang w:val="en-GB"/>
              </w:rPr>
              <w:t>”</w:t>
            </w:r>
          </w:p>
        </w:tc>
      </w:tr>
      <w:tr w:rsidR="0047300D" w:rsidRPr="00501B56">
        <w:trPr>
          <w:trHeight w:val="465"/>
        </w:trPr>
        <w:tc>
          <w:tcPr>
            <w:tcW w:w="2268" w:type="dxa"/>
            <w:tcBorders>
              <w:top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Eastern Asia</w:t>
            </w:r>
          </w:p>
        </w:tc>
        <w:tc>
          <w:tcPr>
            <w:tcW w:w="2374" w:type="dxa"/>
            <w:tcBorders>
              <w:top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N-China2</w:t>
            </w:r>
          </w:p>
        </w:tc>
        <w:tc>
          <w:tcPr>
            <w:tcW w:w="2375" w:type="dxa"/>
            <w:tcBorders>
              <w:top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N-China1</w:t>
            </w:r>
          </w:p>
        </w:tc>
        <w:tc>
          <w:tcPr>
            <w:tcW w:w="2375" w:type="dxa"/>
            <w:tcBorders>
              <w:top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N-Japan1</w:t>
            </w:r>
          </w:p>
        </w:tc>
        <w:tc>
          <w:tcPr>
            <w:tcW w:w="2375" w:type="dxa"/>
            <w:tcBorders>
              <w:top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N-China2 + N-China1</w:t>
            </w:r>
          </w:p>
        </w:tc>
        <w:tc>
          <w:tcPr>
            <w:tcW w:w="2375" w:type="dxa"/>
            <w:tcBorders>
              <w:top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N-China2 + N-Japan1</w:t>
            </w:r>
          </w:p>
        </w:tc>
      </w:tr>
      <w:tr w:rsidR="0047300D" w:rsidRPr="00501B56">
        <w:trPr>
          <w:trHeight w:val="465"/>
        </w:trPr>
        <w:tc>
          <w:tcPr>
            <w:tcW w:w="2268" w:type="dxa"/>
            <w:shd w:val="clear" w:color="auto" w:fill="auto"/>
          </w:tcPr>
          <w:p w:rsidR="0047300D" w:rsidRPr="00501B56" w:rsidRDefault="0047300D" w:rsidP="008D44FF">
            <w:pPr>
              <w:rPr>
                <w:sz w:val="20"/>
                <w:szCs w:val="20"/>
                <w:lang w:val="en-GB"/>
              </w:rPr>
            </w:pPr>
            <w:r w:rsidRPr="00501B56">
              <w:rPr>
                <w:sz w:val="20"/>
                <w:szCs w:val="20"/>
                <w:lang w:val="en-GB"/>
              </w:rPr>
              <w:t>Western Asia</w:t>
            </w:r>
          </w:p>
        </w:tc>
        <w:tc>
          <w:tcPr>
            <w:tcW w:w="2374" w:type="dxa"/>
            <w:shd w:val="clear" w:color="auto" w:fill="auto"/>
          </w:tcPr>
          <w:p w:rsidR="0047300D" w:rsidRPr="00501B56" w:rsidRDefault="0047300D" w:rsidP="008D44FF">
            <w:pPr>
              <w:rPr>
                <w:sz w:val="20"/>
                <w:szCs w:val="20"/>
                <w:lang w:val="en-GB"/>
              </w:rPr>
            </w:pPr>
            <w:r w:rsidRPr="00501B56">
              <w:rPr>
                <w:sz w:val="20"/>
                <w:szCs w:val="20"/>
                <w:lang w:val="en-GB"/>
              </w:rPr>
              <w:t>N-Kazak</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N-Russia1</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N-Russia2</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N-Kazak + N-Russia1</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N-Kazak + N-Russia2</w:t>
            </w:r>
          </w:p>
        </w:tc>
      </w:tr>
      <w:tr w:rsidR="0047300D" w:rsidRPr="008F07D2">
        <w:trPr>
          <w:trHeight w:val="465"/>
        </w:trPr>
        <w:tc>
          <w:tcPr>
            <w:tcW w:w="2268" w:type="dxa"/>
            <w:shd w:val="clear" w:color="auto" w:fill="auto"/>
          </w:tcPr>
          <w:p w:rsidR="0047300D" w:rsidRPr="00501B56" w:rsidRDefault="0047300D" w:rsidP="008D44FF">
            <w:pPr>
              <w:rPr>
                <w:sz w:val="20"/>
                <w:szCs w:val="20"/>
                <w:lang w:val="en-GB"/>
              </w:rPr>
            </w:pPr>
            <w:r w:rsidRPr="00501B56">
              <w:rPr>
                <w:sz w:val="20"/>
                <w:szCs w:val="20"/>
                <w:lang w:val="en-GB"/>
              </w:rPr>
              <w:t>Eastern North America</w:t>
            </w:r>
          </w:p>
        </w:tc>
        <w:tc>
          <w:tcPr>
            <w:tcW w:w="2374" w:type="dxa"/>
            <w:shd w:val="clear" w:color="auto" w:fill="auto"/>
          </w:tcPr>
          <w:p w:rsidR="0047300D" w:rsidRPr="00501B56" w:rsidRDefault="0047300D" w:rsidP="008D44FF">
            <w:pPr>
              <w:rPr>
                <w:sz w:val="20"/>
                <w:szCs w:val="20"/>
                <w:lang w:val="en-GB"/>
              </w:rPr>
            </w:pPr>
            <w:r w:rsidRPr="00501B56">
              <w:rPr>
                <w:sz w:val="20"/>
                <w:szCs w:val="20"/>
                <w:lang w:val="en-GB"/>
              </w:rPr>
              <w:t>I-NA-Lou</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I-NA-Dak</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I-NA-Geo</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I-NA-Lou + I-NA-Dak</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I-NA-Lou + I-NA-Geo</w:t>
            </w:r>
          </w:p>
        </w:tc>
      </w:tr>
      <w:tr w:rsidR="0047300D" w:rsidRPr="008F07D2">
        <w:trPr>
          <w:trHeight w:val="465"/>
        </w:trPr>
        <w:tc>
          <w:tcPr>
            <w:tcW w:w="2268" w:type="dxa"/>
            <w:shd w:val="clear" w:color="auto" w:fill="auto"/>
          </w:tcPr>
          <w:p w:rsidR="0047300D" w:rsidRPr="00501B56" w:rsidRDefault="0047300D" w:rsidP="008D44FF">
            <w:pPr>
              <w:rPr>
                <w:sz w:val="20"/>
                <w:szCs w:val="20"/>
                <w:lang w:val="en-GB"/>
              </w:rPr>
            </w:pPr>
            <w:r w:rsidRPr="00501B56">
              <w:rPr>
                <w:sz w:val="20"/>
                <w:szCs w:val="20"/>
                <w:lang w:val="en-GB"/>
              </w:rPr>
              <w:t>Western North America</w:t>
            </w:r>
          </w:p>
        </w:tc>
        <w:tc>
          <w:tcPr>
            <w:tcW w:w="2374" w:type="dxa"/>
            <w:shd w:val="clear" w:color="auto" w:fill="auto"/>
          </w:tcPr>
          <w:p w:rsidR="0047300D" w:rsidRPr="00501B56" w:rsidRDefault="0047300D" w:rsidP="008D44FF">
            <w:pPr>
              <w:rPr>
                <w:sz w:val="20"/>
                <w:szCs w:val="20"/>
                <w:lang w:val="en-GB"/>
              </w:rPr>
            </w:pPr>
            <w:r w:rsidRPr="00501B56">
              <w:rPr>
                <w:sz w:val="20"/>
                <w:szCs w:val="20"/>
                <w:lang w:val="en-GB"/>
              </w:rPr>
              <w:t>I-NA-Was</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I-NA-Ida</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I-NA-Was</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I-NA-Was + I-NA-Ida</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I-NA-Was + I-NA-Ida</w:t>
            </w:r>
          </w:p>
        </w:tc>
      </w:tr>
      <w:tr w:rsidR="0047300D" w:rsidRPr="00501B56">
        <w:trPr>
          <w:trHeight w:val="465"/>
        </w:trPr>
        <w:tc>
          <w:tcPr>
            <w:tcW w:w="2268" w:type="dxa"/>
            <w:shd w:val="clear" w:color="auto" w:fill="auto"/>
          </w:tcPr>
          <w:p w:rsidR="0047300D" w:rsidRPr="00501B56" w:rsidRDefault="0047300D" w:rsidP="008D44FF">
            <w:pPr>
              <w:rPr>
                <w:sz w:val="20"/>
                <w:szCs w:val="20"/>
                <w:lang w:val="en-GB"/>
              </w:rPr>
            </w:pPr>
            <w:r w:rsidRPr="00501B56">
              <w:rPr>
                <w:sz w:val="20"/>
                <w:szCs w:val="20"/>
                <w:lang w:val="en-GB"/>
              </w:rPr>
              <w:t>European Biocontrol</w:t>
            </w:r>
          </w:p>
        </w:tc>
        <w:tc>
          <w:tcPr>
            <w:tcW w:w="2374" w:type="dxa"/>
            <w:shd w:val="clear" w:color="auto" w:fill="auto"/>
          </w:tcPr>
          <w:p w:rsidR="0047300D" w:rsidRPr="00501B56" w:rsidRDefault="0047300D" w:rsidP="008D44FF">
            <w:pPr>
              <w:rPr>
                <w:sz w:val="20"/>
                <w:szCs w:val="20"/>
                <w:lang w:val="en-GB"/>
              </w:rPr>
            </w:pPr>
            <w:r w:rsidRPr="00501B56">
              <w:rPr>
                <w:sz w:val="20"/>
                <w:szCs w:val="20"/>
                <w:lang w:val="en-GB"/>
              </w:rPr>
              <w:t>EB-INRA87</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EB-Biobest</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EB-Biotop</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EB-INRA87 + EB-Biobest</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EB-INRA87 + EB-Biotop</w:t>
            </w:r>
          </w:p>
        </w:tc>
      </w:tr>
      <w:tr w:rsidR="0047300D" w:rsidRPr="00501B56">
        <w:trPr>
          <w:trHeight w:val="465"/>
        </w:trPr>
        <w:tc>
          <w:tcPr>
            <w:tcW w:w="2268" w:type="dxa"/>
            <w:shd w:val="clear" w:color="auto" w:fill="auto"/>
          </w:tcPr>
          <w:p w:rsidR="0047300D" w:rsidRPr="00501B56" w:rsidRDefault="0047300D" w:rsidP="008D44FF">
            <w:pPr>
              <w:rPr>
                <w:sz w:val="20"/>
                <w:szCs w:val="20"/>
                <w:lang w:val="en-GB"/>
              </w:rPr>
            </w:pPr>
            <w:r w:rsidRPr="00501B56">
              <w:rPr>
                <w:sz w:val="20"/>
                <w:szCs w:val="20"/>
                <w:lang w:val="en-GB"/>
              </w:rPr>
              <w:t>South America</w:t>
            </w:r>
          </w:p>
        </w:tc>
        <w:tc>
          <w:tcPr>
            <w:tcW w:w="2374" w:type="dxa"/>
            <w:shd w:val="clear" w:color="auto" w:fill="auto"/>
          </w:tcPr>
          <w:p w:rsidR="0047300D" w:rsidRPr="00501B56" w:rsidRDefault="0047300D" w:rsidP="008D44FF">
            <w:pPr>
              <w:rPr>
                <w:sz w:val="20"/>
                <w:szCs w:val="20"/>
                <w:lang w:val="en-GB"/>
              </w:rPr>
            </w:pPr>
            <w:r w:rsidRPr="00501B56">
              <w:rPr>
                <w:sz w:val="20"/>
                <w:szCs w:val="20"/>
                <w:lang w:val="en-GB"/>
              </w:rPr>
              <w:t>I-SA-Cur</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I-SA-Arg</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I-SA-Gon</w:t>
            </w:r>
          </w:p>
        </w:tc>
        <w:tc>
          <w:tcPr>
            <w:tcW w:w="2375" w:type="dxa"/>
            <w:shd w:val="clear" w:color="auto" w:fill="auto"/>
          </w:tcPr>
          <w:p w:rsidR="0047300D" w:rsidRPr="008F07D2" w:rsidRDefault="005E2D6C" w:rsidP="008D44FF">
            <w:pPr>
              <w:rPr>
                <w:sz w:val="20"/>
                <w:szCs w:val="20"/>
              </w:rPr>
            </w:pPr>
            <w:r w:rsidRPr="005E2D6C">
              <w:rPr>
                <w:sz w:val="20"/>
                <w:szCs w:val="20"/>
              </w:rPr>
              <w:t>I-SA-Cur + I-SA-Arg</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I-SA-Cur + I-SA-Gon</w:t>
            </w:r>
          </w:p>
        </w:tc>
      </w:tr>
      <w:tr w:rsidR="0047300D" w:rsidRPr="00501B56">
        <w:trPr>
          <w:trHeight w:val="465"/>
        </w:trPr>
        <w:tc>
          <w:tcPr>
            <w:tcW w:w="2268" w:type="dxa"/>
            <w:shd w:val="clear" w:color="auto" w:fill="auto"/>
          </w:tcPr>
          <w:p w:rsidR="0047300D" w:rsidRPr="00501B56" w:rsidRDefault="0047300D" w:rsidP="008D44FF">
            <w:pPr>
              <w:rPr>
                <w:sz w:val="20"/>
                <w:szCs w:val="20"/>
                <w:lang w:val="en-GB"/>
              </w:rPr>
            </w:pPr>
            <w:r w:rsidRPr="00501B56">
              <w:rPr>
                <w:sz w:val="20"/>
                <w:szCs w:val="20"/>
                <w:lang w:val="en-GB"/>
              </w:rPr>
              <w:t>Europe</w:t>
            </w:r>
          </w:p>
        </w:tc>
        <w:tc>
          <w:tcPr>
            <w:tcW w:w="2374" w:type="dxa"/>
            <w:shd w:val="clear" w:color="auto" w:fill="auto"/>
          </w:tcPr>
          <w:p w:rsidR="0047300D" w:rsidRPr="00501B56" w:rsidRDefault="0047300D" w:rsidP="008D44FF">
            <w:pPr>
              <w:rPr>
                <w:sz w:val="20"/>
                <w:szCs w:val="20"/>
                <w:lang w:val="en-GB"/>
              </w:rPr>
            </w:pPr>
            <w:r w:rsidRPr="00501B56">
              <w:rPr>
                <w:sz w:val="20"/>
                <w:szCs w:val="20"/>
                <w:lang w:val="en-GB"/>
              </w:rPr>
              <w:t>I-EU-Bel</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I-EU-Cas</w:t>
            </w:r>
          </w:p>
        </w:tc>
        <w:tc>
          <w:tcPr>
            <w:tcW w:w="2375" w:type="dxa"/>
            <w:shd w:val="clear" w:color="auto" w:fill="auto"/>
          </w:tcPr>
          <w:p w:rsidR="0047300D" w:rsidRPr="00501B56" w:rsidRDefault="0047300D" w:rsidP="008D44FF">
            <w:pPr>
              <w:rPr>
                <w:sz w:val="20"/>
                <w:szCs w:val="20"/>
                <w:lang w:val="en-GB"/>
              </w:rPr>
            </w:pPr>
            <w:r w:rsidRPr="00501B56">
              <w:rPr>
                <w:sz w:val="20"/>
                <w:szCs w:val="20"/>
                <w:lang w:val="en-GB"/>
              </w:rPr>
              <w:t>I-EU-Bou</w:t>
            </w:r>
          </w:p>
        </w:tc>
        <w:tc>
          <w:tcPr>
            <w:tcW w:w="2375" w:type="dxa"/>
            <w:shd w:val="clear" w:color="auto" w:fill="auto"/>
          </w:tcPr>
          <w:p w:rsidR="0047300D" w:rsidRPr="008F07D2" w:rsidRDefault="005E2D6C" w:rsidP="008D44FF">
            <w:pPr>
              <w:rPr>
                <w:sz w:val="20"/>
                <w:szCs w:val="20"/>
              </w:rPr>
            </w:pPr>
            <w:r w:rsidRPr="005E2D6C">
              <w:rPr>
                <w:sz w:val="20"/>
                <w:szCs w:val="20"/>
              </w:rPr>
              <w:t>I-EU-Bel + I-EU-Cas</w:t>
            </w:r>
          </w:p>
        </w:tc>
        <w:tc>
          <w:tcPr>
            <w:tcW w:w="2375" w:type="dxa"/>
            <w:shd w:val="clear" w:color="auto" w:fill="auto"/>
          </w:tcPr>
          <w:p w:rsidR="0047300D" w:rsidRPr="008F07D2" w:rsidRDefault="005E2D6C" w:rsidP="008D44FF">
            <w:pPr>
              <w:rPr>
                <w:sz w:val="20"/>
                <w:szCs w:val="20"/>
              </w:rPr>
            </w:pPr>
            <w:r w:rsidRPr="005E2D6C">
              <w:rPr>
                <w:sz w:val="20"/>
                <w:szCs w:val="20"/>
              </w:rPr>
              <w:t>I-EU-Bel + I-EU-Bou</w:t>
            </w:r>
          </w:p>
        </w:tc>
      </w:tr>
      <w:tr w:rsidR="0047300D" w:rsidRPr="008F07D2">
        <w:trPr>
          <w:trHeight w:val="465"/>
        </w:trPr>
        <w:tc>
          <w:tcPr>
            <w:tcW w:w="2268" w:type="dxa"/>
            <w:tcBorders>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Africa</w:t>
            </w:r>
          </w:p>
        </w:tc>
        <w:tc>
          <w:tcPr>
            <w:tcW w:w="2374" w:type="dxa"/>
            <w:tcBorders>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I-AF-Som</w:t>
            </w:r>
          </w:p>
        </w:tc>
        <w:tc>
          <w:tcPr>
            <w:tcW w:w="2375" w:type="dxa"/>
            <w:tcBorders>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I-AF-not</w:t>
            </w:r>
          </w:p>
        </w:tc>
        <w:tc>
          <w:tcPr>
            <w:tcW w:w="2375" w:type="dxa"/>
            <w:tcBorders>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I-AF-Bet</w:t>
            </w:r>
          </w:p>
        </w:tc>
        <w:tc>
          <w:tcPr>
            <w:tcW w:w="2375" w:type="dxa"/>
            <w:tcBorders>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I-AF-Som + I-AF-not</w:t>
            </w:r>
          </w:p>
        </w:tc>
        <w:tc>
          <w:tcPr>
            <w:tcW w:w="2375" w:type="dxa"/>
            <w:tcBorders>
              <w:bottom w:val="single" w:sz="4" w:space="0" w:color="auto"/>
            </w:tcBorders>
            <w:shd w:val="clear" w:color="auto" w:fill="auto"/>
          </w:tcPr>
          <w:p w:rsidR="0047300D" w:rsidRPr="00501B56" w:rsidRDefault="0047300D" w:rsidP="008D44FF">
            <w:pPr>
              <w:rPr>
                <w:sz w:val="20"/>
                <w:szCs w:val="20"/>
                <w:lang w:val="en-GB"/>
              </w:rPr>
            </w:pPr>
            <w:r w:rsidRPr="00501B56">
              <w:rPr>
                <w:sz w:val="20"/>
                <w:szCs w:val="20"/>
                <w:lang w:val="en-GB"/>
              </w:rPr>
              <w:t>I-AF-Som + I-AF-bet</w:t>
            </w:r>
          </w:p>
        </w:tc>
      </w:tr>
    </w:tbl>
    <w:p w:rsidR="0047300D" w:rsidRPr="00501B56" w:rsidRDefault="0047300D" w:rsidP="0047300D">
      <w:pPr>
        <w:rPr>
          <w:lang w:val="en-GB"/>
        </w:rPr>
      </w:pPr>
    </w:p>
    <w:p w:rsidR="0047300D" w:rsidRPr="00501B56" w:rsidRDefault="0047300D" w:rsidP="0047300D">
      <w:pPr>
        <w:rPr>
          <w:b/>
          <w:lang w:val="en-GB"/>
        </w:rPr>
      </w:pPr>
      <w:r w:rsidRPr="00501B56">
        <w:rPr>
          <w:b/>
          <w:color w:val="0000FF"/>
          <w:lang w:val="en-GB"/>
        </w:rPr>
        <w:t>Table 2</w:t>
      </w:r>
      <w:r w:rsidRPr="00501B56">
        <w:rPr>
          <w:b/>
          <w:lang w:val="en-GB"/>
        </w:rPr>
        <w:t xml:space="preserve">: Description of </w:t>
      </w:r>
      <w:del w:id="206" w:author="thomas G." w:date="2014-06-01T15:34:00Z">
        <w:r w:rsidRPr="00501B56" w:rsidDel="000A6A74">
          <w:rPr>
            <w:b/>
            <w:lang w:val="en-GB"/>
          </w:rPr>
          <w:delText xml:space="preserve">the samples included in </w:delText>
        </w:r>
      </w:del>
      <w:r w:rsidRPr="00501B56">
        <w:rPr>
          <w:b/>
          <w:lang w:val="en-GB"/>
        </w:rPr>
        <w:t>the five different sample sets that were chosen to represent the potential source population clusters in the ABC analyses.</w:t>
      </w:r>
    </w:p>
    <w:p w:rsidR="0047300D" w:rsidRPr="00501B56" w:rsidRDefault="0047300D" w:rsidP="0047300D">
      <w:pPr>
        <w:rPr>
          <w:lang w:val="en-GB"/>
        </w:rPr>
      </w:pPr>
      <w:r w:rsidRPr="00501B56">
        <w:rPr>
          <w:lang w:val="en-GB"/>
        </w:rPr>
        <w:t xml:space="preserve">Note: Sample names are as in </w:t>
      </w:r>
      <w:r w:rsidRPr="00501B56">
        <w:rPr>
          <w:color w:val="0000FF"/>
          <w:lang w:val="en-GB"/>
        </w:rPr>
        <w:t>Fig.1</w:t>
      </w:r>
      <w:r w:rsidRPr="00501B56">
        <w:rPr>
          <w:lang w:val="en-GB"/>
        </w:rPr>
        <w:t xml:space="preserve"> and </w:t>
      </w:r>
      <w:r w:rsidRPr="00501B56">
        <w:rPr>
          <w:color w:val="0000FF"/>
          <w:lang w:val="en-GB"/>
        </w:rPr>
        <w:t>Table S1</w:t>
      </w:r>
      <w:r w:rsidRPr="00501B56">
        <w:rPr>
          <w:lang w:val="en-GB"/>
        </w:rPr>
        <w:t>.</w:t>
      </w:r>
    </w:p>
    <w:p w:rsidR="0047300D" w:rsidRPr="00501B56" w:rsidRDefault="0047300D">
      <w:pPr>
        <w:rPr>
          <w:lang w:val="en-GB"/>
        </w:rPr>
      </w:pPr>
      <w:r w:rsidRPr="00501B56">
        <w:rPr>
          <w:lang w:val="en-GB"/>
        </w:rPr>
        <w:br w:type="page"/>
      </w:r>
    </w:p>
    <w:tbl>
      <w:tblPr>
        <w:tblW w:w="0" w:type="auto"/>
        <w:tblLook w:val="01E0"/>
      </w:tblPr>
      <w:tblGrid>
        <w:gridCol w:w="1368"/>
        <w:gridCol w:w="1530"/>
        <w:gridCol w:w="1530"/>
        <w:gridCol w:w="1619"/>
        <w:gridCol w:w="1619"/>
        <w:gridCol w:w="1619"/>
        <w:gridCol w:w="1619"/>
        <w:gridCol w:w="1619"/>
        <w:gridCol w:w="1619"/>
      </w:tblGrid>
      <w:tr w:rsidR="0047300D" w:rsidRPr="008F07D2">
        <w:trPr>
          <w:trHeight w:val="502"/>
        </w:trPr>
        <w:tc>
          <w:tcPr>
            <w:tcW w:w="1368" w:type="dxa"/>
            <w:tcBorders>
              <w:bottom w:val="single" w:sz="4" w:space="0" w:color="auto"/>
            </w:tcBorders>
            <w:shd w:val="clear" w:color="auto" w:fill="auto"/>
          </w:tcPr>
          <w:p w:rsidR="0047300D" w:rsidRPr="00501B56" w:rsidRDefault="0047300D" w:rsidP="008D44FF">
            <w:pPr>
              <w:rPr>
                <w:sz w:val="18"/>
                <w:szCs w:val="18"/>
                <w:lang w:val="en-GB"/>
              </w:rPr>
            </w:pPr>
          </w:p>
        </w:tc>
        <w:tc>
          <w:tcPr>
            <w:tcW w:w="1530" w:type="dxa"/>
            <w:tcBorders>
              <w:bottom w:val="single" w:sz="4" w:space="0" w:color="auto"/>
            </w:tcBorders>
            <w:shd w:val="clear" w:color="auto" w:fill="auto"/>
          </w:tcPr>
          <w:p w:rsidR="0047300D" w:rsidRPr="00501B56" w:rsidRDefault="0047300D" w:rsidP="008D44FF">
            <w:pPr>
              <w:rPr>
                <w:sz w:val="18"/>
                <w:szCs w:val="18"/>
                <w:lang w:val="en-GB"/>
              </w:rPr>
            </w:pPr>
          </w:p>
        </w:tc>
        <w:tc>
          <w:tcPr>
            <w:tcW w:w="1530" w:type="dxa"/>
            <w:tcBorders>
              <w:bottom w:val="single" w:sz="4" w:space="0" w:color="auto"/>
            </w:tcBorders>
            <w:shd w:val="clear" w:color="auto" w:fill="auto"/>
          </w:tcPr>
          <w:p w:rsidR="0047300D" w:rsidRPr="00501B56" w:rsidRDefault="0047300D" w:rsidP="008D44FF">
            <w:pPr>
              <w:rPr>
                <w:sz w:val="18"/>
                <w:szCs w:val="18"/>
                <w:lang w:val="en-GB"/>
              </w:rPr>
            </w:pPr>
          </w:p>
        </w:tc>
        <w:tc>
          <w:tcPr>
            <w:tcW w:w="8095" w:type="dxa"/>
            <w:gridSpan w:val="5"/>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 xml:space="preserve">Most </w:t>
            </w:r>
            <w:commentRangeStart w:id="207"/>
            <w:r w:rsidRPr="00501B56">
              <w:rPr>
                <w:sz w:val="18"/>
                <w:szCs w:val="18"/>
                <w:lang w:val="en-GB"/>
              </w:rPr>
              <w:t xml:space="preserve">likely </w:t>
            </w:r>
            <w:commentRangeEnd w:id="207"/>
            <w:r w:rsidR="000A6A74">
              <w:rPr>
                <w:rStyle w:val="Marquedannotation"/>
                <w:vanish/>
              </w:rPr>
              <w:commentReference w:id="207"/>
            </w:r>
            <w:r w:rsidRPr="00501B56">
              <w:rPr>
                <w:sz w:val="18"/>
                <w:szCs w:val="18"/>
                <w:lang w:val="en-GB"/>
              </w:rPr>
              <w:t>scenario (i.e. origin) when using different sets of samples representative of source population clusters</w:t>
            </w:r>
            <w:ins w:id="208" w:author="thomas G." w:date="2014-06-01T15:34:00Z">
              <w:r w:rsidR="000A6A74">
                <w:rPr>
                  <w:sz w:val="18"/>
                  <w:szCs w:val="18"/>
                  <w:lang w:val="en-GB"/>
                </w:rPr>
                <w:t xml:space="preserve"> </w:t>
              </w:r>
            </w:ins>
            <w:r w:rsidRPr="00501B56">
              <w:rPr>
                <w:sz w:val="18"/>
                <w:szCs w:val="18"/>
                <w:lang w:val="en-GB"/>
              </w:rPr>
              <w:t>(with its posterior probability)</w:t>
            </w:r>
          </w:p>
        </w:tc>
        <w:tc>
          <w:tcPr>
            <w:tcW w:w="1619" w:type="dxa"/>
            <w:tcBorders>
              <w:bottom w:val="single" w:sz="4" w:space="0" w:color="auto"/>
            </w:tcBorders>
            <w:shd w:val="clear" w:color="auto" w:fill="auto"/>
          </w:tcPr>
          <w:p w:rsidR="0047300D" w:rsidRPr="00501B56" w:rsidRDefault="0047300D" w:rsidP="008D44FF">
            <w:pPr>
              <w:rPr>
                <w:sz w:val="18"/>
                <w:szCs w:val="18"/>
                <w:lang w:val="en-GB"/>
              </w:rPr>
            </w:pPr>
          </w:p>
        </w:tc>
      </w:tr>
      <w:tr w:rsidR="0047300D" w:rsidRPr="00501B56">
        <w:trPr>
          <w:trHeight w:val="502"/>
        </w:trPr>
        <w:tc>
          <w:tcPr>
            <w:tcW w:w="1368"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Continent</w:t>
            </w:r>
          </w:p>
        </w:tc>
        <w:tc>
          <w:tcPr>
            <w:tcW w:w="1530"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Target population cluster</w:t>
            </w:r>
          </w:p>
        </w:tc>
        <w:tc>
          <w:tcPr>
            <w:tcW w:w="1530"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Target population sample</w:t>
            </w:r>
          </w:p>
        </w:tc>
        <w:tc>
          <w:tcPr>
            <w:tcW w:w="1619"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“Reference”</w:t>
            </w:r>
          </w:p>
        </w:tc>
        <w:tc>
          <w:tcPr>
            <w:tcW w:w="1619"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“High-</w:t>
            </w:r>
            <w:r w:rsidRPr="00501B56">
              <w:rPr>
                <w:i/>
                <w:sz w:val="18"/>
                <w:szCs w:val="18"/>
                <w:lang w:val="en-GB"/>
              </w:rPr>
              <w:t>F</w:t>
            </w:r>
            <w:r w:rsidRPr="00501B56">
              <w:rPr>
                <w:sz w:val="18"/>
                <w:szCs w:val="18"/>
                <w:vertAlign w:val="subscript"/>
                <w:lang w:val="en-GB"/>
              </w:rPr>
              <w:t>ST</w:t>
            </w:r>
            <w:r w:rsidRPr="00501B56">
              <w:rPr>
                <w:sz w:val="18"/>
                <w:szCs w:val="18"/>
                <w:lang w:val="en-GB"/>
              </w:rPr>
              <w:t>”</w:t>
            </w:r>
          </w:p>
        </w:tc>
        <w:tc>
          <w:tcPr>
            <w:tcW w:w="1619"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“Low-</w:t>
            </w:r>
            <w:r w:rsidRPr="00501B56">
              <w:rPr>
                <w:i/>
                <w:sz w:val="18"/>
                <w:szCs w:val="18"/>
                <w:lang w:val="en-GB"/>
              </w:rPr>
              <w:t>F</w:t>
            </w:r>
            <w:r w:rsidRPr="00501B56">
              <w:rPr>
                <w:sz w:val="18"/>
                <w:szCs w:val="18"/>
                <w:vertAlign w:val="subscript"/>
                <w:lang w:val="en-GB"/>
              </w:rPr>
              <w:t>ST</w:t>
            </w:r>
            <w:r w:rsidRPr="00501B56">
              <w:rPr>
                <w:sz w:val="18"/>
                <w:szCs w:val="18"/>
                <w:lang w:val="en-GB"/>
              </w:rPr>
              <w:t>”</w:t>
            </w:r>
          </w:p>
        </w:tc>
        <w:tc>
          <w:tcPr>
            <w:tcW w:w="1619"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“Pool-high-</w:t>
            </w:r>
            <w:r w:rsidRPr="00501B56">
              <w:rPr>
                <w:i/>
                <w:sz w:val="18"/>
                <w:szCs w:val="18"/>
                <w:lang w:val="en-GB"/>
              </w:rPr>
              <w:t>F</w:t>
            </w:r>
            <w:r w:rsidRPr="00501B56">
              <w:rPr>
                <w:sz w:val="18"/>
                <w:szCs w:val="18"/>
                <w:vertAlign w:val="subscript"/>
                <w:lang w:val="en-GB"/>
              </w:rPr>
              <w:t>ST</w:t>
            </w:r>
            <w:r w:rsidRPr="00501B56">
              <w:rPr>
                <w:sz w:val="18"/>
                <w:szCs w:val="18"/>
                <w:lang w:val="en-GB"/>
              </w:rPr>
              <w:t>”</w:t>
            </w:r>
          </w:p>
        </w:tc>
        <w:tc>
          <w:tcPr>
            <w:tcW w:w="1619"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“Pool-low-</w:t>
            </w:r>
            <w:r w:rsidRPr="00501B56">
              <w:rPr>
                <w:i/>
                <w:sz w:val="18"/>
                <w:szCs w:val="18"/>
                <w:lang w:val="en-GB"/>
              </w:rPr>
              <w:t>F</w:t>
            </w:r>
            <w:r w:rsidRPr="00501B56">
              <w:rPr>
                <w:sz w:val="18"/>
                <w:szCs w:val="18"/>
                <w:vertAlign w:val="subscript"/>
                <w:lang w:val="en-GB"/>
              </w:rPr>
              <w:t>ST</w:t>
            </w:r>
            <w:r w:rsidRPr="00501B56">
              <w:rPr>
                <w:sz w:val="18"/>
                <w:szCs w:val="18"/>
                <w:lang w:val="en-GB"/>
              </w:rPr>
              <w:t>”</w:t>
            </w:r>
          </w:p>
        </w:tc>
        <w:tc>
          <w:tcPr>
            <w:tcW w:w="1619"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Final selected scenario</w:t>
            </w:r>
          </w:p>
        </w:tc>
      </w:tr>
      <w:tr w:rsidR="0047300D" w:rsidRPr="00501B56">
        <w:trPr>
          <w:trHeight w:val="503"/>
        </w:trPr>
        <w:tc>
          <w:tcPr>
            <w:tcW w:w="1368"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North America</w:t>
            </w:r>
          </w:p>
        </w:tc>
        <w:tc>
          <w:tcPr>
            <w:tcW w:w="1530"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Colorado</w:t>
            </w:r>
          </w:p>
        </w:tc>
        <w:tc>
          <w:tcPr>
            <w:tcW w:w="1530"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I-NA-Col</w:t>
            </w:r>
          </w:p>
        </w:tc>
        <w:tc>
          <w:tcPr>
            <w:tcW w:w="1619"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ENA + WNA</w:t>
            </w:r>
          </w:p>
          <w:p w:rsidR="0047300D" w:rsidRPr="00501B56" w:rsidRDefault="0047300D" w:rsidP="008D44FF">
            <w:pPr>
              <w:rPr>
                <w:sz w:val="18"/>
                <w:szCs w:val="18"/>
                <w:lang w:val="en-GB"/>
              </w:rPr>
            </w:pPr>
            <w:r w:rsidRPr="00501B56">
              <w:rPr>
                <w:sz w:val="18"/>
                <w:szCs w:val="18"/>
                <w:lang w:val="en-GB"/>
              </w:rPr>
              <w:t>(0.36)</w:t>
            </w:r>
          </w:p>
        </w:tc>
        <w:tc>
          <w:tcPr>
            <w:tcW w:w="1619"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ENA + WNA</w:t>
            </w:r>
          </w:p>
          <w:p w:rsidR="0047300D" w:rsidRPr="00501B56" w:rsidRDefault="0047300D" w:rsidP="008D44FF">
            <w:pPr>
              <w:rPr>
                <w:sz w:val="18"/>
                <w:szCs w:val="18"/>
                <w:lang w:val="en-GB"/>
              </w:rPr>
            </w:pPr>
            <w:r w:rsidRPr="00501B56">
              <w:rPr>
                <w:sz w:val="18"/>
                <w:szCs w:val="18"/>
                <w:lang w:val="en-GB"/>
              </w:rPr>
              <w:t>(0.83)</w:t>
            </w:r>
          </w:p>
        </w:tc>
        <w:tc>
          <w:tcPr>
            <w:tcW w:w="1619"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ENA + WNA</w:t>
            </w:r>
          </w:p>
          <w:p w:rsidR="0047300D" w:rsidRPr="00501B56" w:rsidRDefault="0047300D" w:rsidP="008D44FF">
            <w:pPr>
              <w:rPr>
                <w:sz w:val="18"/>
                <w:szCs w:val="18"/>
                <w:lang w:val="en-GB"/>
              </w:rPr>
            </w:pPr>
            <w:r w:rsidRPr="00501B56">
              <w:rPr>
                <w:sz w:val="18"/>
                <w:szCs w:val="18"/>
                <w:lang w:val="en-GB"/>
              </w:rPr>
              <w:t>(0.55)</w:t>
            </w:r>
          </w:p>
        </w:tc>
        <w:tc>
          <w:tcPr>
            <w:tcW w:w="1619"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ENA + WNA</w:t>
            </w:r>
          </w:p>
          <w:p w:rsidR="0047300D" w:rsidRPr="00501B56" w:rsidRDefault="0047300D" w:rsidP="008D44FF">
            <w:pPr>
              <w:rPr>
                <w:sz w:val="18"/>
                <w:szCs w:val="18"/>
                <w:lang w:val="en-GB"/>
              </w:rPr>
            </w:pPr>
            <w:r w:rsidRPr="00501B56">
              <w:rPr>
                <w:sz w:val="18"/>
                <w:szCs w:val="18"/>
                <w:lang w:val="en-GB"/>
              </w:rPr>
              <w:t>(0.77)</w:t>
            </w:r>
          </w:p>
        </w:tc>
        <w:tc>
          <w:tcPr>
            <w:tcW w:w="1619"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ENA + WNA</w:t>
            </w:r>
          </w:p>
          <w:p w:rsidR="0047300D" w:rsidRPr="00501B56" w:rsidRDefault="0047300D" w:rsidP="008D44FF">
            <w:pPr>
              <w:rPr>
                <w:sz w:val="18"/>
                <w:szCs w:val="18"/>
                <w:lang w:val="en-GB"/>
              </w:rPr>
            </w:pPr>
            <w:r w:rsidRPr="00501B56">
              <w:rPr>
                <w:sz w:val="18"/>
                <w:szCs w:val="18"/>
                <w:lang w:val="en-GB"/>
              </w:rPr>
              <w:t>(0.81)</w:t>
            </w:r>
          </w:p>
        </w:tc>
        <w:tc>
          <w:tcPr>
            <w:tcW w:w="1619"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ENA + WNA (5/5)</w:t>
            </w:r>
          </w:p>
        </w:tc>
      </w:tr>
      <w:tr w:rsidR="0047300D" w:rsidRPr="00501B56">
        <w:trPr>
          <w:trHeight w:val="502"/>
        </w:trPr>
        <w:tc>
          <w:tcPr>
            <w:tcW w:w="1368"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Utah</w:t>
            </w: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I-NA-Uta</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 WNA</w:t>
            </w:r>
          </w:p>
          <w:p w:rsidR="0047300D" w:rsidRPr="00501B56" w:rsidRDefault="0047300D" w:rsidP="008D44FF">
            <w:pPr>
              <w:rPr>
                <w:sz w:val="18"/>
                <w:szCs w:val="18"/>
                <w:lang w:val="en-GB"/>
              </w:rPr>
            </w:pPr>
            <w:r w:rsidRPr="00501B56">
              <w:rPr>
                <w:sz w:val="18"/>
                <w:szCs w:val="18"/>
                <w:lang w:val="en-GB"/>
              </w:rPr>
              <w:t>(0.77)</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 WNA</w:t>
            </w:r>
          </w:p>
          <w:p w:rsidR="0047300D" w:rsidRPr="00501B56" w:rsidRDefault="0047300D" w:rsidP="008D44FF">
            <w:pPr>
              <w:rPr>
                <w:sz w:val="18"/>
                <w:szCs w:val="18"/>
                <w:lang w:val="en-GB"/>
              </w:rPr>
            </w:pPr>
            <w:r w:rsidRPr="00501B56">
              <w:rPr>
                <w:sz w:val="18"/>
                <w:szCs w:val="18"/>
                <w:lang w:val="en-GB"/>
              </w:rPr>
              <w:t>(0.42)</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 WNA</w:t>
            </w:r>
          </w:p>
          <w:p w:rsidR="0047300D" w:rsidRPr="00501B56" w:rsidRDefault="0047300D" w:rsidP="008D44FF">
            <w:pPr>
              <w:rPr>
                <w:sz w:val="18"/>
                <w:szCs w:val="18"/>
                <w:lang w:val="en-GB"/>
              </w:rPr>
            </w:pPr>
            <w:r w:rsidRPr="00501B56">
              <w:rPr>
                <w:sz w:val="18"/>
                <w:szCs w:val="18"/>
                <w:lang w:val="en-GB"/>
              </w:rPr>
              <w:t>(0.84)</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 WNA</w:t>
            </w:r>
          </w:p>
          <w:p w:rsidR="0047300D" w:rsidRPr="00501B56" w:rsidRDefault="0047300D" w:rsidP="008D44FF">
            <w:pPr>
              <w:rPr>
                <w:sz w:val="18"/>
                <w:szCs w:val="18"/>
                <w:lang w:val="en-GB"/>
              </w:rPr>
            </w:pPr>
            <w:r w:rsidRPr="00501B56">
              <w:rPr>
                <w:sz w:val="18"/>
                <w:szCs w:val="18"/>
                <w:lang w:val="en-GB"/>
              </w:rPr>
              <w:t>(0.68)</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 WNA</w:t>
            </w:r>
          </w:p>
          <w:p w:rsidR="0047300D" w:rsidRPr="00501B56" w:rsidRDefault="0047300D" w:rsidP="008D44FF">
            <w:pPr>
              <w:rPr>
                <w:sz w:val="18"/>
                <w:szCs w:val="18"/>
                <w:lang w:val="en-GB"/>
              </w:rPr>
            </w:pPr>
            <w:r w:rsidRPr="00501B56">
              <w:rPr>
                <w:sz w:val="18"/>
                <w:szCs w:val="18"/>
                <w:lang w:val="en-GB"/>
              </w:rPr>
              <w:t>(0.81)</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 WNA (5/5)</w:t>
            </w:r>
          </w:p>
        </w:tc>
      </w:tr>
      <w:tr w:rsidR="0047300D" w:rsidRPr="00501B56">
        <w:trPr>
          <w:trHeight w:val="502"/>
        </w:trPr>
        <w:tc>
          <w:tcPr>
            <w:tcW w:w="1368" w:type="dxa"/>
            <w:shd w:val="clear" w:color="auto" w:fill="auto"/>
          </w:tcPr>
          <w:p w:rsidR="0047300D" w:rsidRPr="00501B56" w:rsidRDefault="0047300D" w:rsidP="008D44FF">
            <w:pPr>
              <w:rPr>
                <w:sz w:val="18"/>
                <w:szCs w:val="18"/>
                <w:lang w:val="en-GB"/>
              </w:rPr>
            </w:pPr>
            <w:r w:rsidRPr="00501B56">
              <w:rPr>
                <w:sz w:val="18"/>
                <w:szCs w:val="18"/>
                <w:lang w:val="en-GB"/>
              </w:rPr>
              <w:t>South America</w:t>
            </w: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Brazil</w:t>
            </w: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I-SA-Cur</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(0.41)</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 AF</w:t>
            </w:r>
          </w:p>
          <w:p w:rsidR="0047300D" w:rsidRPr="00501B56" w:rsidRDefault="0047300D" w:rsidP="008D44FF">
            <w:pPr>
              <w:rPr>
                <w:sz w:val="18"/>
                <w:szCs w:val="18"/>
                <w:lang w:val="en-GB"/>
              </w:rPr>
            </w:pPr>
            <w:r w:rsidRPr="00501B56">
              <w:rPr>
                <w:sz w:val="18"/>
                <w:szCs w:val="18"/>
                <w:lang w:val="en-GB"/>
              </w:rPr>
              <w:t>(0.49)</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 AF</w:t>
            </w:r>
          </w:p>
          <w:p w:rsidR="0047300D" w:rsidRPr="00501B56" w:rsidRDefault="0047300D" w:rsidP="008D44FF">
            <w:pPr>
              <w:rPr>
                <w:sz w:val="18"/>
                <w:szCs w:val="18"/>
                <w:lang w:val="en-GB"/>
              </w:rPr>
            </w:pPr>
            <w:r w:rsidRPr="00501B56">
              <w:rPr>
                <w:sz w:val="18"/>
                <w:szCs w:val="18"/>
                <w:lang w:val="en-GB"/>
              </w:rPr>
              <w:t>(0.42)</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(0.45)</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(0.44)</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(3/5)</w:t>
            </w:r>
          </w:p>
        </w:tc>
      </w:tr>
      <w:tr w:rsidR="0047300D" w:rsidRPr="00501B56">
        <w:trPr>
          <w:trHeight w:val="503"/>
        </w:trPr>
        <w:tc>
          <w:tcPr>
            <w:tcW w:w="1368"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I-SA-Gon</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(0.81)</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(0.40)</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(0.50)</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(0.77)</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(0.83)</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(5/5)</w:t>
            </w:r>
          </w:p>
        </w:tc>
      </w:tr>
      <w:tr w:rsidR="0047300D" w:rsidRPr="00501B56">
        <w:trPr>
          <w:trHeight w:val="502"/>
        </w:trPr>
        <w:tc>
          <w:tcPr>
            <w:tcW w:w="1368"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Argentina</w:t>
            </w: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I-SA-Arg</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(0.48)</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 + AF</w:t>
            </w:r>
          </w:p>
          <w:p w:rsidR="0047300D" w:rsidRPr="00501B56" w:rsidRDefault="0047300D" w:rsidP="008D44FF">
            <w:pPr>
              <w:rPr>
                <w:sz w:val="18"/>
                <w:szCs w:val="18"/>
                <w:lang w:val="en-GB"/>
              </w:rPr>
            </w:pPr>
            <w:r w:rsidRPr="00501B56">
              <w:rPr>
                <w:sz w:val="18"/>
                <w:szCs w:val="18"/>
                <w:lang w:val="en-GB"/>
              </w:rPr>
              <w:t>(0.59)</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(0.57)</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 WNA</w:t>
            </w:r>
          </w:p>
          <w:p w:rsidR="0047300D" w:rsidRPr="00501B56" w:rsidRDefault="0047300D" w:rsidP="008D44FF">
            <w:pPr>
              <w:rPr>
                <w:sz w:val="18"/>
                <w:szCs w:val="18"/>
                <w:lang w:val="en-GB"/>
              </w:rPr>
            </w:pPr>
            <w:r w:rsidRPr="00501B56">
              <w:rPr>
                <w:sz w:val="18"/>
                <w:szCs w:val="18"/>
                <w:lang w:val="en-GB"/>
              </w:rPr>
              <w:t>(0.41)</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(0.43)</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(3/5)</w:t>
            </w:r>
          </w:p>
        </w:tc>
      </w:tr>
      <w:tr w:rsidR="0047300D" w:rsidRPr="00501B56">
        <w:trPr>
          <w:trHeight w:val="502"/>
        </w:trPr>
        <w:tc>
          <w:tcPr>
            <w:tcW w:w="1368"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Chile</w:t>
            </w: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I-SA-Chi</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(0.51)</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(0.41)</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(0.58)</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(0.71)</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(0.71)</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(5/5)</w:t>
            </w:r>
          </w:p>
        </w:tc>
      </w:tr>
      <w:tr w:rsidR="0047300D" w:rsidRPr="00501B56">
        <w:trPr>
          <w:trHeight w:val="503"/>
        </w:trPr>
        <w:tc>
          <w:tcPr>
            <w:tcW w:w="1368" w:type="dxa"/>
            <w:shd w:val="clear" w:color="auto" w:fill="auto"/>
          </w:tcPr>
          <w:p w:rsidR="0047300D" w:rsidRPr="00501B56" w:rsidRDefault="0047300D" w:rsidP="008D44FF">
            <w:pPr>
              <w:rPr>
                <w:sz w:val="18"/>
                <w:szCs w:val="18"/>
                <w:lang w:val="en-GB"/>
              </w:rPr>
            </w:pPr>
            <w:r w:rsidRPr="00501B56">
              <w:rPr>
                <w:sz w:val="18"/>
                <w:szCs w:val="18"/>
                <w:lang w:val="en-GB"/>
              </w:rPr>
              <w:t>Europe</w:t>
            </w: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West Europe</w:t>
            </w: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I-EU-Bel</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(0.78)</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(0.51)</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(0.72)</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(0.65)</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(0.70)</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 (5/5)</w:t>
            </w:r>
          </w:p>
        </w:tc>
      </w:tr>
      <w:tr w:rsidR="0047300D" w:rsidRPr="00501B56">
        <w:trPr>
          <w:trHeight w:val="502"/>
        </w:trPr>
        <w:tc>
          <w:tcPr>
            <w:tcW w:w="1368"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I-EU-Cas</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(0.54)</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AF</w:t>
            </w:r>
          </w:p>
          <w:p w:rsidR="0047300D" w:rsidRPr="00501B56" w:rsidRDefault="0047300D" w:rsidP="008D44FF">
            <w:pPr>
              <w:rPr>
                <w:sz w:val="18"/>
                <w:szCs w:val="18"/>
                <w:lang w:val="en-GB"/>
              </w:rPr>
            </w:pPr>
            <w:r w:rsidRPr="00501B56">
              <w:rPr>
                <w:sz w:val="18"/>
                <w:szCs w:val="18"/>
                <w:lang w:val="en-GB"/>
              </w:rPr>
              <w:t>(0.63)</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(0.76)</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(0.41)</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(0.79)</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 (4/5)</w:t>
            </w:r>
          </w:p>
        </w:tc>
      </w:tr>
      <w:tr w:rsidR="0047300D" w:rsidRPr="00501B56">
        <w:trPr>
          <w:trHeight w:val="502"/>
        </w:trPr>
        <w:tc>
          <w:tcPr>
            <w:tcW w:w="1368"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South France</w:t>
            </w: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I-EU-Opi</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w:t>
            </w:r>
          </w:p>
          <w:p w:rsidR="0047300D" w:rsidRPr="00501B56" w:rsidRDefault="0047300D" w:rsidP="008D44FF">
            <w:pPr>
              <w:rPr>
                <w:sz w:val="18"/>
                <w:szCs w:val="18"/>
                <w:lang w:val="en-GB"/>
              </w:rPr>
            </w:pPr>
            <w:r w:rsidRPr="00501B56">
              <w:rPr>
                <w:sz w:val="18"/>
                <w:szCs w:val="18"/>
                <w:lang w:val="en-GB"/>
              </w:rPr>
              <w:t>(0.88)</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WNA</w:t>
            </w:r>
          </w:p>
          <w:p w:rsidR="0047300D" w:rsidRPr="00501B56" w:rsidRDefault="0047300D" w:rsidP="008D44FF">
            <w:pPr>
              <w:rPr>
                <w:sz w:val="18"/>
                <w:szCs w:val="18"/>
                <w:lang w:val="en-GB"/>
              </w:rPr>
            </w:pPr>
            <w:r w:rsidRPr="00501B56">
              <w:rPr>
                <w:sz w:val="18"/>
                <w:szCs w:val="18"/>
                <w:lang w:val="en-GB"/>
              </w:rPr>
              <w:t>(0.46)</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w:t>
            </w:r>
          </w:p>
          <w:p w:rsidR="0047300D" w:rsidRPr="00501B56" w:rsidRDefault="0047300D" w:rsidP="008D44FF">
            <w:pPr>
              <w:rPr>
                <w:sz w:val="18"/>
                <w:szCs w:val="18"/>
                <w:lang w:val="en-GB"/>
              </w:rPr>
            </w:pPr>
            <w:r w:rsidRPr="00501B56">
              <w:rPr>
                <w:sz w:val="18"/>
                <w:szCs w:val="18"/>
                <w:lang w:val="en-GB"/>
              </w:rPr>
              <w:t>(0.72)</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w:t>
            </w:r>
          </w:p>
          <w:p w:rsidR="0047300D" w:rsidRPr="00501B56" w:rsidRDefault="0047300D" w:rsidP="008D44FF">
            <w:pPr>
              <w:rPr>
                <w:sz w:val="18"/>
                <w:szCs w:val="18"/>
                <w:lang w:val="en-GB"/>
              </w:rPr>
            </w:pPr>
            <w:r w:rsidRPr="00501B56">
              <w:rPr>
                <w:sz w:val="18"/>
                <w:szCs w:val="18"/>
                <w:lang w:val="en-GB"/>
              </w:rPr>
              <w:t>(0.98)</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w:t>
            </w:r>
          </w:p>
          <w:p w:rsidR="0047300D" w:rsidRPr="00501B56" w:rsidRDefault="0047300D" w:rsidP="008D44FF">
            <w:pPr>
              <w:rPr>
                <w:sz w:val="18"/>
                <w:szCs w:val="18"/>
                <w:lang w:val="en-GB"/>
              </w:rPr>
            </w:pPr>
            <w:r w:rsidRPr="00501B56">
              <w:rPr>
                <w:sz w:val="18"/>
                <w:szCs w:val="18"/>
                <w:lang w:val="en-GB"/>
              </w:rPr>
              <w:t>(0.97)</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(4/5)</w:t>
            </w:r>
          </w:p>
        </w:tc>
      </w:tr>
      <w:tr w:rsidR="0047300D" w:rsidRPr="00501B56">
        <w:trPr>
          <w:trHeight w:val="503"/>
        </w:trPr>
        <w:tc>
          <w:tcPr>
            <w:tcW w:w="1368"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Italy</w:t>
            </w: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I-EU-Cun</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w:t>
            </w:r>
          </w:p>
          <w:p w:rsidR="0047300D" w:rsidRPr="00501B56" w:rsidRDefault="0047300D" w:rsidP="008D44FF">
            <w:pPr>
              <w:rPr>
                <w:sz w:val="18"/>
                <w:szCs w:val="18"/>
                <w:lang w:val="en-GB"/>
              </w:rPr>
            </w:pPr>
            <w:r w:rsidRPr="00501B56">
              <w:rPr>
                <w:sz w:val="18"/>
                <w:szCs w:val="18"/>
                <w:lang w:val="en-GB"/>
              </w:rPr>
              <w:t>(0.69)</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w:t>
            </w:r>
          </w:p>
          <w:p w:rsidR="0047300D" w:rsidRPr="00501B56" w:rsidRDefault="0047300D" w:rsidP="008D44FF">
            <w:pPr>
              <w:rPr>
                <w:sz w:val="18"/>
                <w:szCs w:val="18"/>
                <w:lang w:val="en-GB"/>
              </w:rPr>
            </w:pPr>
            <w:r w:rsidRPr="00501B56">
              <w:rPr>
                <w:sz w:val="18"/>
                <w:szCs w:val="18"/>
                <w:lang w:val="en-GB"/>
              </w:rPr>
              <w:t>(0.78)</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w:t>
            </w:r>
          </w:p>
          <w:p w:rsidR="0047300D" w:rsidRPr="00501B56" w:rsidRDefault="0047300D" w:rsidP="008D44FF">
            <w:pPr>
              <w:rPr>
                <w:sz w:val="18"/>
                <w:szCs w:val="18"/>
                <w:lang w:val="en-GB"/>
              </w:rPr>
            </w:pPr>
            <w:r w:rsidRPr="00501B56">
              <w:rPr>
                <w:sz w:val="18"/>
                <w:szCs w:val="18"/>
                <w:lang w:val="en-GB"/>
              </w:rPr>
              <w:t>(0.72)</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w:t>
            </w:r>
          </w:p>
          <w:p w:rsidR="0047300D" w:rsidRPr="00501B56" w:rsidRDefault="0047300D" w:rsidP="008D44FF">
            <w:pPr>
              <w:rPr>
                <w:sz w:val="18"/>
                <w:szCs w:val="18"/>
                <w:lang w:val="en-GB"/>
              </w:rPr>
            </w:pPr>
            <w:r w:rsidRPr="00501B56">
              <w:rPr>
                <w:sz w:val="18"/>
                <w:szCs w:val="18"/>
                <w:lang w:val="en-GB"/>
              </w:rPr>
              <w:t>(0.97)</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w:t>
            </w:r>
          </w:p>
          <w:p w:rsidR="0047300D" w:rsidRPr="00501B56" w:rsidRDefault="0047300D" w:rsidP="008D44FF">
            <w:pPr>
              <w:rPr>
                <w:sz w:val="18"/>
                <w:szCs w:val="18"/>
                <w:lang w:val="en-GB"/>
              </w:rPr>
            </w:pPr>
            <w:r w:rsidRPr="00501B56">
              <w:rPr>
                <w:sz w:val="18"/>
                <w:szCs w:val="18"/>
                <w:lang w:val="en-GB"/>
              </w:rPr>
              <w:t>(0.90)</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 (5/5)</w:t>
            </w:r>
          </w:p>
        </w:tc>
      </w:tr>
      <w:tr w:rsidR="0047300D" w:rsidRPr="00501B56">
        <w:trPr>
          <w:trHeight w:val="502"/>
        </w:trPr>
        <w:tc>
          <w:tcPr>
            <w:tcW w:w="1368"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I-EU-Ale</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w:t>
            </w:r>
          </w:p>
          <w:p w:rsidR="0047300D" w:rsidRPr="00501B56" w:rsidRDefault="0047300D" w:rsidP="008D44FF">
            <w:pPr>
              <w:rPr>
                <w:sz w:val="18"/>
                <w:szCs w:val="18"/>
                <w:lang w:val="en-GB"/>
              </w:rPr>
            </w:pPr>
            <w:r w:rsidRPr="00501B56">
              <w:rPr>
                <w:sz w:val="18"/>
                <w:szCs w:val="18"/>
                <w:lang w:val="en-GB"/>
              </w:rPr>
              <w:t>(0.66)</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w:t>
            </w:r>
          </w:p>
          <w:p w:rsidR="0047300D" w:rsidRPr="00501B56" w:rsidRDefault="0047300D" w:rsidP="008D44FF">
            <w:pPr>
              <w:rPr>
                <w:sz w:val="18"/>
                <w:szCs w:val="18"/>
                <w:lang w:val="en-GB"/>
              </w:rPr>
            </w:pPr>
            <w:r w:rsidRPr="00501B56">
              <w:rPr>
                <w:sz w:val="18"/>
                <w:szCs w:val="18"/>
                <w:lang w:val="en-GB"/>
              </w:rPr>
              <w:t>(0.58)</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w:t>
            </w:r>
          </w:p>
          <w:p w:rsidR="0047300D" w:rsidRPr="00501B56" w:rsidRDefault="0047300D" w:rsidP="008D44FF">
            <w:pPr>
              <w:rPr>
                <w:sz w:val="18"/>
                <w:szCs w:val="18"/>
                <w:lang w:val="en-GB"/>
              </w:rPr>
            </w:pPr>
            <w:r w:rsidRPr="00501B56">
              <w:rPr>
                <w:sz w:val="18"/>
                <w:szCs w:val="18"/>
                <w:lang w:val="en-GB"/>
              </w:rPr>
              <w:t>(0.53)</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w:t>
            </w:r>
          </w:p>
          <w:p w:rsidR="0047300D" w:rsidRPr="00501B56" w:rsidRDefault="0047300D" w:rsidP="008D44FF">
            <w:pPr>
              <w:rPr>
                <w:sz w:val="18"/>
                <w:szCs w:val="18"/>
                <w:lang w:val="en-GB"/>
              </w:rPr>
            </w:pPr>
            <w:r w:rsidRPr="00501B56">
              <w:rPr>
                <w:sz w:val="18"/>
                <w:szCs w:val="18"/>
                <w:lang w:val="en-GB"/>
              </w:rPr>
              <w:t>(0.75)</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w:t>
            </w:r>
          </w:p>
          <w:p w:rsidR="0047300D" w:rsidRPr="00501B56" w:rsidRDefault="0047300D" w:rsidP="008D44FF">
            <w:pPr>
              <w:rPr>
                <w:sz w:val="18"/>
                <w:szCs w:val="18"/>
                <w:lang w:val="en-GB"/>
              </w:rPr>
            </w:pPr>
            <w:r w:rsidRPr="00501B56">
              <w:rPr>
                <w:sz w:val="18"/>
                <w:szCs w:val="18"/>
                <w:lang w:val="en-GB"/>
              </w:rPr>
              <w:t>(0.89)</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WNA (5/5)</w:t>
            </w:r>
          </w:p>
        </w:tc>
      </w:tr>
      <w:tr w:rsidR="0047300D" w:rsidRPr="00501B56">
        <w:trPr>
          <w:trHeight w:val="502"/>
        </w:trPr>
        <w:tc>
          <w:tcPr>
            <w:tcW w:w="1368"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East Europe</w:t>
            </w: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I-EU-Hun</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(0.42)</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(0.44)</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(0.37)</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SA</w:t>
            </w:r>
          </w:p>
          <w:p w:rsidR="0047300D" w:rsidRPr="00501B56" w:rsidRDefault="0047300D" w:rsidP="008D44FF">
            <w:pPr>
              <w:rPr>
                <w:sz w:val="18"/>
                <w:szCs w:val="18"/>
                <w:lang w:val="en-GB"/>
              </w:rPr>
            </w:pPr>
            <w:r w:rsidRPr="00501B56">
              <w:rPr>
                <w:sz w:val="18"/>
                <w:szCs w:val="18"/>
                <w:lang w:val="en-GB"/>
              </w:rPr>
              <w:t>(0.41)</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w:t>
            </w:r>
          </w:p>
          <w:p w:rsidR="0047300D" w:rsidRPr="00501B56" w:rsidRDefault="0047300D" w:rsidP="008D44FF">
            <w:pPr>
              <w:rPr>
                <w:sz w:val="18"/>
                <w:szCs w:val="18"/>
                <w:lang w:val="en-GB"/>
              </w:rPr>
            </w:pPr>
            <w:r w:rsidRPr="00501B56">
              <w:rPr>
                <w:sz w:val="18"/>
                <w:szCs w:val="18"/>
                <w:lang w:val="en-GB"/>
              </w:rPr>
              <w:t>(0.54)</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ENA (4/5)</w:t>
            </w:r>
          </w:p>
        </w:tc>
      </w:tr>
      <w:tr w:rsidR="0047300D" w:rsidRPr="00501B56">
        <w:trPr>
          <w:trHeight w:val="503"/>
        </w:trPr>
        <w:tc>
          <w:tcPr>
            <w:tcW w:w="1368"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I-EU-Nor</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ENat + EBC</w:t>
            </w:r>
          </w:p>
          <w:p w:rsidR="0047300D" w:rsidRPr="00501B56" w:rsidRDefault="0047300D" w:rsidP="008D44FF">
            <w:pPr>
              <w:rPr>
                <w:sz w:val="18"/>
                <w:szCs w:val="18"/>
                <w:lang w:val="en-GB"/>
              </w:rPr>
            </w:pPr>
            <w:r w:rsidRPr="00501B56">
              <w:rPr>
                <w:sz w:val="18"/>
                <w:szCs w:val="18"/>
                <w:lang w:val="en-GB"/>
              </w:rPr>
              <w:t>(0.24)</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WNA</w:t>
            </w:r>
          </w:p>
          <w:p w:rsidR="0047300D" w:rsidRPr="00501B56" w:rsidRDefault="0047300D" w:rsidP="008D44FF">
            <w:pPr>
              <w:rPr>
                <w:sz w:val="18"/>
                <w:szCs w:val="18"/>
                <w:lang w:val="en-GB"/>
              </w:rPr>
            </w:pPr>
            <w:r w:rsidRPr="00501B56">
              <w:rPr>
                <w:sz w:val="18"/>
                <w:szCs w:val="18"/>
                <w:lang w:val="en-GB"/>
              </w:rPr>
              <w:t>(0.67)</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WNA</w:t>
            </w:r>
          </w:p>
          <w:p w:rsidR="0047300D" w:rsidRPr="00501B56" w:rsidRDefault="0047300D" w:rsidP="008D44FF">
            <w:pPr>
              <w:rPr>
                <w:sz w:val="18"/>
                <w:szCs w:val="18"/>
                <w:lang w:val="en-GB"/>
              </w:rPr>
            </w:pPr>
            <w:r w:rsidRPr="00501B56">
              <w:rPr>
                <w:sz w:val="18"/>
                <w:szCs w:val="18"/>
                <w:lang w:val="en-GB"/>
              </w:rPr>
              <w:t>(0.50)</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WNA</w:t>
            </w:r>
          </w:p>
          <w:p w:rsidR="0047300D" w:rsidRPr="00501B56" w:rsidRDefault="0047300D" w:rsidP="008D44FF">
            <w:pPr>
              <w:rPr>
                <w:sz w:val="18"/>
                <w:szCs w:val="18"/>
                <w:lang w:val="en-GB"/>
              </w:rPr>
            </w:pPr>
            <w:r w:rsidRPr="00501B56">
              <w:rPr>
                <w:sz w:val="18"/>
                <w:szCs w:val="18"/>
                <w:lang w:val="en-GB"/>
              </w:rPr>
              <w:t>(0.66)</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WNA</w:t>
            </w:r>
          </w:p>
          <w:p w:rsidR="0047300D" w:rsidRPr="00501B56" w:rsidRDefault="0047300D" w:rsidP="008D44FF">
            <w:pPr>
              <w:rPr>
                <w:sz w:val="18"/>
                <w:szCs w:val="18"/>
                <w:lang w:val="en-GB"/>
              </w:rPr>
            </w:pPr>
            <w:r w:rsidRPr="00501B56">
              <w:rPr>
                <w:sz w:val="18"/>
                <w:szCs w:val="18"/>
                <w:lang w:val="en-GB"/>
              </w:rPr>
              <w:t>(0.55)</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EBC + WNA (4/5)</w:t>
            </w:r>
          </w:p>
        </w:tc>
      </w:tr>
      <w:tr w:rsidR="0047300D" w:rsidRPr="00501B56">
        <w:trPr>
          <w:trHeight w:val="502"/>
        </w:trPr>
        <w:tc>
          <w:tcPr>
            <w:tcW w:w="1368" w:type="dxa"/>
            <w:shd w:val="clear" w:color="auto" w:fill="auto"/>
          </w:tcPr>
          <w:p w:rsidR="0047300D" w:rsidRPr="00501B56" w:rsidRDefault="0047300D" w:rsidP="008D44FF">
            <w:pPr>
              <w:rPr>
                <w:sz w:val="18"/>
                <w:szCs w:val="18"/>
                <w:lang w:val="en-GB"/>
              </w:rPr>
            </w:pPr>
            <w:r w:rsidRPr="00501B56">
              <w:rPr>
                <w:sz w:val="18"/>
                <w:szCs w:val="18"/>
                <w:lang w:val="en-GB"/>
              </w:rPr>
              <w:t>Africa</w:t>
            </w: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South Africa</w:t>
            </w:r>
          </w:p>
        </w:tc>
        <w:tc>
          <w:tcPr>
            <w:tcW w:w="1530" w:type="dxa"/>
            <w:shd w:val="clear" w:color="auto" w:fill="auto"/>
          </w:tcPr>
          <w:p w:rsidR="0047300D" w:rsidRPr="00501B56" w:rsidRDefault="0047300D" w:rsidP="008D44FF">
            <w:pPr>
              <w:rPr>
                <w:sz w:val="18"/>
                <w:szCs w:val="18"/>
                <w:lang w:val="en-GB"/>
              </w:rPr>
            </w:pPr>
            <w:r w:rsidRPr="00501B56">
              <w:rPr>
                <w:sz w:val="18"/>
                <w:szCs w:val="18"/>
                <w:lang w:val="en-GB"/>
              </w:rPr>
              <w:t>I-EU-Bet</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(0.55)</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(0.76)</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(0.70)</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(0.68)</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(0.77)</w:t>
            </w:r>
          </w:p>
        </w:tc>
        <w:tc>
          <w:tcPr>
            <w:tcW w:w="1619" w:type="dxa"/>
            <w:shd w:val="clear" w:color="auto" w:fill="auto"/>
          </w:tcPr>
          <w:p w:rsidR="0047300D" w:rsidRPr="00501B56" w:rsidRDefault="0047300D" w:rsidP="008D44FF">
            <w:pPr>
              <w:rPr>
                <w:sz w:val="18"/>
                <w:szCs w:val="18"/>
                <w:lang w:val="en-GB"/>
              </w:rPr>
            </w:pPr>
            <w:r w:rsidRPr="00501B56">
              <w:rPr>
                <w:sz w:val="18"/>
                <w:szCs w:val="18"/>
                <w:lang w:val="en-GB"/>
              </w:rPr>
              <w:t>ENA (5/5)</w:t>
            </w:r>
          </w:p>
        </w:tc>
      </w:tr>
      <w:tr w:rsidR="0047300D" w:rsidRPr="00501B56">
        <w:trPr>
          <w:trHeight w:val="503"/>
        </w:trPr>
        <w:tc>
          <w:tcPr>
            <w:tcW w:w="1368" w:type="dxa"/>
            <w:tcBorders>
              <w:bottom w:val="single" w:sz="4" w:space="0" w:color="auto"/>
            </w:tcBorders>
            <w:shd w:val="clear" w:color="auto" w:fill="auto"/>
          </w:tcPr>
          <w:p w:rsidR="0047300D" w:rsidRPr="00501B56" w:rsidRDefault="0047300D" w:rsidP="008D44FF">
            <w:pPr>
              <w:rPr>
                <w:sz w:val="18"/>
                <w:szCs w:val="18"/>
                <w:lang w:val="en-GB"/>
              </w:rPr>
            </w:pPr>
          </w:p>
        </w:tc>
        <w:tc>
          <w:tcPr>
            <w:tcW w:w="1530" w:type="dxa"/>
            <w:tcBorders>
              <w:bottom w:val="single" w:sz="4" w:space="0" w:color="auto"/>
            </w:tcBorders>
            <w:shd w:val="clear" w:color="auto" w:fill="auto"/>
          </w:tcPr>
          <w:p w:rsidR="0047300D" w:rsidRPr="00501B56" w:rsidRDefault="0047300D" w:rsidP="008D44FF">
            <w:pPr>
              <w:rPr>
                <w:sz w:val="18"/>
                <w:szCs w:val="18"/>
                <w:lang w:val="en-GB"/>
              </w:rPr>
            </w:pPr>
          </w:p>
        </w:tc>
        <w:tc>
          <w:tcPr>
            <w:tcW w:w="1530" w:type="dxa"/>
            <w:tcBorders>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I-EU-Som</w:t>
            </w:r>
          </w:p>
        </w:tc>
        <w:tc>
          <w:tcPr>
            <w:tcW w:w="1619" w:type="dxa"/>
            <w:tcBorders>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(0.71)</w:t>
            </w:r>
          </w:p>
        </w:tc>
        <w:tc>
          <w:tcPr>
            <w:tcW w:w="1619" w:type="dxa"/>
            <w:tcBorders>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(0.64)</w:t>
            </w:r>
          </w:p>
        </w:tc>
        <w:tc>
          <w:tcPr>
            <w:tcW w:w="1619" w:type="dxa"/>
            <w:tcBorders>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(0.89)</w:t>
            </w:r>
          </w:p>
        </w:tc>
        <w:tc>
          <w:tcPr>
            <w:tcW w:w="1619" w:type="dxa"/>
            <w:tcBorders>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(0.73)</w:t>
            </w:r>
          </w:p>
        </w:tc>
        <w:tc>
          <w:tcPr>
            <w:tcW w:w="1619" w:type="dxa"/>
            <w:tcBorders>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ENA</w:t>
            </w:r>
          </w:p>
          <w:p w:rsidR="0047300D" w:rsidRPr="00501B56" w:rsidRDefault="0047300D" w:rsidP="008D44FF">
            <w:pPr>
              <w:rPr>
                <w:sz w:val="18"/>
                <w:szCs w:val="18"/>
                <w:lang w:val="en-GB"/>
              </w:rPr>
            </w:pPr>
            <w:r w:rsidRPr="00501B56">
              <w:rPr>
                <w:sz w:val="18"/>
                <w:szCs w:val="18"/>
                <w:lang w:val="en-GB"/>
              </w:rPr>
              <w:t>(0.88)</w:t>
            </w:r>
          </w:p>
        </w:tc>
        <w:tc>
          <w:tcPr>
            <w:tcW w:w="1619" w:type="dxa"/>
            <w:tcBorders>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ENA (5/5)</w:t>
            </w:r>
          </w:p>
        </w:tc>
      </w:tr>
    </w:tbl>
    <w:p w:rsidR="0047300D" w:rsidRPr="00501B56" w:rsidRDefault="0047300D" w:rsidP="0047300D">
      <w:pPr>
        <w:rPr>
          <w:sz w:val="20"/>
          <w:szCs w:val="20"/>
          <w:lang w:val="en-GB"/>
        </w:rPr>
      </w:pPr>
    </w:p>
    <w:p w:rsidR="0047300D" w:rsidRPr="00501B56" w:rsidRDefault="0047300D" w:rsidP="0047300D">
      <w:pPr>
        <w:rPr>
          <w:b/>
          <w:lang w:val="en-GB"/>
        </w:rPr>
      </w:pPr>
      <w:r w:rsidRPr="00501B56">
        <w:rPr>
          <w:b/>
          <w:color w:val="0000FF"/>
          <w:lang w:val="en-GB"/>
        </w:rPr>
        <w:t>Table 3</w:t>
      </w:r>
      <w:r w:rsidRPr="00501B56">
        <w:rPr>
          <w:b/>
          <w:lang w:val="en-GB"/>
        </w:rPr>
        <w:t xml:space="preserve">: Results of the first set of ABC analyses processed to make inferences about the </w:t>
      </w:r>
      <w:r w:rsidR="00DD6D18">
        <w:rPr>
          <w:b/>
          <w:lang w:val="en-GB"/>
        </w:rPr>
        <w:t>prime</w:t>
      </w:r>
      <w:r w:rsidRPr="00501B56">
        <w:rPr>
          <w:b/>
          <w:lang w:val="en-GB"/>
        </w:rPr>
        <w:t xml:space="preserve"> origin of different target invasive population clusters.</w:t>
      </w:r>
    </w:p>
    <w:p w:rsidR="0047300D" w:rsidRPr="00501B56" w:rsidRDefault="0047300D" w:rsidP="0047300D">
      <w:pPr>
        <w:rPr>
          <w:b/>
          <w:lang w:val="en-GB"/>
        </w:rPr>
      </w:pPr>
      <w:r w:rsidRPr="00501B56">
        <w:rPr>
          <w:lang w:val="en-GB"/>
        </w:rPr>
        <w:t xml:space="preserve">Note: the most likely scenario (i.e. the source cluster(s)) with its posterior probability between brackets is given for each target invasive population cluster and sample (names as in </w:t>
      </w:r>
      <w:r w:rsidRPr="00501B56">
        <w:rPr>
          <w:color w:val="0000FF"/>
          <w:lang w:val="en-GB"/>
        </w:rPr>
        <w:t>Fig. 1</w:t>
      </w:r>
      <w:r w:rsidRPr="00501B56">
        <w:rPr>
          <w:lang w:val="en-GB"/>
        </w:rPr>
        <w:t xml:space="preserve"> and </w:t>
      </w:r>
      <w:r w:rsidRPr="00501B56">
        <w:rPr>
          <w:color w:val="0000FF"/>
          <w:lang w:val="en-GB"/>
        </w:rPr>
        <w:t>Table S1</w:t>
      </w:r>
      <w:r w:rsidRPr="00501B56">
        <w:rPr>
          <w:lang w:val="en-GB"/>
        </w:rPr>
        <w:t xml:space="preserve">) and for each putative population source sample set (see </w:t>
      </w:r>
      <w:r w:rsidRPr="00501B56">
        <w:rPr>
          <w:color w:val="0000FF"/>
          <w:lang w:val="en-GB"/>
        </w:rPr>
        <w:t>Table 2</w:t>
      </w:r>
      <w:r w:rsidRPr="00501B56">
        <w:rPr>
          <w:lang w:val="en-GB"/>
        </w:rPr>
        <w:t xml:space="preserve">). For each target population sample, the last column indicates the scenario that was found the most frequently among the five ABC analyses (the frequency is given between brackets). More detailed results are provided in </w:t>
      </w:r>
      <w:r w:rsidRPr="00501B56">
        <w:rPr>
          <w:color w:val="0000FF"/>
          <w:lang w:val="en-GB"/>
        </w:rPr>
        <w:t>Table S3</w:t>
      </w:r>
      <w:r w:rsidRPr="00501B56">
        <w:rPr>
          <w:lang w:val="en-GB"/>
        </w:rPr>
        <w:t>. ENat = Eastern native area; ENA = Eastern North America; WNA = Western North America; SA = South America; AF = Africa; EBC = European Biocontrol.</w:t>
      </w:r>
    </w:p>
    <w:p w:rsidR="0047300D" w:rsidRPr="00501B56" w:rsidRDefault="0047300D">
      <w:pPr>
        <w:rPr>
          <w:lang w:val="en-GB"/>
        </w:rPr>
      </w:pPr>
      <w:r w:rsidRPr="00501B56">
        <w:rPr>
          <w:lang w:val="en-GB"/>
        </w:rPr>
        <w:br w:type="page"/>
      </w:r>
    </w:p>
    <w:tbl>
      <w:tblPr>
        <w:tblW w:w="0" w:type="auto"/>
        <w:tblLook w:val="01E0"/>
      </w:tblPr>
      <w:tblGrid>
        <w:gridCol w:w="2268"/>
        <w:gridCol w:w="1980"/>
        <w:gridCol w:w="1620"/>
        <w:gridCol w:w="5445"/>
        <w:gridCol w:w="2829"/>
      </w:tblGrid>
      <w:tr w:rsidR="0047300D" w:rsidRPr="008F07D2">
        <w:trPr>
          <w:trHeight w:val="615"/>
        </w:trPr>
        <w:tc>
          <w:tcPr>
            <w:tcW w:w="2268"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Continent</w:t>
            </w:r>
          </w:p>
          <w:p w:rsidR="0047300D" w:rsidRPr="00501B56" w:rsidRDefault="0047300D" w:rsidP="008D44FF">
            <w:pPr>
              <w:rPr>
                <w:sz w:val="18"/>
                <w:szCs w:val="18"/>
                <w:lang w:val="en-GB"/>
              </w:rPr>
            </w:pPr>
            <w:r w:rsidRPr="00501B56">
              <w:rPr>
                <w:sz w:val="18"/>
                <w:szCs w:val="18"/>
                <w:lang w:val="en-GB"/>
              </w:rPr>
              <w:t>(target clusters)</w:t>
            </w:r>
          </w:p>
        </w:tc>
        <w:tc>
          <w:tcPr>
            <w:tcW w:w="1980" w:type="dxa"/>
            <w:tcBorders>
              <w:top w:val="single" w:sz="4" w:space="0" w:color="auto"/>
              <w:bottom w:val="single" w:sz="4" w:space="0" w:color="auto"/>
            </w:tcBorders>
            <w:shd w:val="clear" w:color="auto" w:fill="auto"/>
          </w:tcPr>
          <w:p w:rsidR="0047300D" w:rsidRPr="00501B56" w:rsidRDefault="0047300D" w:rsidP="008D44FF">
            <w:pPr>
              <w:tabs>
                <w:tab w:val="left" w:pos="1553"/>
              </w:tabs>
              <w:ind w:right="41"/>
              <w:rPr>
                <w:sz w:val="18"/>
                <w:szCs w:val="18"/>
                <w:lang w:val="en-GB"/>
              </w:rPr>
            </w:pPr>
            <w:r w:rsidRPr="00501B56">
              <w:rPr>
                <w:sz w:val="18"/>
                <w:szCs w:val="18"/>
                <w:lang w:val="en-GB"/>
              </w:rPr>
              <w:t>Number of competing scenarios</w:t>
            </w:r>
          </w:p>
        </w:tc>
        <w:tc>
          <w:tcPr>
            <w:tcW w:w="1620"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Source sample set</w:t>
            </w:r>
          </w:p>
        </w:tc>
        <w:tc>
          <w:tcPr>
            <w:tcW w:w="5445"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 xml:space="preserve">Selected scenario </w:t>
            </w:r>
          </w:p>
        </w:tc>
        <w:tc>
          <w:tcPr>
            <w:tcW w:w="2829" w:type="dxa"/>
            <w:tcBorders>
              <w:top w:val="single" w:sz="4" w:space="0" w:color="auto"/>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Posterior probability of selected scenario with 95% credibility intervals between brackets</w:t>
            </w:r>
          </w:p>
        </w:tc>
      </w:tr>
      <w:tr w:rsidR="0047300D" w:rsidRPr="00501B56">
        <w:trPr>
          <w:trHeight w:val="615"/>
        </w:trPr>
        <w:tc>
          <w:tcPr>
            <w:tcW w:w="2268"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South America</w:t>
            </w:r>
          </w:p>
          <w:p w:rsidR="0047300D" w:rsidRPr="00501B56" w:rsidRDefault="0047300D" w:rsidP="008D44FF">
            <w:pPr>
              <w:rPr>
                <w:sz w:val="18"/>
                <w:szCs w:val="18"/>
                <w:lang w:val="en-GB"/>
              </w:rPr>
            </w:pPr>
            <w:r w:rsidRPr="00501B56">
              <w:rPr>
                <w:sz w:val="18"/>
                <w:szCs w:val="18"/>
                <w:lang w:val="en-GB"/>
              </w:rPr>
              <w:t>(Brazil / Argentina / Chile)</w:t>
            </w:r>
          </w:p>
        </w:tc>
        <w:tc>
          <w:tcPr>
            <w:tcW w:w="1980"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5</w:t>
            </w:r>
          </w:p>
        </w:tc>
        <w:tc>
          <w:tcPr>
            <w:tcW w:w="1620"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“Reference”</w:t>
            </w:r>
          </w:p>
        </w:tc>
        <w:tc>
          <w:tcPr>
            <w:tcW w:w="5445"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Two independent ENA introductions: [Chile] + [Brazil, Argentina]</w:t>
            </w:r>
          </w:p>
        </w:tc>
        <w:tc>
          <w:tcPr>
            <w:tcW w:w="2829" w:type="dxa"/>
            <w:tcBorders>
              <w:top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0.747 [0.733,0.762]</w:t>
            </w:r>
          </w:p>
        </w:tc>
      </w:tr>
      <w:tr w:rsidR="0047300D" w:rsidRPr="00501B56">
        <w:trPr>
          <w:trHeight w:val="615"/>
        </w:trPr>
        <w:tc>
          <w:tcPr>
            <w:tcW w:w="2268" w:type="dxa"/>
            <w:shd w:val="clear" w:color="auto" w:fill="auto"/>
          </w:tcPr>
          <w:p w:rsidR="0047300D" w:rsidRPr="00501B56" w:rsidRDefault="0047300D" w:rsidP="008D44FF">
            <w:pPr>
              <w:rPr>
                <w:sz w:val="18"/>
                <w:szCs w:val="18"/>
                <w:lang w:val="en-GB"/>
              </w:rPr>
            </w:pPr>
          </w:p>
        </w:tc>
        <w:tc>
          <w:tcPr>
            <w:tcW w:w="1980" w:type="dxa"/>
            <w:shd w:val="clear" w:color="auto" w:fill="auto"/>
          </w:tcPr>
          <w:p w:rsidR="0047300D" w:rsidRPr="00501B56" w:rsidRDefault="0047300D" w:rsidP="008D44FF">
            <w:pPr>
              <w:rPr>
                <w:sz w:val="18"/>
                <w:szCs w:val="18"/>
                <w:lang w:val="en-GB"/>
              </w:rPr>
            </w:pPr>
          </w:p>
        </w:tc>
        <w:tc>
          <w:tcPr>
            <w:tcW w:w="1620" w:type="dxa"/>
            <w:shd w:val="clear" w:color="auto" w:fill="auto"/>
          </w:tcPr>
          <w:p w:rsidR="0047300D" w:rsidRPr="00501B56" w:rsidRDefault="0047300D" w:rsidP="008D44FF">
            <w:pPr>
              <w:rPr>
                <w:sz w:val="18"/>
                <w:szCs w:val="18"/>
                <w:lang w:val="en-GB"/>
              </w:rPr>
            </w:pPr>
            <w:r w:rsidRPr="00501B56">
              <w:rPr>
                <w:sz w:val="18"/>
                <w:szCs w:val="18"/>
                <w:lang w:val="en-GB"/>
              </w:rPr>
              <w:t>“High-</w:t>
            </w:r>
            <w:r w:rsidRPr="00501B56">
              <w:rPr>
                <w:i/>
                <w:sz w:val="18"/>
                <w:szCs w:val="18"/>
                <w:lang w:val="en-GB"/>
              </w:rPr>
              <w:t>F</w:t>
            </w:r>
            <w:r w:rsidRPr="00501B56">
              <w:rPr>
                <w:sz w:val="18"/>
                <w:szCs w:val="18"/>
                <w:vertAlign w:val="subscript"/>
                <w:lang w:val="en-GB"/>
              </w:rPr>
              <w:t>ST</w:t>
            </w:r>
            <w:r w:rsidRPr="00501B56">
              <w:rPr>
                <w:sz w:val="18"/>
                <w:szCs w:val="18"/>
                <w:lang w:val="en-GB"/>
              </w:rPr>
              <w:t>”</w:t>
            </w:r>
          </w:p>
        </w:tc>
        <w:tc>
          <w:tcPr>
            <w:tcW w:w="5445" w:type="dxa"/>
            <w:shd w:val="clear" w:color="auto" w:fill="auto"/>
          </w:tcPr>
          <w:p w:rsidR="0047300D" w:rsidRPr="00501B56" w:rsidRDefault="0047300D" w:rsidP="008D44FF">
            <w:pPr>
              <w:rPr>
                <w:sz w:val="18"/>
                <w:szCs w:val="18"/>
                <w:lang w:val="en-GB"/>
              </w:rPr>
            </w:pPr>
            <w:r w:rsidRPr="00501B56">
              <w:rPr>
                <w:sz w:val="18"/>
                <w:szCs w:val="18"/>
                <w:lang w:val="en-GB"/>
              </w:rPr>
              <w:t>Two independent ENA introductions: [Chile] + [Brazil, Argentina]</w:t>
            </w:r>
          </w:p>
        </w:tc>
        <w:tc>
          <w:tcPr>
            <w:tcW w:w="2829" w:type="dxa"/>
            <w:shd w:val="clear" w:color="auto" w:fill="auto"/>
          </w:tcPr>
          <w:p w:rsidR="0047300D" w:rsidRPr="00501B56" w:rsidRDefault="0047300D" w:rsidP="008D44FF">
            <w:pPr>
              <w:rPr>
                <w:sz w:val="18"/>
                <w:szCs w:val="18"/>
                <w:lang w:val="en-GB"/>
              </w:rPr>
            </w:pPr>
            <w:r w:rsidRPr="00501B56">
              <w:rPr>
                <w:sz w:val="18"/>
                <w:szCs w:val="18"/>
                <w:lang w:val="en-GB"/>
              </w:rPr>
              <w:t>0.788 [0.778,0.798]</w:t>
            </w:r>
          </w:p>
        </w:tc>
      </w:tr>
      <w:tr w:rsidR="0047300D" w:rsidRPr="00501B56">
        <w:trPr>
          <w:trHeight w:val="615"/>
        </w:trPr>
        <w:tc>
          <w:tcPr>
            <w:tcW w:w="2268" w:type="dxa"/>
            <w:shd w:val="clear" w:color="auto" w:fill="auto"/>
          </w:tcPr>
          <w:p w:rsidR="0047300D" w:rsidRPr="00501B56" w:rsidRDefault="0047300D" w:rsidP="008D44FF">
            <w:pPr>
              <w:rPr>
                <w:sz w:val="18"/>
                <w:szCs w:val="18"/>
                <w:lang w:val="en-GB"/>
              </w:rPr>
            </w:pPr>
          </w:p>
        </w:tc>
        <w:tc>
          <w:tcPr>
            <w:tcW w:w="1980" w:type="dxa"/>
            <w:shd w:val="clear" w:color="auto" w:fill="auto"/>
          </w:tcPr>
          <w:p w:rsidR="0047300D" w:rsidRPr="00501B56" w:rsidRDefault="0047300D" w:rsidP="008D44FF">
            <w:pPr>
              <w:rPr>
                <w:sz w:val="18"/>
                <w:szCs w:val="18"/>
                <w:lang w:val="en-GB"/>
              </w:rPr>
            </w:pPr>
          </w:p>
        </w:tc>
        <w:tc>
          <w:tcPr>
            <w:tcW w:w="1620" w:type="dxa"/>
            <w:shd w:val="clear" w:color="auto" w:fill="auto"/>
          </w:tcPr>
          <w:p w:rsidR="0047300D" w:rsidRPr="00501B56" w:rsidRDefault="0047300D" w:rsidP="008D44FF">
            <w:pPr>
              <w:rPr>
                <w:sz w:val="18"/>
                <w:szCs w:val="18"/>
                <w:lang w:val="en-GB"/>
              </w:rPr>
            </w:pPr>
            <w:r w:rsidRPr="00501B56">
              <w:rPr>
                <w:sz w:val="18"/>
                <w:szCs w:val="18"/>
                <w:lang w:val="en-GB"/>
              </w:rPr>
              <w:t>“Low-</w:t>
            </w:r>
            <w:r w:rsidRPr="00501B56">
              <w:rPr>
                <w:i/>
                <w:sz w:val="18"/>
                <w:szCs w:val="18"/>
                <w:lang w:val="en-GB"/>
              </w:rPr>
              <w:t>F</w:t>
            </w:r>
            <w:r w:rsidRPr="00501B56">
              <w:rPr>
                <w:sz w:val="18"/>
                <w:szCs w:val="18"/>
                <w:vertAlign w:val="subscript"/>
                <w:lang w:val="en-GB"/>
              </w:rPr>
              <w:t>ST</w:t>
            </w:r>
            <w:r w:rsidRPr="00501B56">
              <w:rPr>
                <w:sz w:val="18"/>
                <w:szCs w:val="18"/>
                <w:lang w:val="en-GB"/>
              </w:rPr>
              <w:t>”</w:t>
            </w:r>
          </w:p>
        </w:tc>
        <w:tc>
          <w:tcPr>
            <w:tcW w:w="5445" w:type="dxa"/>
            <w:shd w:val="clear" w:color="auto" w:fill="auto"/>
          </w:tcPr>
          <w:p w:rsidR="0047300D" w:rsidRPr="00501B56" w:rsidRDefault="0047300D" w:rsidP="008D44FF">
            <w:pPr>
              <w:rPr>
                <w:sz w:val="18"/>
                <w:szCs w:val="18"/>
                <w:lang w:val="en-GB"/>
              </w:rPr>
            </w:pPr>
            <w:r w:rsidRPr="00501B56">
              <w:rPr>
                <w:sz w:val="18"/>
                <w:szCs w:val="18"/>
                <w:lang w:val="en-GB"/>
              </w:rPr>
              <w:t>Two independent ENA introductions: [Chile] + [Brazil, Argentina]</w:t>
            </w:r>
          </w:p>
        </w:tc>
        <w:tc>
          <w:tcPr>
            <w:tcW w:w="2829" w:type="dxa"/>
            <w:shd w:val="clear" w:color="auto" w:fill="auto"/>
          </w:tcPr>
          <w:p w:rsidR="0047300D" w:rsidRPr="00501B56" w:rsidRDefault="0047300D" w:rsidP="008D44FF">
            <w:pPr>
              <w:rPr>
                <w:sz w:val="18"/>
                <w:szCs w:val="18"/>
                <w:lang w:val="en-GB"/>
              </w:rPr>
            </w:pPr>
            <w:r w:rsidRPr="00501B56">
              <w:rPr>
                <w:sz w:val="18"/>
                <w:szCs w:val="18"/>
                <w:lang w:val="en-GB"/>
              </w:rPr>
              <w:t>0.692 [0.676,0.708]</w:t>
            </w:r>
          </w:p>
        </w:tc>
      </w:tr>
      <w:tr w:rsidR="0047300D" w:rsidRPr="00501B56">
        <w:trPr>
          <w:trHeight w:val="615"/>
        </w:trPr>
        <w:tc>
          <w:tcPr>
            <w:tcW w:w="2268" w:type="dxa"/>
            <w:shd w:val="clear" w:color="auto" w:fill="auto"/>
          </w:tcPr>
          <w:p w:rsidR="0047300D" w:rsidRPr="00501B56" w:rsidRDefault="0047300D" w:rsidP="008D44FF">
            <w:pPr>
              <w:rPr>
                <w:sz w:val="18"/>
                <w:szCs w:val="18"/>
                <w:lang w:val="en-GB"/>
              </w:rPr>
            </w:pPr>
          </w:p>
        </w:tc>
        <w:tc>
          <w:tcPr>
            <w:tcW w:w="1980" w:type="dxa"/>
            <w:shd w:val="clear" w:color="auto" w:fill="auto"/>
          </w:tcPr>
          <w:p w:rsidR="0047300D" w:rsidRPr="00501B56" w:rsidRDefault="0047300D" w:rsidP="008D44FF">
            <w:pPr>
              <w:rPr>
                <w:sz w:val="18"/>
                <w:szCs w:val="18"/>
                <w:lang w:val="en-GB"/>
              </w:rPr>
            </w:pPr>
          </w:p>
        </w:tc>
        <w:tc>
          <w:tcPr>
            <w:tcW w:w="1620" w:type="dxa"/>
            <w:shd w:val="clear" w:color="auto" w:fill="auto"/>
          </w:tcPr>
          <w:p w:rsidR="0047300D" w:rsidRPr="00501B56" w:rsidRDefault="0047300D" w:rsidP="008D44FF">
            <w:pPr>
              <w:rPr>
                <w:sz w:val="18"/>
                <w:szCs w:val="18"/>
                <w:lang w:val="en-GB"/>
              </w:rPr>
            </w:pPr>
            <w:r w:rsidRPr="00501B56">
              <w:rPr>
                <w:sz w:val="18"/>
                <w:szCs w:val="18"/>
                <w:lang w:val="en-GB"/>
              </w:rPr>
              <w:t>“Pool-high-</w:t>
            </w:r>
            <w:r w:rsidRPr="00501B56">
              <w:rPr>
                <w:i/>
                <w:sz w:val="18"/>
                <w:szCs w:val="18"/>
                <w:lang w:val="en-GB"/>
              </w:rPr>
              <w:t>F</w:t>
            </w:r>
            <w:r w:rsidRPr="00501B56">
              <w:rPr>
                <w:sz w:val="18"/>
                <w:szCs w:val="18"/>
                <w:vertAlign w:val="subscript"/>
                <w:lang w:val="en-GB"/>
              </w:rPr>
              <w:t>ST</w:t>
            </w:r>
            <w:r w:rsidRPr="00501B56">
              <w:rPr>
                <w:sz w:val="18"/>
                <w:szCs w:val="18"/>
                <w:lang w:val="en-GB"/>
              </w:rPr>
              <w:t>”</w:t>
            </w:r>
          </w:p>
        </w:tc>
        <w:tc>
          <w:tcPr>
            <w:tcW w:w="5445" w:type="dxa"/>
            <w:shd w:val="clear" w:color="auto" w:fill="auto"/>
          </w:tcPr>
          <w:p w:rsidR="0047300D" w:rsidRPr="00501B56" w:rsidRDefault="0047300D" w:rsidP="008D44FF">
            <w:pPr>
              <w:rPr>
                <w:sz w:val="18"/>
                <w:szCs w:val="18"/>
                <w:lang w:val="en-GB"/>
              </w:rPr>
            </w:pPr>
            <w:r w:rsidRPr="00501B56">
              <w:rPr>
                <w:sz w:val="18"/>
                <w:szCs w:val="18"/>
                <w:lang w:val="en-GB"/>
              </w:rPr>
              <w:t>Two independent ENA introductions: [Chile] + [Brazil, Argentina]</w:t>
            </w:r>
          </w:p>
        </w:tc>
        <w:tc>
          <w:tcPr>
            <w:tcW w:w="2829" w:type="dxa"/>
            <w:shd w:val="clear" w:color="auto" w:fill="auto"/>
          </w:tcPr>
          <w:p w:rsidR="0047300D" w:rsidRPr="00501B56" w:rsidRDefault="0047300D" w:rsidP="008D44FF">
            <w:pPr>
              <w:rPr>
                <w:sz w:val="18"/>
                <w:szCs w:val="18"/>
                <w:lang w:val="en-GB"/>
              </w:rPr>
            </w:pPr>
            <w:r w:rsidRPr="00501B56">
              <w:rPr>
                <w:sz w:val="18"/>
                <w:szCs w:val="18"/>
                <w:lang w:val="en-GB"/>
              </w:rPr>
              <w:t>0.877 [0.867,0.886]</w:t>
            </w:r>
          </w:p>
        </w:tc>
      </w:tr>
      <w:tr w:rsidR="0047300D" w:rsidRPr="00501B56">
        <w:trPr>
          <w:trHeight w:val="615"/>
        </w:trPr>
        <w:tc>
          <w:tcPr>
            <w:tcW w:w="2268" w:type="dxa"/>
            <w:shd w:val="clear" w:color="auto" w:fill="auto"/>
          </w:tcPr>
          <w:p w:rsidR="0047300D" w:rsidRPr="00501B56" w:rsidRDefault="0047300D" w:rsidP="008D44FF">
            <w:pPr>
              <w:rPr>
                <w:sz w:val="18"/>
                <w:szCs w:val="18"/>
                <w:lang w:val="en-GB"/>
              </w:rPr>
            </w:pPr>
          </w:p>
        </w:tc>
        <w:tc>
          <w:tcPr>
            <w:tcW w:w="1980" w:type="dxa"/>
            <w:shd w:val="clear" w:color="auto" w:fill="auto"/>
          </w:tcPr>
          <w:p w:rsidR="0047300D" w:rsidRPr="00501B56" w:rsidRDefault="0047300D" w:rsidP="008D44FF">
            <w:pPr>
              <w:rPr>
                <w:sz w:val="18"/>
                <w:szCs w:val="18"/>
                <w:lang w:val="en-GB"/>
              </w:rPr>
            </w:pPr>
          </w:p>
        </w:tc>
        <w:tc>
          <w:tcPr>
            <w:tcW w:w="1620" w:type="dxa"/>
            <w:shd w:val="clear" w:color="auto" w:fill="auto"/>
          </w:tcPr>
          <w:p w:rsidR="0047300D" w:rsidRPr="00501B56" w:rsidRDefault="0047300D" w:rsidP="008D44FF">
            <w:pPr>
              <w:rPr>
                <w:sz w:val="18"/>
                <w:szCs w:val="18"/>
                <w:highlight w:val="yellow"/>
                <w:lang w:val="en-GB"/>
              </w:rPr>
            </w:pPr>
            <w:r w:rsidRPr="00501B56">
              <w:rPr>
                <w:sz w:val="18"/>
                <w:szCs w:val="18"/>
                <w:lang w:val="en-GB"/>
              </w:rPr>
              <w:t>“Pool-low-</w:t>
            </w:r>
            <w:r w:rsidRPr="00501B56">
              <w:rPr>
                <w:i/>
                <w:sz w:val="18"/>
                <w:szCs w:val="18"/>
                <w:lang w:val="en-GB"/>
              </w:rPr>
              <w:t>F</w:t>
            </w:r>
            <w:r w:rsidRPr="00501B56">
              <w:rPr>
                <w:sz w:val="18"/>
                <w:szCs w:val="18"/>
                <w:vertAlign w:val="subscript"/>
                <w:lang w:val="en-GB"/>
              </w:rPr>
              <w:t>ST</w:t>
            </w:r>
            <w:r w:rsidRPr="00501B56">
              <w:rPr>
                <w:sz w:val="18"/>
                <w:szCs w:val="18"/>
                <w:lang w:val="en-GB"/>
              </w:rPr>
              <w:t>”</w:t>
            </w:r>
          </w:p>
        </w:tc>
        <w:tc>
          <w:tcPr>
            <w:tcW w:w="5445" w:type="dxa"/>
            <w:shd w:val="clear" w:color="auto" w:fill="auto"/>
          </w:tcPr>
          <w:p w:rsidR="0047300D" w:rsidRPr="00501B56" w:rsidRDefault="0047300D" w:rsidP="008D44FF">
            <w:pPr>
              <w:rPr>
                <w:sz w:val="18"/>
                <w:szCs w:val="18"/>
                <w:lang w:val="en-GB"/>
              </w:rPr>
            </w:pPr>
            <w:r w:rsidRPr="00501B56">
              <w:rPr>
                <w:sz w:val="18"/>
                <w:szCs w:val="18"/>
                <w:lang w:val="en-GB"/>
              </w:rPr>
              <w:t>Two independent ENA introductions: [Chile] + [Brazil, Argentina]</w:t>
            </w:r>
          </w:p>
        </w:tc>
        <w:tc>
          <w:tcPr>
            <w:tcW w:w="2829" w:type="dxa"/>
            <w:shd w:val="clear" w:color="auto" w:fill="auto"/>
          </w:tcPr>
          <w:p w:rsidR="0047300D" w:rsidRPr="00501B56" w:rsidRDefault="0047300D" w:rsidP="008D44FF">
            <w:pPr>
              <w:rPr>
                <w:sz w:val="18"/>
                <w:szCs w:val="18"/>
                <w:lang w:val="en-GB"/>
              </w:rPr>
            </w:pPr>
            <w:r w:rsidRPr="00501B56">
              <w:rPr>
                <w:sz w:val="18"/>
                <w:szCs w:val="18"/>
                <w:lang w:val="en-GB"/>
              </w:rPr>
              <w:t>0.674 [0.661,0.688]</w:t>
            </w:r>
          </w:p>
        </w:tc>
      </w:tr>
      <w:tr w:rsidR="0047300D" w:rsidRPr="00501B56">
        <w:trPr>
          <w:trHeight w:val="615"/>
        </w:trPr>
        <w:tc>
          <w:tcPr>
            <w:tcW w:w="2268" w:type="dxa"/>
            <w:shd w:val="clear" w:color="auto" w:fill="auto"/>
          </w:tcPr>
          <w:p w:rsidR="0047300D" w:rsidRPr="00501B56" w:rsidRDefault="0047300D" w:rsidP="008D44FF">
            <w:pPr>
              <w:rPr>
                <w:sz w:val="18"/>
                <w:szCs w:val="18"/>
                <w:lang w:val="en-GB"/>
              </w:rPr>
            </w:pPr>
            <w:r w:rsidRPr="00501B56">
              <w:rPr>
                <w:sz w:val="18"/>
                <w:szCs w:val="18"/>
                <w:lang w:val="en-GB"/>
              </w:rPr>
              <w:t>Europe</w:t>
            </w:r>
          </w:p>
          <w:p w:rsidR="0047300D" w:rsidRPr="00501B56" w:rsidRDefault="0047300D" w:rsidP="008D44FF">
            <w:pPr>
              <w:rPr>
                <w:sz w:val="18"/>
                <w:szCs w:val="18"/>
                <w:lang w:val="en-GB"/>
              </w:rPr>
            </w:pPr>
            <w:r w:rsidRPr="00501B56">
              <w:rPr>
                <w:sz w:val="18"/>
                <w:szCs w:val="18"/>
                <w:lang w:val="en-GB"/>
              </w:rPr>
              <w:t>(East Europe / West Europe / Italy)</w:t>
            </w:r>
          </w:p>
        </w:tc>
        <w:tc>
          <w:tcPr>
            <w:tcW w:w="1980" w:type="dxa"/>
            <w:shd w:val="clear" w:color="auto" w:fill="auto"/>
          </w:tcPr>
          <w:p w:rsidR="0047300D" w:rsidRPr="00501B56" w:rsidRDefault="0047300D" w:rsidP="008D44FF">
            <w:pPr>
              <w:rPr>
                <w:sz w:val="18"/>
                <w:szCs w:val="18"/>
                <w:lang w:val="en-GB"/>
              </w:rPr>
            </w:pPr>
            <w:r w:rsidRPr="00501B56">
              <w:rPr>
                <w:sz w:val="18"/>
                <w:szCs w:val="18"/>
                <w:lang w:val="en-GB"/>
              </w:rPr>
              <w:t>4</w:t>
            </w:r>
          </w:p>
        </w:tc>
        <w:tc>
          <w:tcPr>
            <w:tcW w:w="1620" w:type="dxa"/>
            <w:shd w:val="clear" w:color="auto" w:fill="auto"/>
          </w:tcPr>
          <w:p w:rsidR="0047300D" w:rsidRPr="00501B56" w:rsidRDefault="0047300D" w:rsidP="008D44FF">
            <w:pPr>
              <w:rPr>
                <w:sz w:val="18"/>
                <w:szCs w:val="18"/>
                <w:lang w:val="en-GB"/>
              </w:rPr>
            </w:pPr>
            <w:r w:rsidRPr="00501B56">
              <w:rPr>
                <w:sz w:val="18"/>
                <w:szCs w:val="18"/>
                <w:lang w:val="en-GB"/>
              </w:rPr>
              <w:t>“Reference”</w:t>
            </w:r>
          </w:p>
        </w:tc>
        <w:tc>
          <w:tcPr>
            <w:tcW w:w="5445" w:type="dxa"/>
            <w:shd w:val="clear" w:color="auto" w:fill="auto"/>
          </w:tcPr>
          <w:p w:rsidR="0047300D" w:rsidRPr="00501B56" w:rsidRDefault="0047300D" w:rsidP="008D44FF">
            <w:pPr>
              <w:rPr>
                <w:sz w:val="18"/>
                <w:szCs w:val="18"/>
                <w:lang w:val="en-GB"/>
              </w:rPr>
            </w:pPr>
            <w:r w:rsidRPr="00501B56">
              <w:rPr>
                <w:sz w:val="18"/>
                <w:szCs w:val="18"/>
                <w:lang w:val="en-GB"/>
              </w:rPr>
              <w:t>- Two independent WNA introductions: [</w:t>
            </w:r>
            <w:r w:rsidR="008F7817">
              <w:rPr>
                <w:sz w:val="18"/>
                <w:szCs w:val="18"/>
                <w:lang w:val="en-GB"/>
              </w:rPr>
              <w:t>East</w:t>
            </w:r>
            <w:r w:rsidR="008F7817" w:rsidRPr="00501B56">
              <w:rPr>
                <w:sz w:val="18"/>
                <w:szCs w:val="18"/>
                <w:lang w:val="en-GB"/>
              </w:rPr>
              <w:t xml:space="preserve"> </w:t>
            </w:r>
            <w:r w:rsidRPr="00501B56">
              <w:rPr>
                <w:sz w:val="18"/>
                <w:szCs w:val="18"/>
                <w:lang w:val="en-GB"/>
              </w:rPr>
              <w:t>Europe] + [Italy]</w:t>
            </w:r>
          </w:p>
          <w:p w:rsidR="0047300D" w:rsidRPr="00501B56" w:rsidRDefault="0047300D" w:rsidP="001B2E22">
            <w:pPr>
              <w:rPr>
                <w:sz w:val="18"/>
                <w:szCs w:val="18"/>
                <w:lang w:val="en-GB"/>
              </w:rPr>
            </w:pPr>
            <w:r w:rsidRPr="00501B56">
              <w:rPr>
                <w:sz w:val="18"/>
                <w:szCs w:val="18"/>
                <w:lang w:val="en-GB"/>
              </w:rPr>
              <w:t>- One ENA introduction: [West Europe]</w:t>
            </w:r>
          </w:p>
        </w:tc>
        <w:tc>
          <w:tcPr>
            <w:tcW w:w="2829" w:type="dxa"/>
            <w:shd w:val="clear" w:color="auto" w:fill="auto"/>
          </w:tcPr>
          <w:p w:rsidR="0047300D" w:rsidRPr="00501B56" w:rsidRDefault="0047300D" w:rsidP="008D44FF">
            <w:pPr>
              <w:rPr>
                <w:sz w:val="18"/>
                <w:szCs w:val="18"/>
                <w:lang w:val="en-GB"/>
              </w:rPr>
            </w:pPr>
            <w:r w:rsidRPr="00501B56">
              <w:rPr>
                <w:sz w:val="18"/>
                <w:szCs w:val="18"/>
                <w:lang w:val="en-GB"/>
              </w:rPr>
              <w:t>0.521 [0.510,0.532]</w:t>
            </w:r>
          </w:p>
        </w:tc>
      </w:tr>
      <w:tr w:rsidR="0047300D" w:rsidRPr="00501B56">
        <w:trPr>
          <w:trHeight w:val="615"/>
        </w:trPr>
        <w:tc>
          <w:tcPr>
            <w:tcW w:w="2268" w:type="dxa"/>
            <w:shd w:val="clear" w:color="auto" w:fill="auto"/>
          </w:tcPr>
          <w:p w:rsidR="0047300D" w:rsidRPr="00501B56" w:rsidRDefault="0047300D" w:rsidP="008D44FF">
            <w:pPr>
              <w:rPr>
                <w:sz w:val="18"/>
                <w:szCs w:val="18"/>
                <w:lang w:val="en-GB"/>
              </w:rPr>
            </w:pPr>
          </w:p>
        </w:tc>
        <w:tc>
          <w:tcPr>
            <w:tcW w:w="1980" w:type="dxa"/>
            <w:shd w:val="clear" w:color="auto" w:fill="auto"/>
          </w:tcPr>
          <w:p w:rsidR="0047300D" w:rsidRPr="00501B56" w:rsidRDefault="0047300D" w:rsidP="008D44FF">
            <w:pPr>
              <w:rPr>
                <w:sz w:val="18"/>
                <w:szCs w:val="18"/>
                <w:lang w:val="en-GB"/>
              </w:rPr>
            </w:pPr>
          </w:p>
        </w:tc>
        <w:tc>
          <w:tcPr>
            <w:tcW w:w="1620" w:type="dxa"/>
            <w:shd w:val="clear" w:color="auto" w:fill="auto"/>
          </w:tcPr>
          <w:p w:rsidR="0047300D" w:rsidRPr="00501B56" w:rsidRDefault="0047300D" w:rsidP="008D44FF">
            <w:pPr>
              <w:rPr>
                <w:sz w:val="18"/>
                <w:szCs w:val="18"/>
                <w:lang w:val="en-GB"/>
              </w:rPr>
            </w:pPr>
            <w:r w:rsidRPr="00501B56">
              <w:rPr>
                <w:sz w:val="18"/>
                <w:szCs w:val="18"/>
                <w:lang w:val="en-GB"/>
              </w:rPr>
              <w:t>“High-</w:t>
            </w:r>
            <w:r w:rsidRPr="00501B56">
              <w:rPr>
                <w:i/>
                <w:sz w:val="18"/>
                <w:szCs w:val="18"/>
                <w:lang w:val="en-GB"/>
              </w:rPr>
              <w:t>F</w:t>
            </w:r>
            <w:r w:rsidRPr="00501B56">
              <w:rPr>
                <w:sz w:val="18"/>
                <w:szCs w:val="18"/>
                <w:vertAlign w:val="subscript"/>
                <w:lang w:val="en-GB"/>
              </w:rPr>
              <w:t>ST</w:t>
            </w:r>
            <w:r w:rsidRPr="00501B56">
              <w:rPr>
                <w:sz w:val="18"/>
                <w:szCs w:val="18"/>
                <w:lang w:val="en-GB"/>
              </w:rPr>
              <w:t>”</w:t>
            </w:r>
          </w:p>
        </w:tc>
        <w:tc>
          <w:tcPr>
            <w:tcW w:w="5445" w:type="dxa"/>
            <w:shd w:val="clear" w:color="auto" w:fill="auto"/>
          </w:tcPr>
          <w:p w:rsidR="0047300D" w:rsidRPr="00501B56" w:rsidRDefault="0047300D" w:rsidP="008D44FF">
            <w:pPr>
              <w:rPr>
                <w:sz w:val="18"/>
                <w:szCs w:val="18"/>
                <w:lang w:val="en-GB"/>
              </w:rPr>
            </w:pPr>
            <w:r w:rsidRPr="00501B56">
              <w:rPr>
                <w:sz w:val="18"/>
                <w:szCs w:val="18"/>
                <w:lang w:val="en-GB"/>
              </w:rPr>
              <w:t>- Two independent WNA introductions: [</w:t>
            </w:r>
            <w:r w:rsidR="008F7817">
              <w:rPr>
                <w:sz w:val="18"/>
                <w:szCs w:val="18"/>
                <w:lang w:val="en-GB"/>
              </w:rPr>
              <w:t>East</w:t>
            </w:r>
            <w:r w:rsidR="008F7817" w:rsidRPr="00501B56">
              <w:rPr>
                <w:sz w:val="18"/>
                <w:szCs w:val="18"/>
                <w:lang w:val="en-GB"/>
              </w:rPr>
              <w:t xml:space="preserve"> </w:t>
            </w:r>
            <w:r w:rsidRPr="00501B56">
              <w:rPr>
                <w:sz w:val="18"/>
                <w:szCs w:val="18"/>
                <w:lang w:val="en-GB"/>
              </w:rPr>
              <w:t>Europe] + [Italy]</w:t>
            </w:r>
          </w:p>
          <w:p w:rsidR="0047300D" w:rsidRPr="00501B56" w:rsidRDefault="0047300D" w:rsidP="001B2E22">
            <w:pPr>
              <w:rPr>
                <w:sz w:val="18"/>
                <w:szCs w:val="18"/>
                <w:lang w:val="en-GB"/>
              </w:rPr>
            </w:pPr>
            <w:r w:rsidRPr="00501B56">
              <w:rPr>
                <w:sz w:val="18"/>
                <w:szCs w:val="18"/>
                <w:lang w:val="en-GB"/>
              </w:rPr>
              <w:t>- One ENA introduction:  [West Europe]</w:t>
            </w:r>
          </w:p>
        </w:tc>
        <w:tc>
          <w:tcPr>
            <w:tcW w:w="2829" w:type="dxa"/>
            <w:shd w:val="clear" w:color="auto" w:fill="auto"/>
          </w:tcPr>
          <w:p w:rsidR="0047300D" w:rsidRPr="00501B56" w:rsidRDefault="0047300D" w:rsidP="008D44FF">
            <w:pPr>
              <w:rPr>
                <w:sz w:val="18"/>
                <w:szCs w:val="18"/>
                <w:lang w:val="en-GB"/>
              </w:rPr>
            </w:pPr>
            <w:r w:rsidRPr="00501B56">
              <w:rPr>
                <w:sz w:val="18"/>
                <w:szCs w:val="18"/>
                <w:lang w:val="en-GB"/>
              </w:rPr>
              <w:t>0.737 [0.724,0.749]</w:t>
            </w:r>
          </w:p>
        </w:tc>
      </w:tr>
      <w:tr w:rsidR="0047300D" w:rsidRPr="00501B56">
        <w:trPr>
          <w:trHeight w:val="615"/>
        </w:trPr>
        <w:tc>
          <w:tcPr>
            <w:tcW w:w="2268" w:type="dxa"/>
            <w:shd w:val="clear" w:color="auto" w:fill="auto"/>
          </w:tcPr>
          <w:p w:rsidR="0047300D" w:rsidRPr="00501B56" w:rsidRDefault="0047300D" w:rsidP="008D44FF">
            <w:pPr>
              <w:rPr>
                <w:sz w:val="18"/>
                <w:szCs w:val="18"/>
                <w:lang w:val="en-GB"/>
              </w:rPr>
            </w:pPr>
          </w:p>
        </w:tc>
        <w:tc>
          <w:tcPr>
            <w:tcW w:w="1980" w:type="dxa"/>
            <w:shd w:val="clear" w:color="auto" w:fill="auto"/>
          </w:tcPr>
          <w:p w:rsidR="0047300D" w:rsidRPr="00501B56" w:rsidRDefault="0047300D" w:rsidP="008D44FF">
            <w:pPr>
              <w:rPr>
                <w:sz w:val="18"/>
                <w:szCs w:val="18"/>
                <w:lang w:val="en-GB"/>
              </w:rPr>
            </w:pPr>
          </w:p>
        </w:tc>
        <w:tc>
          <w:tcPr>
            <w:tcW w:w="1620" w:type="dxa"/>
            <w:shd w:val="clear" w:color="auto" w:fill="auto"/>
          </w:tcPr>
          <w:p w:rsidR="0047300D" w:rsidRPr="00501B56" w:rsidRDefault="0047300D" w:rsidP="008D44FF">
            <w:pPr>
              <w:rPr>
                <w:sz w:val="18"/>
                <w:szCs w:val="18"/>
                <w:lang w:val="en-GB"/>
              </w:rPr>
            </w:pPr>
            <w:r w:rsidRPr="00501B56">
              <w:rPr>
                <w:sz w:val="18"/>
                <w:szCs w:val="18"/>
                <w:lang w:val="en-GB"/>
              </w:rPr>
              <w:t>“Low-</w:t>
            </w:r>
            <w:r w:rsidRPr="00501B56">
              <w:rPr>
                <w:i/>
                <w:sz w:val="18"/>
                <w:szCs w:val="18"/>
                <w:lang w:val="en-GB"/>
              </w:rPr>
              <w:t>F</w:t>
            </w:r>
            <w:r w:rsidRPr="00501B56">
              <w:rPr>
                <w:sz w:val="18"/>
                <w:szCs w:val="18"/>
                <w:vertAlign w:val="subscript"/>
                <w:lang w:val="en-GB"/>
              </w:rPr>
              <w:t>ST</w:t>
            </w:r>
            <w:r w:rsidRPr="00501B56">
              <w:rPr>
                <w:sz w:val="18"/>
                <w:szCs w:val="18"/>
                <w:lang w:val="en-GB"/>
              </w:rPr>
              <w:t>”</w:t>
            </w:r>
          </w:p>
        </w:tc>
        <w:tc>
          <w:tcPr>
            <w:tcW w:w="5445" w:type="dxa"/>
            <w:shd w:val="clear" w:color="auto" w:fill="auto"/>
          </w:tcPr>
          <w:p w:rsidR="0047300D" w:rsidRPr="00501B56" w:rsidRDefault="0047300D" w:rsidP="008D44FF">
            <w:pPr>
              <w:rPr>
                <w:sz w:val="18"/>
                <w:szCs w:val="18"/>
                <w:lang w:val="en-GB"/>
              </w:rPr>
            </w:pPr>
            <w:r w:rsidRPr="00501B56">
              <w:rPr>
                <w:sz w:val="18"/>
                <w:szCs w:val="18"/>
                <w:lang w:val="en-GB"/>
              </w:rPr>
              <w:t>- Two independent WNA introductions: [</w:t>
            </w:r>
            <w:r w:rsidR="008F7817">
              <w:rPr>
                <w:sz w:val="18"/>
                <w:szCs w:val="18"/>
                <w:lang w:val="en-GB"/>
              </w:rPr>
              <w:t>East</w:t>
            </w:r>
            <w:r w:rsidR="008F7817" w:rsidRPr="00501B56">
              <w:rPr>
                <w:sz w:val="18"/>
                <w:szCs w:val="18"/>
                <w:lang w:val="en-GB"/>
              </w:rPr>
              <w:t xml:space="preserve"> </w:t>
            </w:r>
            <w:r w:rsidRPr="00501B56">
              <w:rPr>
                <w:sz w:val="18"/>
                <w:szCs w:val="18"/>
                <w:lang w:val="en-GB"/>
              </w:rPr>
              <w:t>Europe] + [Italy]</w:t>
            </w:r>
          </w:p>
          <w:p w:rsidR="0047300D" w:rsidRPr="00501B56" w:rsidRDefault="0047300D" w:rsidP="001B2E22">
            <w:pPr>
              <w:rPr>
                <w:sz w:val="18"/>
                <w:szCs w:val="18"/>
                <w:lang w:val="en-GB"/>
              </w:rPr>
            </w:pPr>
            <w:r w:rsidRPr="00501B56">
              <w:rPr>
                <w:sz w:val="18"/>
                <w:szCs w:val="18"/>
                <w:lang w:val="en-GB"/>
              </w:rPr>
              <w:t>- One ENA introduction: [West Europe]</w:t>
            </w:r>
          </w:p>
        </w:tc>
        <w:tc>
          <w:tcPr>
            <w:tcW w:w="2829" w:type="dxa"/>
            <w:shd w:val="clear" w:color="auto" w:fill="auto"/>
          </w:tcPr>
          <w:p w:rsidR="0047300D" w:rsidRPr="00501B56" w:rsidRDefault="0047300D" w:rsidP="008D44FF">
            <w:pPr>
              <w:rPr>
                <w:sz w:val="18"/>
                <w:szCs w:val="18"/>
                <w:lang w:val="en-GB"/>
              </w:rPr>
            </w:pPr>
            <w:r w:rsidRPr="00501B56">
              <w:rPr>
                <w:sz w:val="18"/>
                <w:szCs w:val="18"/>
                <w:lang w:val="en-GB"/>
              </w:rPr>
              <w:t>0.508 [0.498,0.518]</w:t>
            </w:r>
          </w:p>
        </w:tc>
      </w:tr>
      <w:tr w:rsidR="0047300D" w:rsidRPr="00501B56">
        <w:trPr>
          <w:trHeight w:val="615"/>
        </w:trPr>
        <w:tc>
          <w:tcPr>
            <w:tcW w:w="2268" w:type="dxa"/>
            <w:shd w:val="clear" w:color="auto" w:fill="auto"/>
          </w:tcPr>
          <w:p w:rsidR="0047300D" w:rsidRPr="00501B56" w:rsidRDefault="0047300D" w:rsidP="008D44FF">
            <w:pPr>
              <w:rPr>
                <w:sz w:val="18"/>
                <w:szCs w:val="18"/>
                <w:lang w:val="en-GB"/>
              </w:rPr>
            </w:pPr>
          </w:p>
        </w:tc>
        <w:tc>
          <w:tcPr>
            <w:tcW w:w="1980" w:type="dxa"/>
            <w:shd w:val="clear" w:color="auto" w:fill="auto"/>
          </w:tcPr>
          <w:p w:rsidR="0047300D" w:rsidRPr="00501B56" w:rsidRDefault="0047300D" w:rsidP="008D44FF">
            <w:pPr>
              <w:rPr>
                <w:sz w:val="18"/>
                <w:szCs w:val="18"/>
                <w:lang w:val="en-GB"/>
              </w:rPr>
            </w:pPr>
          </w:p>
        </w:tc>
        <w:tc>
          <w:tcPr>
            <w:tcW w:w="1620" w:type="dxa"/>
            <w:shd w:val="clear" w:color="auto" w:fill="auto"/>
          </w:tcPr>
          <w:p w:rsidR="0047300D" w:rsidRPr="00501B56" w:rsidRDefault="0047300D" w:rsidP="008D44FF">
            <w:pPr>
              <w:rPr>
                <w:sz w:val="18"/>
                <w:szCs w:val="18"/>
                <w:lang w:val="en-GB"/>
              </w:rPr>
            </w:pPr>
            <w:r w:rsidRPr="00501B56">
              <w:rPr>
                <w:sz w:val="18"/>
                <w:szCs w:val="18"/>
                <w:lang w:val="en-GB"/>
              </w:rPr>
              <w:t>“Pool-high-</w:t>
            </w:r>
            <w:r w:rsidRPr="00501B56">
              <w:rPr>
                <w:i/>
                <w:sz w:val="18"/>
                <w:szCs w:val="18"/>
                <w:lang w:val="en-GB"/>
              </w:rPr>
              <w:t>F</w:t>
            </w:r>
            <w:r w:rsidRPr="00501B56">
              <w:rPr>
                <w:sz w:val="18"/>
                <w:szCs w:val="18"/>
                <w:vertAlign w:val="subscript"/>
                <w:lang w:val="en-GB"/>
              </w:rPr>
              <w:t>ST</w:t>
            </w:r>
            <w:r w:rsidRPr="00501B56">
              <w:rPr>
                <w:sz w:val="18"/>
                <w:szCs w:val="18"/>
                <w:lang w:val="en-GB"/>
              </w:rPr>
              <w:t>”</w:t>
            </w:r>
          </w:p>
        </w:tc>
        <w:tc>
          <w:tcPr>
            <w:tcW w:w="5445" w:type="dxa"/>
            <w:shd w:val="clear" w:color="auto" w:fill="auto"/>
          </w:tcPr>
          <w:p w:rsidR="0047300D" w:rsidRPr="00501B56" w:rsidRDefault="0047300D" w:rsidP="008D44FF">
            <w:pPr>
              <w:rPr>
                <w:sz w:val="18"/>
                <w:szCs w:val="18"/>
                <w:lang w:val="en-GB"/>
              </w:rPr>
            </w:pPr>
            <w:r w:rsidRPr="00501B56">
              <w:rPr>
                <w:sz w:val="18"/>
                <w:szCs w:val="18"/>
                <w:lang w:val="en-GB"/>
              </w:rPr>
              <w:t>- Two independent WNA introductions: [</w:t>
            </w:r>
            <w:r w:rsidR="008F7817">
              <w:rPr>
                <w:sz w:val="18"/>
                <w:szCs w:val="18"/>
                <w:lang w:val="en-GB"/>
              </w:rPr>
              <w:t>East</w:t>
            </w:r>
            <w:r w:rsidR="008F7817" w:rsidRPr="00501B56">
              <w:rPr>
                <w:sz w:val="18"/>
                <w:szCs w:val="18"/>
                <w:lang w:val="en-GB"/>
              </w:rPr>
              <w:t xml:space="preserve"> </w:t>
            </w:r>
            <w:r w:rsidRPr="00501B56">
              <w:rPr>
                <w:sz w:val="18"/>
                <w:szCs w:val="18"/>
                <w:lang w:val="en-GB"/>
              </w:rPr>
              <w:t>Europe] + [Italy]</w:t>
            </w:r>
          </w:p>
          <w:p w:rsidR="0047300D" w:rsidRPr="00501B56" w:rsidRDefault="0047300D" w:rsidP="001B2E22">
            <w:pPr>
              <w:rPr>
                <w:sz w:val="18"/>
                <w:szCs w:val="18"/>
                <w:lang w:val="en-GB"/>
              </w:rPr>
            </w:pPr>
            <w:r w:rsidRPr="00501B56">
              <w:rPr>
                <w:sz w:val="18"/>
                <w:szCs w:val="18"/>
                <w:lang w:val="en-GB"/>
              </w:rPr>
              <w:t>- One ENA introduction: [West Europe]</w:t>
            </w:r>
          </w:p>
        </w:tc>
        <w:tc>
          <w:tcPr>
            <w:tcW w:w="2829" w:type="dxa"/>
            <w:shd w:val="clear" w:color="auto" w:fill="auto"/>
          </w:tcPr>
          <w:p w:rsidR="0047300D" w:rsidRPr="00501B56" w:rsidRDefault="0047300D" w:rsidP="008D44FF">
            <w:pPr>
              <w:rPr>
                <w:sz w:val="18"/>
                <w:szCs w:val="18"/>
                <w:lang w:val="en-GB"/>
              </w:rPr>
            </w:pPr>
            <w:r w:rsidRPr="00501B56">
              <w:rPr>
                <w:sz w:val="18"/>
                <w:szCs w:val="18"/>
                <w:lang w:val="en-GB"/>
              </w:rPr>
              <w:t>0.524 [0.507,0.542]</w:t>
            </w:r>
          </w:p>
        </w:tc>
      </w:tr>
      <w:tr w:rsidR="0047300D" w:rsidRPr="00501B56">
        <w:trPr>
          <w:trHeight w:val="615"/>
        </w:trPr>
        <w:tc>
          <w:tcPr>
            <w:tcW w:w="2268" w:type="dxa"/>
            <w:tcBorders>
              <w:bottom w:val="single" w:sz="4" w:space="0" w:color="auto"/>
            </w:tcBorders>
            <w:shd w:val="clear" w:color="auto" w:fill="auto"/>
          </w:tcPr>
          <w:p w:rsidR="0047300D" w:rsidRPr="00501B56" w:rsidRDefault="0047300D" w:rsidP="008D44FF">
            <w:pPr>
              <w:rPr>
                <w:sz w:val="18"/>
                <w:szCs w:val="18"/>
                <w:lang w:val="en-GB"/>
              </w:rPr>
            </w:pPr>
          </w:p>
        </w:tc>
        <w:tc>
          <w:tcPr>
            <w:tcW w:w="1980" w:type="dxa"/>
            <w:tcBorders>
              <w:bottom w:val="single" w:sz="4" w:space="0" w:color="auto"/>
            </w:tcBorders>
            <w:shd w:val="clear" w:color="auto" w:fill="auto"/>
          </w:tcPr>
          <w:p w:rsidR="0047300D" w:rsidRPr="00501B56" w:rsidRDefault="0047300D" w:rsidP="008D44FF">
            <w:pPr>
              <w:rPr>
                <w:sz w:val="18"/>
                <w:szCs w:val="18"/>
                <w:lang w:val="en-GB"/>
              </w:rPr>
            </w:pPr>
          </w:p>
        </w:tc>
        <w:tc>
          <w:tcPr>
            <w:tcW w:w="1620" w:type="dxa"/>
            <w:tcBorders>
              <w:bottom w:val="single" w:sz="4" w:space="0" w:color="auto"/>
            </w:tcBorders>
            <w:shd w:val="clear" w:color="auto" w:fill="auto"/>
          </w:tcPr>
          <w:p w:rsidR="0047300D" w:rsidRPr="00501B56" w:rsidRDefault="0047300D" w:rsidP="008D44FF">
            <w:pPr>
              <w:rPr>
                <w:sz w:val="18"/>
                <w:szCs w:val="18"/>
                <w:highlight w:val="yellow"/>
                <w:lang w:val="en-GB"/>
              </w:rPr>
            </w:pPr>
            <w:r w:rsidRPr="00501B56">
              <w:rPr>
                <w:sz w:val="18"/>
                <w:szCs w:val="18"/>
                <w:lang w:val="en-GB"/>
              </w:rPr>
              <w:t>“Pool-low-</w:t>
            </w:r>
            <w:r w:rsidRPr="00501B56">
              <w:rPr>
                <w:i/>
                <w:sz w:val="18"/>
                <w:szCs w:val="18"/>
                <w:lang w:val="en-GB"/>
              </w:rPr>
              <w:t>F</w:t>
            </w:r>
            <w:r w:rsidRPr="00501B56">
              <w:rPr>
                <w:sz w:val="18"/>
                <w:szCs w:val="18"/>
                <w:vertAlign w:val="subscript"/>
                <w:lang w:val="en-GB"/>
              </w:rPr>
              <w:t>ST</w:t>
            </w:r>
            <w:r w:rsidRPr="00501B56">
              <w:rPr>
                <w:sz w:val="18"/>
                <w:szCs w:val="18"/>
                <w:lang w:val="en-GB"/>
              </w:rPr>
              <w:t>”</w:t>
            </w:r>
          </w:p>
        </w:tc>
        <w:tc>
          <w:tcPr>
            <w:tcW w:w="5445" w:type="dxa"/>
            <w:tcBorders>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 Two independent WNA introductions: [</w:t>
            </w:r>
            <w:r w:rsidR="008F7817">
              <w:rPr>
                <w:sz w:val="18"/>
                <w:szCs w:val="18"/>
                <w:lang w:val="en-GB"/>
              </w:rPr>
              <w:t>East</w:t>
            </w:r>
            <w:r w:rsidR="008F7817" w:rsidRPr="00501B56">
              <w:rPr>
                <w:sz w:val="18"/>
                <w:szCs w:val="18"/>
                <w:lang w:val="en-GB"/>
              </w:rPr>
              <w:t xml:space="preserve"> </w:t>
            </w:r>
            <w:r w:rsidRPr="00501B56">
              <w:rPr>
                <w:sz w:val="18"/>
                <w:szCs w:val="18"/>
                <w:lang w:val="en-GB"/>
              </w:rPr>
              <w:t>Europe] + [Italy]</w:t>
            </w:r>
          </w:p>
          <w:p w:rsidR="0047300D" w:rsidRPr="00501B56" w:rsidRDefault="0047300D" w:rsidP="001B2E22">
            <w:pPr>
              <w:rPr>
                <w:sz w:val="18"/>
                <w:szCs w:val="18"/>
                <w:lang w:val="en-GB"/>
              </w:rPr>
            </w:pPr>
            <w:r w:rsidRPr="00501B56">
              <w:rPr>
                <w:sz w:val="18"/>
                <w:szCs w:val="18"/>
                <w:lang w:val="en-GB"/>
              </w:rPr>
              <w:t>- One ENA introduction:  [West Europe]</w:t>
            </w:r>
          </w:p>
        </w:tc>
        <w:tc>
          <w:tcPr>
            <w:tcW w:w="2829" w:type="dxa"/>
            <w:tcBorders>
              <w:bottom w:val="single" w:sz="4" w:space="0" w:color="auto"/>
            </w:tcBorders>
            <w:shd w:val="clear" w:color="auto" w:fill="auto"/>
          </w:tcPr>
          <w:p w:rsidR="0047300D" w:rsidRPr="00501B56" w:rsidRDefault="0047300D" w:rsidP="008D44FF">
            <w:pPr>
              <w:rPr>
                <w:sz w:val="18"/>
                <w:szCs w:val="18"/>
                <w:lang w:val="en-GB"/>
              </w:rPr>
            </w:pPr>
            <w:r w:rsidRPr="00501B56">
              <w:rPr>
                <w:sz w:val="18"/>
                <w:szCs w:val="18"/>
                <w:lang w:val="en-GB"/>
              </w:rPr>
              <w:t>0.646 [0.634,0.657]</w:t>
            </w:r>
          </w:p>
        </w:tc>
      </w:tr>
    </w:tbl>
    <w:p w:rsidR="0047300D" w:rsidRPr="00501B56" w:rsidRDefault="0047300D" w:rsidP="0047300D">
      <w:pPr>
        <w:rPr>
          <w:lang w:val="en-GB"/>
        </w:rPr>
      </w:pPr>
    </w:p>
    <w:p w:rsidR="0047300D" w:rsidRPr="00501B56" w:rsidRDefault="0047300D" w:rsidP="0047300D">
      <w:pPr>
        <w:rPr>
          <w:i/>
          <w:iCs/>
          <w:lang w:val="en-GB"/>
        </w:rPr>
      </w:pPr>
      <w:r w:rsidRPr="00501B56">
        <w:rPr>
          <w:b/>
          <w:color w:val="0000FF"/>
          <w:lang w:val="en-GB"/>
        </w:rPr>
        <w:t>Table 4</w:t>
      </w:r>
      <w:r w:rsidRPr="00501B56">
        <w:rPr>
          <w:b/>
          <w:lang w:val="en-GB"/>
        </w:rPr>
        <w:t xml:space="preserve">: Results of the second set of ABC analyses processed to make inferences about the intra-continental </w:t>
      </w:r>
      <w:r w:rsidRPr="00501B56">
        <w:rPr>
          <w:b/>
          <w:iCs/>
          <w:lang w:val="en-GB"/>
        </w:rPr>
        <w:t>origin of a subset of target invasive population clusters</w:t>
      </w:r>
      <w:r w:rsidRPr="00501B56">
        <w:rPr>
          <w:b/>
          <w:lang w:val="en-GB"/>
        </w:rPr>
        <w:t>.</w:t>
      </w:r>
    </w:p>
    <w:p w:rsidR="00B97BC6" w:rsidRPr="00501B56" w:rsidRDefault="0047300D" w:rsidP="00EA085B">
      <w:pPr>
        <w:rPr>
          <w:lang w:val="en-GB"/>
        </w:rPr>
      </w:pPr>
      <w:r w:rsidRPr="00501B56">
        <w:rPr>
          <w:lang w:val="en-GB"/>
        </w:rPr>
        <w:t>Note</w:t>
      </w:r>
      <w:del w:id="209" w:author="Arnaud Estoup" w:date="2014-05-15T16:47:00Z">
        <w:r w:rsidRPr="00501B56" w:rsidDel="005B60D9">
          <w:rPr>
            <w:lang w:val="en-GB"/>
          </w:rPr>
          <w:delText>s</w:delText>
        </w:r>
      </w:del>
      <w:r w:rsidRPr="00501B56">
        <w:rPr>
          <w:lang w:val="en-GB"/>
        </w:rPr>
        <w:t xml:space="preserve">: ENA = Eastern North America population cluster; WNA = Western North America population cluster. See main text (Materials and Methods sections) and </w:t>
      </w:r>
      <w:r w:rsidRPr="00501B56">
        <w:rPr>
          <w:color w:val="0000FF"/>
          <w:lang w:val="en-GB"/>
        </w:rPr>
        <w:t>Table 2</w:t>
      </w:r>
      <w:r w:rsidRPr="00501B56">
        <w:rPr>
          <w:lang w:val="en-GB"/>
        </w:rPr>
        <w:t xml:space="preserve"> for details regarding the different source sample sets.</w:t>
      </w:r>
    </w:p>
    <w:sectPr w:rsidR="00B97BC6" w:rsidRPr="00501B56" w:rsidSect="0047300D">
      <w:pgSz w:w="16838" w:h="11906" w:orient="landscape" w:code="9"/>
      <w:pgMar w:top="1418" w:right="1418" w:bottom="1418" w:left="1418" w:header="709" w:footer="709" w:gutter="0"/>
      <w:lnNumType w:countBy="1" w:restart="continuous"/>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homas G." w:date="2014-06-01T14:46:00Z" w:initials="I">
    <w:p w:rsidR="00CB3C50" w:rsidRDefault="00CB3C50">
      <w:pPr>
        <w:pStyle w:val="Commentaire"/>
      </w:pPr>
      <w:r>
        <w:rPr>
          <w:rStyle w:val="Marquedannotation"/>
        </w:rPr>
        <w:annotationRef/>
      </w:r>
      <w:r>
        <w:t>Y fait pas rêver ce titre. Ca fait trop : « updates from additional data ». Un autre ?</w:t>
      </w:r>
    </w:p>
    <w:p w:rsidR="00CB3C50" w:rsidRDefault="00CB3C50">
      <w:pPr>
        <w:pStyle w:val="Commentaire"/>
      </w:pPr>
      <w:r>
        <w:t xml:space="preserve">Genre : </w:t>
      </w:r>
    </w:p>
    <w:p w:rsidR="00CB3C50" w:rsidRDefault="00CB3C50">
      <w:pPr>
        <w:pStyle w:val="Commentaire"/>
      </w:pPr>
      <w:r>
        <w:t>« Complementarity of statistical treatments to infer the global routes of invasion : the case of the Asian ladybird Ha »</w:t>
      </w:r>
    </w:p>
  </w:comment>
  <w:comment w:id="1" w:author="Arnaud Estoup" w:date="2014-06-01T14:46:00Z" w:initials="AE">
    <w:p w:rsidR="00CB3C50" w:rsidRDefault="00CB3C50">
      <w:pPr>
        <w:pStyle w:val="Commentaire"/>
      </w:pPr>
      <w:r>
        <w:rPr>
          <w:rStyle w:val="Marquedannotation"/>
        </w:rPr>
        <w:annotationRef/>
      </w:r>
      <w:r>
        <w:t>Phrase un peu blabla et permet de passer de 259 a 247 mots</w:t>
      </w:r>
    </w:p>
  </w:comment>
  <w:comment w:id="26" w:author="Arnaud Estoup" w:date="2014-06-01T14:46:00Z" w:initials="AE">
    <w:p w:rsidR="00CB3C50" w:rsidRDefault="00CB3C50">
      <w:pPr>
        <w:pStyle w:val="Commentaire"/>
      </w:pPr>
      <w:r>
        <w:rPr>
          <w:rStyle w:val="Marquedannotation"/>
        </w:rPr>
        <w:annotationRef/>
      </w:r>
      <w:r>
        <w:t>Heu…je pige mal cette phase.</w:t>
      </w:r>
    </w:p>
  </w:comment>
  <w:comment w:id="28" w:author="Arnaud Estoup" w:date="2014-06-01T14:46:00Z" w:initials="AE">
    <w:p w:rsidR="00CB3C50" w:rsidRDefault="00CB3C50">
      <w:pPr>
        <w:pStyle w:val="Commentaire"/>
      </w:pPr>
      <w:r>
        <w:rPr>
          <w:rStyle w:val="Marquedannotation"/>
        </w:rPr>
        <w:annotationRef/>
      </w:r>
      <w:r>
        <w:t>Proposition de phrase</w:t>
      </w:r>
    </w:p>
  </w:comment>
  <w:comment w:id="32" w:author="Arnaud Estoup" w:date="2014-06-01T14:46:00Z" w:initials="AE">
    <w:p w:rsidR="00CB3C50" w:rsidRDefault="00CB3C50">
      <w:pPr>
        <w:pStyle w:val="Commentaire"/>
      </w:pPr>
      <w:r>
        <w:rPr>
          <w:rStyle w:val="Marquedannotation"/>
        </w:rPr>
        <w:annotationRef/>
      </w:r>
      <w:r>
        <w:t>Moi je virerai cette phrase cf. finalement EBC un peu partout …</w:t>
      </w:r>
    </w:p>
  </w:comment>
  <w:comment w:id="40" w:author="Arnaud Estoup" w:date="2014-06-01T14:46:00Z" w:initials="AE">
    <w:p w:rsidR="00CB3C50" w:rsidRDefault="00CB3C50">
      <w:pPr>
        <w:pStyle w:val="Commentaire"/>
      </w:pPr>
      <w:r>
        <w:rPr>
          <w:rStyle w:val="Marquedannotation"/>
        </w:rPr>
        <w:annotationRef/>
      </w:r>
      <w:r>
        <w:t>Pas clair pour moi cf L249 on parle de 8 putative sources…En fait eventuellement virer cette phrase car l’appendix S2 explique bien tout ca.</w:t>
      </w:r>
    </w:p>
  </w:comment>
  <w:comment w:id="57" w:author="thomas G." w:date="2014-06-01T14:46:00Z" w:initials="I">
    <w:p w:rsidR="00CB3C50" w:rsidRDefault="00CB3C50">
      <w:pPr>
        <w:pStyle w:val="Commentaire"/>
      </w:pPr>
      <w:r>
        <w:rPr>
          <w:rStyle w:val="Marquedannotation"/>
        </w:rPr>
        <w:annotationRef/>
      </w:r>
      <w:r>
        <w:t xml:space="preserve">Le NJ tree, c’est aussi une méthode de clustering. </w:t>
      </w:r>
    </w:p>
  </w:comment>
  <w:comment w:id="60" w:author="thomas G." w:date="2014-06-01T14:46:00Z" w:initials="I">
    <w:p w:rsidR="00CB3C50" w:rsidRDefault="00CB3C50">
      <w:pPr>
        <w:pStyle w:val="Commentaire"/>
      </w:pPr>
      <w:r>
        <w:rPr>
          <w:rStyle w:val="Marquedannotation"/>
        </w:rPr>
        <w:annotationRef/>
      </w:r>
      <w:r>
        <w:t>Ha bah ça ! c’est sûr. Virer la ()</w:t>
      </w:r>
    </w:p>
  </w:comment>
  <w:comment w:id="63" w:author="thomas G." w:date="2014-06-01T15:50:00Z" w:initials="I">
    <w:p w:rsidR="00216D9F" w:rsidRDefault="00216D9F">
      <w:pPr>
        <w:pStyle w:val="Commentaire"/>
      </w:pPr>
      <w:r>
        <w:rPr>
          <w:rStyle w:val="Marquedannotation"/>
        </w:rPr>
        <w:annotationRef/>
      </w:r>
      <w:r>
        <w:t xml:space="preserve">Pourquoi ne pas avoir fusiooner la carte de l’appendix S1 et la Fig. 1 </w:t>
      </w:r>
      <w:r>
        <w:sym w:font="Wingdings" w:char="F0E8"/>
      </w:r>
      <w:r>
        <w:t xml:space="preserve"> sur la même carte on verrait les samples et leur clustering de baps</w:t>
      </w:r>
    </w:p>
  </w:comment>
  <w:comment w:id="64" w:author="thomas G." w:date="2014-06-01T14:46:00Z" w:initials="I">
    <w:p w:rsidR="00CB3C50" w:rsidRDefault="00CB3C50">
      <w:pPr>
        <w:pStyle w:val="Commentaire"/>
      </w:pPr>
      <w:r>
        <w:rPr>
          <w:rStyle w:val="Marquedannotation"/>
        </w:rPr>
        <w:annotationRef/>
      </w:r>
      <w:r>
        <w:t>Comprends pas bien ce titre, cf plus bas</w:t>
      </w:r>
    </w:p>
  </w:comment>
  <w:comment w:id="69" w:author="thomas G." w:date="2014-06-01T14:46:00Z" w:initials="I">
    <w:p w:rsidR="00CB3C50" w:rsidRDefault="00CB3C50">
      <w:pPr>
        <w:pStyle w:val="Commentaire"/>
      </w:pPr>
      <w:r>
        <w:rPr>
          <w:rStyle w:val="Marquedannotation"/>
        </w:rPr>
        <w:annotationRef/>
      </w:r>
      <w:r>
        <w:t>Ça c’est pas de la «</w:t>
      </w:r>
      <w:r w:rsidRPr="00605AE4">
        <w:rPr>
          <w:i/>
          <w:iCs/>
          <w:lang w:val="en-GB"/>
        </w:rPr>
        <w:t xml:space="preserve"> </w:t>
      </w:r>
      <w:r>
        <w:rPr>
          <w:i/>
          <w:iCs/>
          <w:lang w:val="en-GB"/>
        </w:rPr>
        <w:t>Prime</w:t>
      </w:r>
      <w:r w:rsidRPr="00501B56">
        <w:rPr>
          <w:i/>
          <w:iCs/>
          <w:lang w:val="en-GB"/>
        </w:rPr>
        <w:t xml:space="preserve"> </w:t>
      </w:r>
      <w:r>
        <w:rPr>
          <w:i/>
          <w:iCs/>
          <w:lang w:val="en-GB"/>
        </w:rPr>
        <w:t xml:space="preserve">(i.e. extra-continental) </w:t>
      </w:r>
      <w:r w:rsidRPr="00501B56">
        <w:rPr>
          <w:i/>
          <w:iCs/>
          <w:lang w:val="en-GB"/>
        </w:rPr>
        <w:t>origin of target population</w:t>
      </w:r>
      <w:r>
        <w:rPr>
          <w:i/>
          <w:iCs/>
          <w:lang w:val="en-GB"/>
        </w:rPr>
        <w:t>”</w:t>
      </w:r>
    </w:p>
  </w:comment>
  <w:comment w:id="70" w:author="thomas G." w:date="2014-06-01T14:46:00Z" w:initials="I">
    <w:p w:rsidR="00CB3C50" w:rsidRDefault="00CB3C50">
      <w:pPr>
        <w:pStyle w:val="Commentaire"/>
      </w:pPr>
      <w:r>
        <w:rPr>
          <w:rStyle w:val="Marquedannotation"/>
        </w:rPr>
        <w:annotationRef/>
      </w:r>
      <w:r>
        <w:t>J’ai ajouté ces trucs, sinon, on comprend pas de quel « geographic pattern » tu parles</w:t>
      </w:r>
    </w:p>
  </w:comment>
  <w:comment w:id="73" w:author="thomas G." w:date="2014-06-01T14:46:00Z" w:initials="I">
    <w:p w:rsidR="00CB3C50" w:rsidRDefault="00CB3C50">
      <w:pPr>
        <w:pStyle w:val="Commentaire"/>
      </w:pPr>
      <w:r>
        <w:rPr>
          <w:rStyle w:val="Marquedannotation"/>
        </w:rPr>
        <w:annotationRef/>
      </w:r>
      <w:r>
        <w:t>J’aurais mis l’admixture ENA/WNA dans ce paragraphe</w:t>
      </w:r>
    </w:p>
  </w:comment>
  <w:comment w:id="81" w:author="thomas G." w:date="2014-06-01T14:48:00Z" w:initials="I">
    <w:p w:rsidR="00CB3C50" w:rsidRDefault="00CB3C50">
      <w:pPr>
        <w:pStyle w:val="Commentaire"/>
      </w:pPr>
      <w:r>
        <w:rPr>
          <w:rStyle w:val="Marquedannotation"/>
        </w:rPr>
        <w:annotationRef/>
      </w:r>
      <w:r>
        <w:t>D’accord avec arnaud</w:t>
      </w:r>
    </w:p>
  </w:comment>
  <w:comment w:id="80" w:author="Arnaud Estoup" w:date="2014-06-01T14:46:00Z" w:initials="AE">
    <w:p w:rsidR="00CB3C50" w:rsidRDefault="00CB3C50">
      <w:pPr>
        <w:pStyle w:val="Commentaire"/>
      </w:pPr>
      <w:r>
        <w:rPr>
          <w:rStyle w:val="Marquedannotation"/>
        </w:rPr>
        <w:annotationRef/>
      </w:r>
      <w:r>
        <w:t>Moi je virerai cette phrase qui est pas super informative ceci d’autant plus que la meme chose est detaille + mieux exprimé juste apres.</w:t>
      </w:r>
    </w:p>
  </w:comment>
  <w:comment w:id="89" w:author="thomas G." w:date="2014-06-01T15:05:00Z" w:initials="I">
    <w:p w:rsidR="00CB3C50" w:rsidRDefault="00CB3C50">
      <w:pPr>
        <w:pStyle w:val="Commentaire"/>
      </w:pPr>
      <w:r>
        <w:rPr>
          <w:rStyle w:val="Marquedannotation"/>
        </w:rPr>
        <w:annotationRef/>
      </w:r>
      <w:r>
        <w:t>Je comprends pas le lien avec le début de la phrase</w:t>
      </w:r>
    </w:p>
  </w:comment>
  <w:comment w:id="103" w:author="Arnaud Estoup" w:date="2014-06-01T14:46:00Z" w:initials="AE">
    <w:p w:rsidR="00CB3C50" w:rsidRDefault="00CB3C50">
      <w:pPr>
        <w:pStyle w:val="Commentaire"/>
      </w:pPr>
      <w:r>
        <w:rPr>
          <w:rStyle w:val="Marquedannotation"/>
        </w:rPr>
        <w:annotationRef/>
      </w:r>
      <w:r>
        <w:t>Je pige pas bien le more surprisingly ici -&gt; virer ? + une seule phrase plus courte plutôt que 2</w:t>
      </w:r>
    </w:p>
  </w:comment>
  <w:comment w:id="110" w:author="thomas G." w:date="2014-06-01T15:18:00Z" w:initials="I">
    <w:p w:rsidR="00CB3C50" w:rsidRDefault="00CB3C50">
      <w:pPr>
        <w:pStyle w:val="Commentaire"/>
      </w:pPr>
      <w:r>
        <w:rPr>
          <w:rStyle w:val="Marquedannotation"/>
        </w:rPr>
        <w:annotationRef/>
      </w:r>
      <w:r>
        <w:t>Pourquoi but ? ya pas contradiction avec la suite. Remplacer par and ?</w:t>
      </w:r>
    </w:p>
  </w:comment>
  <w:comment w:id="111" w:author="thomas G." w:date="2014-06-01T15:22:00Z" w:initials="I">
    <w:p w:rsidR="00CB3C50" w:rsidRDefault="00CB3C50">
      <w:pPr>
        <w:pStyle w:val="Commentaire"/>
      </w:pPr>
      <w:r>
        <w:rPr>
          <w:rStyle w:val="Marquedannotation"/>
        </w:rPr>
        <w:annotationRef/>
      </w:r>
      <w:r>
        <w:t>C’est quoi les « previous historical data » ? c’est juste les dates de 1ere obs ? Tu voulais pas plutôt parler des routes inférées par Lombaert et al. 2011 ?</w:t>
      </w:r>
    </w:p>
  </w:comment>
  <w:comment w:id="112" w:author="thomas G." w:date="2014-06-01T15:24:00Z" w:initials="I">
    <w:p w:rsidR="00CB3C50" w:rsidRDefault="00CB3C50">
      <w:pPr>
        <w:pStyle w:val="Commentaire"/>
      </w:pPr>
      <w:r>
        <w:rPr>
          <w:rStyle w:val="Marquedannotation"/>
        </w:rPr>
        <w:annotationRef/>
      </w:r>
      <w:r>
        <w:t>La true invasion story, on la connaît pas. Le huge gap dont tu parles c’est celui entre quoi et quoi ? entre lombaert et al. 2011 et les routes inférées grâce à la présent study ? ou bien entre les dates historiques et la vraie histoire ?</w:t>
      </w:r>
    </w:p>
  </w:comment>
  <w:comment w:id="195" w:author="thomas G." w:date="2014-06-01T15:30:00Z" w:initials="I">
    <w:p w:rsidR="000A6A74" w:rsidRDefault="000A6A74">
      <w:pPr>
        <w:pStyle w:val="Commentaire"/>
      </w:pPr>
      <w:r>
        <w:rPr>
          <w:rStyle w:val="Marquedannotation"/>
        </w:rPr>
        <w:annotationRef/>
      </w:r>
      <w:r>
        <w:t>Je comprends pas ce « prime origin »</w:t>
      </w:r>
    </w:p>
  </w:comment>
  <w:comment w:id="196" w:author="thomas G." w:date="2014-06-01T16:00:00Z" w:initials="I">
    <w:p w:rsidR="001F0066" w:rsidRDefault="002A0FE8">
      <w:pPr>
        <w:pStyle w:val="Commentaire"/>
      </w:pPr>
      <w:r>
        <w:rPr>
          <w:rStyle w:val="Marquedannotation"/>
        </w:rPr>
        <w:annotationRef/>
      </w:r>
      <w:r w:rsidR="006E344D">
        <w:t>Ça m’avait complètement échappé. Comme ça se fait que toutes tes pops wild aient la même taille efficace ? et pas juste le même prior de taille efficace. Je me souviens que dans les simule que j’avais fait, ça contraignait bcp le système de faire comme tu as fait.</w:t>
      </w:r>
    </w:p>
    <w:p w:rsidR="001F0066" w:rsidRDefault="001F0066">
      <w:pPr>
        <w:pStyle w:val="Commentaire"/>
      </w:pPr>
    </w:p>
    <w:p w:rsidR="002A0FE8" w:rsidRDefault="001F0066">
      <w:pPr>
        <w:pStyle w:val="Commentaire"/>
      </w:pPr>
      <w:r>
        <w:t>Et il me semble que t’avais pas fait comme ça dans Lombaert et al. 2010 et 2011</w:t>
      </w:r>
    </w:p>
  </w:comment>
  <w:comment w:id="197" w:author="Arnaud Estoup" w:date="2014-06-01T14:46:00Z" w:initials="AE">
    <w:p w:rsidR="00CB3C50" w:rsidRDefault="00CB3C50">
      <w:pPr>
        <w:pStyle w:val="Commentaire"/>
      </w:pPr>
      <w:r>
        <w:rPr>
          <w:rStyle w:val="Marquedannotation"/>
        </w:rPr>
        <w:annotationRef/>
      </w:r>
      <w:r>
        <w:t>Chili = chi devrait avoir une majuscule comme les autres labels des pops de ton arbre</w:t>
      </w:r>
    </w:p>
  </w:comment>
  <w:comment w:id="207" w:author="thomas G." w:date="2014-06-01T15:35:00Z" w:initials="I">
    <w:p w:rsidR="000A6A74" w:rsidRDefault="000A6A74">
      <w:pPr>
        <w:pStyle w:val="Commentaire"/>
      </w:pPr>
      <w:r>
        <w:rPr>
          <w:rStyle w:val="Marquedannotation"/>
        </w:rPr>
        <w:annotationRef/>
      </w:r>
      <w:r>
        <w:t>La ligne du dessus tout le long d tableau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D289B3" w15:done="0"/>
  <w15:commentEx w15:paraId="71F975C3" w15:done="0"/>
  <w15:commentEx w15:paraId="0A279C99" w15:done="0"/>
  <w15:commentEx w15:paraId="2CAF5CA5" w15:done="0"/>
  <w15:commentEx w15:paraId="5E81EF38" w15:done="0"/>
  <w15:commentEx w15:paraId="39C329E9" w15:done="0"/>
  <w15:commentEx w15:paraId="0F2B9F12" w15:done="0"/>
  <w15:commentEx w15:paraId="17823DB3" w15:done="0"/>
  <w15:commentEx w15:paraId="7A85AC6E" w15:done="0"/>
  <w15:commentEx w15:paraId="7534DED6" w15:done="0"/>
  <w15:commentEx w15:paraId="0855A0B8" w15:done="0"/>
</w15:commentsEx>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C50" w:rsidRDefault="00CB3C50">
      <w:r>
        <w:separator/>
      </w:r>
    </w:p>
  </w:endnote>
  <w:endnote w:type="continuationSeparator" w:id="0">
    <w:p w:rsidR="00CB3C50" w:rsidRDefault="00CB3C50">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C50" w:rsidRDefault="0054573D" w:rsidP="00D947FD">
    <w:pPr>
      <w:pStyle w:val="Pieddepage"/>
      <w:jc w:val="center"/>
    </w:pPr>
    <w:r>
      <w:rPr>
        <w:rStyle w:val="Numrodepage"/>
      </w:rPr>
      <w:fldChar w:fldCharType="begin"/>
    </w:r>
    <w:r w:rsidR="00CB3C50">
      <w:rPr>
        <w:rStyle w:val="Numrodepage"/>
      </w:rPr>
      <w:instrText xml:space="preserve"> PAGE </w:instrText>
    </w:r>
    <w:r>
      <w:rPr>
        <w:rStyle w:val="Numrodepage"/>
      </w:rPr>
      <w:fldChar w:fldCharType="separate"/>
    </w:r>
    <w:r w:rsidR="001F0066">
      <w:rPr>
        <w:rStyle w:val="Numrodepage"/>
        <w:noProof/>
      </w:rPr>
      <w:t>38</w:t>
    </w:r>
    <w:r>
      <w:rPr>
        <w:rStyle w:val="Numrodepage"/>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C50" w:rsidRDefault="00CB3C50">
      <w:r>
        <w:separator/>
      </w:r>
    </w:p>
  </w:footnote>
  <w:footnote w:type="continuationSeparator" w:id="0">
    <w:p w:rsidR="00CB3C50" w:rsidRDefault="00CB3C50">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18BF5E"/>
    <w:lvl w:ilvl="0">
      <w:start w:val="1"/>
      <w:numFmt w:val="decimal"/>
      <w:lvlText w:val="%1."/>
      <w:lvlJc w:val="left"/>
      <w:pPr>
        <w:tabs>
          <w:tab w:val="num" w:pos="1492"/>
        </w:tabs>
        <w:ind w:left="1492" w:hanging="360"/>
      </w:pPr>
    </w:lvl>
  </w:abstractNum>
  <w:abstractNum w:abstractNumId="1">
    <w:nsid w:val="FFFFFF7D"/>
    <w:multiLevelType w:val="singleLevel"/>
    <w:tmpl w:val="5D54E8F8"/>
    <w:lvl w:ilvl="0">
      <w:start w:val="1"/>
      <w:numFmt w:val="decimal"/>
      <w:lvlText w:val="%1."/>
      <w:lvlJc w:val="left"/>
      <w:pPr>
        <w:tabs>
          <w:tab w:val="num" w:pos="1209"/>
        </w:tabs>
        <w:ind w:left="1209" w:hanging="360"/>
      </w:pPr>
    </w:lvl>
  </w:abstractNum>
  <w:abstractNum w:abstractNumId="2">
    <w:nsid w:val="FFFFFF7E"/>
    <w:multiLevelType w:val="singleLevel"/>
    <w:tmpl w:val="66B81C8E"/>
    <w:lvl w:ilvl="0">
      <w:start w:val="1"/>
      <w:numFmt w:val="decimal"/>
      <w:lvlText w:val="%1."/>
      <w:lvlJc w:val="left"/>
      <w:pPr>
        <w:tabs>
          <w:tab w:val="num" w:pos="926"/>
        </w:tabs>
        <w:ind w:left="926" w:hanging="360"/>
      </w:pPr>
    </w:lvl>
  </w:abstractNum>
  <w:abstractNum w:abstractNumId="3">
    <w:nsid w:val="FFFFFF7F"/>
    <w:multiLevelType w:val="singleLevel"/>
    <w:tmpl w:val="9F1A12FE"/>
    <w:lvl w:ilvl="0">
      <w:start w:val="1"/>
      <w:numFmt w:val="decimal"/>
      <w:lvlText w:val="%1."/>
      <w:lvlJc w:val="left"/>
      <w:pPr>
        <w:tabs>
          <w:tab w:val="num" w:pos="643"/>
        </w:tabs>
        <w:ind w:left="643" w:hanging="360"/>
      </w:pPr>
    </w:lvl>
  </w:abstractNum>
  <w:abstractNum w:abstractNumId="4">
    <w:nsid w:val="FFFFFF80"/>
    <w:multiLevelType w:val="singleLevel"/>
    <w:tmpl w:val="47B8DF6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B18213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BA41B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67E72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C481AA"/>
    <w:lvl w:ilvl="0">
      <w:start w:val="1"/>
      <w:numFmt w:val="decimal"/>
      <w:lvlText w:val="%1."/>
      <w:lvlJc w:val="left"/>
      <w:pPr>
        <w:tabs>
          <w:tab w:val="num" w:pos="360"/>
        </w:tabs>
        <w:ind w:left="360" w:hanging="360"/>
      </w:pPr>
    </w:lvl>
  </w:abstractNum>
  <w:abstractNum w:abstractNumId="9">
    <w:nsid w:val="FFFFFF89"/>
    <w:multiLevelType w:val="singleLevel"/>
    <w:tmpl w:val="0CAEAAFC"/>
    <w:lvl w:ilvl="0">
      <w:start w:val="1"/>
      <w:numFmt w:val="bullet"/>
      <w:lvlText w:val=""/>
      <w:lvlJc w:val="left"/>
      <w:pPr>
        <w:tabs>
          <w:tab w:val="num" w:pos="360"/>
        </w:tabs>
        <w:ind w:left="360" w:hanging="360"/>
      </w:pPr>
      <w:rPr>
        <w:rFonts w:ascii="Symbol" w:hAnsi="Symbol" w:hint="default"/>
      </w:rPr>
    </w:lvl>
  </w:abstractNum>
  <w:abstractNum w:abstractNumId="10">
    <w:nsid w:val="066F7FB7"/>
    <w:multiLevelType w:val="hybridMultilevel"/>
    <w:tmpl w:val="5B96DB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nsid w:val="3D466AA8"/>
    <w:multiLevelType w:val="hybridMultilevel"/>
    <w:tmpl w:val="12E41276"/>
    <w:lvl w:ilvl="0" w:tplc="1FAE9888">
      <w:start w:val="4"/>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Wingdings" w:hint="default"/>
      </w:rPr>
    </w:lvl>
    <w:lvl w:ilvl="4" w:tplc="040C0003">
      <w:start w:val="1"/>
      <w:numFmt w:val="bullet"/>
      <w:lvlText w:val="o"/>
      <w:lvlJc w:val="left"/>
      <w:pPr>
        <w:ind w:left="3600" w:hanging="360"/>
      </w:pPr>
      <w:rPr>
        <w:rFonts w:ascii="Courier New" w:hAnsi="Courier New" w:cs="Tahoma"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Wingdings" w:hint="default"/>
      </w:rPr>
    </w:lvl>
    <w:lvl w:ilvl="7" w:tplc="040C0003">
      <w:start w:val="1"/>
      <w:numFmt w:val="bullet"/>
      <w:lvlText w:val="o"/>
      <w:lvlJc w:val="left"/>
      <w:pPr>
        <w:ind w:left="5760" w:hanging="360"/>
      </w:pPr>
      <w:rPr>
        <w:rFonts w:ascii="Courier New" w:hAnsi="Courier New" w:cs="Tahoma" w:hint="default"/>
      </w:rPr>
    </w:lvl>
    <w:lvl w:ilvl="8" w:tplc="040C0005">
      <w:start w:val="1"/>
      <w:numFmt w:val="bullet"/>
      <w:lvlText w:val=""/>
      <w:lvlJc w:val="left"/>
      <w:pPr>
        <w:ind w:left="6480" w:hanging="360"/>
      </w:pPr>
      <w:rPr>
        <w:rFonts w:ascii="Wingdings" w:hAnsi="Wingdings" w:cs="Wingdings" w:hint="default"/>
      </w:r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 Sappa">
    <w15:presenceInfo w15:providerId="Windows Live" w15:userId="51f0f587359c99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0"/>
  <w:embedSystemFonts/>
  <w:trackRevision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cVars>
    <w:docVar w:name="EN.InstantFormat" w:val="&lt;ENInstantFormat&gt;&lt;Enabled&gt;0&lt;/Enabled&gt;&lt;ScanUnformatted&gt;1&lt;/ScanUnformatted&gt;&lt;ScanChanges&gt;1&lt;/ScanChanges&gt;&lt;/ENInstantFormat&gt;"/>
    <w:docVar w:name="EN.Layout" w:val="&lt;ENLayout&gt;&lt;Style&gt;Molecular Ecology ok ok&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iblio Lombaert.enl&lt;/item&gt;&lt;/Libraries&gt;&lt;/ENLibraries&gt;"/>
  </w:docVars>
  <w:rsids>
    <w:rsidRoot w:val="004B31C1"/>
    <w:rsid w:val="0000050B"/>
    <w:rsid w:val="000030EF"/>
    <w:rsid w:val="00011CC8"/>
    <w:rsid w:val="00014928"/>
    <w:rsid w:val="000169BB"/>
    <w:rsid w:val="0001752B"/>
    <w:rsid w:val="00022A14"/>
    <w:rsid w:val="00022F01"/>
    <w:rsid w:val="0002337A"/>
    <w:rsid w:val="00024495"/>
    <w:rsid w:val="00024F07"/>
    <w:rsid w:val="00032DC9"/>
    <w:rsid w:val="000375C9"/>
    <w:rsid w:val="00042CF2"/>
    <w:rsid w:val="00043984"/>
    <w:rsid w:val="0004524C"/>
    <w:rsid w:val="0005215A"/>
    <w:rsid w:val="00056EDC"/>
    <w:rsid w:val="00057AC1"/>
    <w:rsid w:val="00057AF6"/>
    <w:rsid w:val="00060A1B"/>
    <w:rsid w:val="0006147F"/>
    <w:rsid w:val="00061D6F"/>
    <w:rsid w:val="00062CD3"/>
    <w:rsid w:val="00063A73"/>
    <w:rsid w:val="0006721B"/>
    <w:rsid w:val="00077943"/>
    <w:rsid w:val="000822BA"/>
    <w:rsid w:val="00082F07"/>
    <w:rsid w:val="00086A71"/>
    <w:rsid w:val="000A6A74"/>
    <w:rsid w:val="000B4264"/>
    <w:rsid w:val="000C3959"/>
    <w:rsid w:val="000C45CB"/>
    <w:rsid w:val="000C7558"/>
    <w:rsid w:val="000D414F"/>
    <w:rsid w:val="000E040B"/>
    <w:rsid w:val="000E2E45"/>
    <w:rsid w:val="000E4143"/>
    <w:rsid w:val="000E5912"/>
    <w:rsid w:val="000F0433"/>
    <w:rsid w:val="000F1601"/>
    <w:rsid w:val="000F3DB4"/>
    <w:rsid w:val="000F61E6"/>
    <w:rsid w:val="0010144D"/>
    <w:rsid w:val="00103470"/>
    <w:rsid w:val="00104AA3"/>
    <w:rsid w:val="00113A73"/>
    <w:rsid w:val="001145E9"/>
    <w:rsid w:val="001152DE"/>
    <w:rsid w:val="00122C5E"/>
    <w:rsid w:val="00122F74"/>
    <w:rsid w:val="00132C3E"/>
    <w:rsid w:val="00134295"/>
    <w:rsid w:val="001351D6"/>
    <w:rsid w:val="00136F60"/>
    <w:rsid w:val="0014145D"/>
    <w:rsid w:val="00145B2E"/>
    <w:rsid w:val="001504DF"/>
    <w:rsid w:val="00154126"/>
    <w:rsid w:val="00155E45"/>
    <w:rsid w:val="001560F4"/>
    <w:rsid w:val="00161A52"/>
    <w:rsid w:val="001655E0"/>
    <w:rsid w:val="00177F9C"/>
    <w:rsid w:val="001804FD"/>
    <w:rsid w:val="00182A7F"/>
    <w:rsid w:val="00184C66"/>
    <w:rsid w:val="00187390"/>
    <w:rsid w:val="00191AE5"/>
    <w:rsid w:val="00192DA8"/>
    <w:rsid w:val="0019336B"/>
    <w:rsid w:val="001A1626"/>
    <w:rsid w:val="001A405F"/>
    <w:rsid w:val="001A4827"/>
    <w:rsid w:val="001B0D09"/>
    <w:rsid w:val="001B2E22"/>
    <w:rsid w:val="001B6271"/>
    <w:rsid w:val="001C00F7"/>
    <w:rsid w:val="001C39F3"/>
    <w:rsid w:val="001C75FF"/>
    <w:rsid w:val="001D1CCE"/>
    <w:rsid w:val="001D3010"/>
    <w:rsid w:val="001D4599"/>
    <w:rsid w:val="001D5937"/>
    <w:rsid w:val="001D5A2E"/>
    <w:rsid w:val="001E6C7B"/>
    <w:rsid w:val="001E775A"/>
    <w:rsid w:val="001F0066"/>
    <w:rsid w:val="001F22C0"/>
    <w:rsid w:val="001F5D8A"/>
    <w:rsid w:val="001F68BB"/>
    <w:rsid w:val="00210514"/>
    <w:rsid w:val="002136F1"/>
    <w:rsid w:val="00216D9F"/>
    <w:rsid w:val="002223C1"/>
    <w:rsid w:val="00234B01"/>
    <w:rsid w:val="00235698"/>
    <w:rsid w:val="0023640D"/>
    <w:rsid w:val="0023726C"/>
    <w:rsid w:val="00237FB4"/>
    <w:rsid w:val="0025576D"/>
    <w:rsid w:val="00256673"/>
    <w:rsid w:val="00256DAD"/>
    <w:rsid w:val="00256E9D"/>
    <w:rsid w:val="00257652"/>
    <w:rsid w:val="00260333"/>
    <w:rsid w:val="002612E8"/>
    <w:rsid w:val="002621BE"/>
    <w:rsid w:val="002674CB"/>
    <w:rsid w:val="002676C7"/>
    <w:rsid w:val="002717E2"/>
    <w:rsid w:val="002725DF"/>
    <w:rsid w:val="00273B58"/>
    <w:rsid w:val="0027551D"/>
    <w:rsid w:val="0028754B"/>
    <w:rsid w:val="0029141F"/>
    <w:rsid w:val="00296F0E"/>
    <w:rsid w:val="002A0FE8"/>
    <w:rsid w:val="002A30A0"/>
    <w:rsid w:val="002A30F1"/>
    <w:rsid w:val="002A348C"/>
    <w:rsid w:val="002B0A4B"/>
    <w:rsid w:val="002B1A52"/>
    <w:rsid w:val="002B5EAD"/>
    <w:rsid w:val="002C04FB"/>
    <w:rsid w:val="002C40C5"/>
    <w:rsid w:val="002C76D9"/>
    <w:rsid w:val="002D05C3"/>
    <w:rsid w:val="002D2841"/>
    <w:rsid w:val="002D37A0"/>
    <w:rsid w:val="002D5BB1"/>
    <w:rsid w:val="002E19E2"/>
    <w:rsid w:val="002E4804"/>
    <w:rsid w:val="002E7119"/>
    <w:rsid w:val="00300160"/>
    <w:rsid w:val="0030028A"/>
    <w:rsid w:val="00302152"/>
    <w:rsid w:val="00304FDE"/>
    <w:rsid w:val="003052A3"/>
    <w:rsid w:val="003055AD"/>
    <w:rsid w:val="00306935"/>
    <w:rsid w:val="00317FC1"/>
    <w:rsid w:val="003207E5"/>
    <w:rsid w:val="00320E35"/>
    <w:rsid w:val="003235D7"/>
    <w:rsid w:val="00324273"/>
    <w:rsid w:val="00325311"/>
    <w:rsid w:val="00325E16"/>
    <w:rsid w:val="00326D9A"/>
    <w:rsid w:val="00327D59"/>
    <w:rsid w:val="00331314"/>
    <w:rsid w:val="00341D02"/>
    <w:rsid w:val="00350130"/>
    <w:rsid w:val="00350591"/>
    <w:rsid w:val="00353A06"/>
    <w:rsid w:val="00360EC3"/>
    <w:rsid w:val="00365522"/>
    <w:rsid w:val="003679FA"/>
    <w:rsid w:val="00376F15"/>
    <w:rsid w:val="00382DED"/>
    <w:rsid w:val="0038342A"/>
    <w:rsid w:val="00385C1B"/>
    <w:rsid w:val="00393D90"/>
    <w:rsid w:val="0039678F"/>
    <w:rsid w:val="003A3018"/>
    <w:rsid w:val="003B1BCD"/>
    <w:rsid w:val="003B2E0A"/>
    <w:rsid w:val="003B56B6"/>
    <w:rsid w:val="003B5CE6"/>
    <w:rsid w:val="003C1479"/>
    <w:rsid w:val="003C533A"/>
    <w:rsid w:val="003C5597"/>
    <w:rsid w:val="003C5B45"/>
    <w:rsid w:val="003C5BA8"/>
    <w:rsid w:val="003D455B"/>
    <w:rsid w:val="003D4637"/>
    <w:rsid w:val="003D5EF0"/>
    <w:rsid w:val="003E4014"/>
    <w:rsid w:val="003E4726"/>
    <w:rsid w:val="003E5597"/>
    <w:rsid w:val="003E6C68"/>
    <w:rsid w:val="003F637D"/>
    <w:rsid w:val="003F71AB"/>
    <w:rsid w:val="00403F90"/>
    <w:rsid w:val="0040500A"/>
    <w:rsid w:val="00413E06"/>
    <w:rsid w:val="00415B95"/>
    <w:rsid w:val="00415D74"/>
    <w:rsid w:val="00415EB1"/>
    <w:rsid w:val="00420158"/>
    <w:rsid w:val="004208CA"/>
    <w:rsid w:val="004275A6"/>
    <w:rsid w:val="00431A48"/>
    <w:rsid w:val="004339B1"/>
    <w:rsid w:val="00434EDF"/>
    <w:rsid w:val="00436E18"/>
    <w:rsid w:val="00453270"/>
    <w:rsid w:val="00457257"/>
    <w:rsid w:val="00463CC3"/>
    <w:rsid w:val="0047300D"/>
    <w:rsid w:val="004735F5"/>
    <w:rsid w:val="00473A8A"/>
    <w:rsid w:val="00473D68"/>
    <w:rsid w:val="0047512E"/>
    <w:rsid w:val="0048057D"/>
    <w:rsid w:val="00482597"/>
    <w:rsid w:val="004864B3"/>
    <w:rsid w:val="00490794"/>
    <w:rsid w:val="00492546"/>
    <w:rsid w:val="00497A69"/>
    <w:rsid w:val="004A048A"/>
    <w:rsid w:val="004A167B"/>
    <w:rsid w:val="004A5F7B"/>
    <w:rsid w:val="004B0463"/>
    <w:rsid w:val="004B0B1F"/>
    <w:rsid w:val="004B31C1"/>
    <w:rsid w:val="004B4C93"/>
    <w:rsid w:val="004B7F23"/>
    <w:rsid w:val="004C232C"/>
    <w:rsid w:val="004C4C1A"/>
    <w:rsid w:val="004C62FA"/>
    <w:rsid w:val="004C6D9D"/>
    <w:rsid w:val="004D67FA"/>
    <w:rsid w:val="004D78AE"/>
    <w:rsid w:val="004E2851"/>
    <w:rsid w:val="004E669C"/>
    <w:rsid w:val="004E7818"/>
    <w:rsid w:val="004F56D2"/>
    <w:rsid w:val="004F6BB4"/>
    <w:rsid w:val="00501B56"/>
    <w:rsid w:val="00504350"/>
    <w:rsid w:val="00506B77"/>
    <w:rsid w:val="005121B1"/>
    <w:rsid w:val="00514191"/>
    <w:rsid w:val="005175BD"/>
    <w:rsid w:val="00522357"/>
    <w:rsid w:val="005246B5"/>
    <w:rsid w:val="00530516"/>
    <w:rsid w:val="005363B5"/>
    <w:rsid w:val="0054573D"/>
    <w:rsid w:val="005535EE"/>
    <w:rsid w:val="00570287"/>
    <w:rsid w:val="0057047B"/>
    <w:rsid w:val="00571038"/>
    <w:rsid w:val="00574B78"/>
    <w:rsid w:val="0057774E"/>
    <w:rsid w:val="00580EEA"/>
    <w:rsid w:val="00584278"/>
    <w:rsid w:val="005856BE"/>
    <w:rsid w:val="00585FD1"/>
    <w:rsid w:val="005963F3"/>
    <w:rsid w:val="005A289C"/>
    <w:rsid w:val="005A5123"/>
    <w:rsid w:val="005B40F1"/>
    <w:rsid w:val="005B60D9"/>
    <w:rsid w:val="005B7330"/>
    <w:rsid w:val="005C0A14"/>
    <w:rsid w:val="005C1198"/>
    <w:rsid w:val="005C160D"/>
    <w:rsid w:val="005C672A"/>
    <w:rsid w:val="005D1308"/>
    <w:rsid w:val="005D2A5C"/>
    <w:rsid w:val="005D47BC"/>
    <w:rsid w:val="005D4E99"/>
    <w:rsid w:val="005D778E"/>
    <w:rsid w:val="005E080D"/>
    <w:rsid w:val="005E24E6"/>
    <w:rsid w:val="005E2D6C"/>
    <w:rsid w:val="005E2E8E"/>
    <w:rsid w:val="005E4379"/>
    <w:rsid w:val="005E44DF"/>
    <w:rsid w:val="005E7C20"/>
    <w:rsid w:val="005F2DA3"/>
    <w:rsid w:val="0060102B"/>
    <w:rsid w:val="00601EAA"/>
    <w:rsid w:val="00605AE4"/>
    <w:rsid w:val="006072F8"/>
    <w:rsid w:val="006121BC"/>
    <w:rsid w:val="00612258"/>
    <w:rsid w:val="0061244C"/>
    <w:rsid w:val="00613E05"/>
    <w:rsid w:val="00620F3E"/>
    <w:rsid w:val="00621D3E"/>
    <w:rsid w:val="00625301"/>
    <w:rsid w:val="006267D0"/>
    <w:rsid w:val="00627BFA"/>
    <w:rsid w:val="0063008C"/>
    <w:rsid w:val="00630DB8"/>
    <w:rsid w:val="00633AFB"/>
    <w:rsid w:val="00636017"/>
    <w:rsid w:val="00637189"/>
    <w:rsid w:val="00647950"/>
    <w:rsid w:val="00663E3D"/>
    <w:rsid w:val="006651B2"/>
    <w:rsid w:val="006667ED"/>
    <w:rsid w:val="0067036B"/>
    <w:rsid w:val="00673044"/>
    <w:rsid w:val="00673343"/>
    <w:rsid w:val="00673A85"/>
    <w:rsid w:val="00685C45"/>
    <w:rsid w:val="0069192B"/>
    <w:rsid w:val="0069449D"/>
    <w:rsid w:val="006A13FD"/>
    <w:rsid w:val="006B4087"/>
    <w:rsid w:val="006B4F9C"/>
    <w:rsid w:val="006C0FCB"/>
    <w:rsid w:val="006C36C4"/>
    <w:rsid w:val="006D01AF"/>
    <w:rsid w:val="006D1DD6"/>
    <w:rsid w:val="006D3D60"/>
    <w:rsid w:val="006D4B2A"/>
    <w:rsid w:val="006D4DB9"/>
    <w:rsid w:val="006D620C"/>
    <w:rsid w:val="006E2BBA"/>
    <w:rsid w:val="006E344D"/>
    <w:rsid w:val="006E371F"/>
    <w:rsid w:val="006E554B"/>
    <w:rsid w:val="006F1EA2"/>
    <w:rsid w:val="006F3369"/>
    <w:rsid w:val="0073195D"/>
    <w:rsid w:val="00732C79"/>
    <w:rsid w:val="00734DEC"/>
    <w:rsid w:val="007370B7"/>
    <w:rsid w:val="007467E0"/>
    <w:rsid w:val="00750ED3"/>
    <w:rsid w:val="00751850"/>
    <w:rsid w:val="00753674"/>
    <w:rsid w:val="00757E56"/>
    <w:rsid w:val="007612B9"/>
    <w:rsid w:val="0077125B"/>
    <w:rsid w:val="00772CE5"/>
    <w:rsid w:val="0077571F"/>
    <w:rsid w:val="00776533"/>
    <w:rsid w:val="0078433B"/>
    <w:rsid w:val="00785CF5"/>
    <w:rsid w:val="0079032A"/>
    <w:rsid w:val="00791133"/>
    <w:rsid w:val="00791B69"/>
    <w:rsid w:val="007A328E"/>
    <w:rsid w:val="007A6D5B"/>
    <w:rsid w:val="007B1C32"/>
    <w:rsid w:val="007C0F41"/>
    <w:rsid w:val="007C3018"/>
    <w:rsid w:val="007D12AC"/>
    <w:rsid w:val="007D2966"/>
    <w:rsid w:val="007D7B6E"/>
    <w:rsid w:val="007E3C7C"/>
    <w:rsid w:val="007E540A"/>
    <w:rsid w:val="007F0EEA"/>
    <w:rsid w:val="007F4D24"/>
    <w:rsid w:val="008003AC"/>
    <w:rsid w:val="00800B88"/>
    <w:rsid w:val="00800BCD"/>
    <w:rsid w:val="008104FC"/>
    <w:rsid w:val="008105B7"/>
    <w:rsid w:val="008145C8"/>
    <w:rsid w:val="008222B8"/>
    <w:rsid w:val="00824794"/>
    <w:rsid w:val="00826944"/>
    <w:rsid w:val="008311D1"/>
    <w:rsid w:val="00832D09"/>
    <w:rsid w:val="008333E2"/>
    <w:rsid w:val="008335ED"/>
    <w:rsid w:val="00834D18"/>
    <w:rsid w:val="00834D2E"/>
    <w:rsid w:val="008414BB"/>
    <w:rsid w:val="00841B17"/>
    <w:rsid w:val="008538DC"/>
    <w:rsid w:val="008557DD"/>
    <w:rsid w:val="008606DA"/>
    <w:rsid w:val="0086255F"/>
    <w:rsid w:val="00862714"/>
    <w:rsid w:val="00871110"/>
    <w:rsid w:val="00872CB8"/>
    <w:rsid w:val="00877E2A"/>
    <w:rsid w:val="00877FE1"/>
    <w:rsid w:val="00881C0B"/>
    <w:rsid w:val="0088378E"/>
    <w:rsid w:val="00886962"/>
    <w:rsid w:val="00893CC4"/>
    <w:rsid w:val="00894CF2"/>
    <w:rsid w:val="00895C3B"/>
    <w:rsid w:val="008961D0"/>
    <w:rsid w:val="008974FE"/>
    <w:rsid w:val="008A2267"/>
    <w:rsid w:val="008A507D"/>
    <w:rsid w:val="008A5D69"/>
    <w:rsid w:val="008B3B87"/>
    <w:rsid w:val="008B5384"/>
    <w:rsid w:val="008B606C"/>
    <w:rsid w:val="008B67FF"/>
    <w:rsid w:val="008B6A91"/>
    <w:rsid w:val="008C2002"/>
    <w:rsid w:val="008C4AE3"/>
    <w:rsid w:val="008C5993"/>
    <w:rsid w:val="008D008D"/>
    <w:rsid w:val="008D0625"/>
    <w:rsid w:val="008D1463"/>
    <w:rsid w:val="008D44FF"/>
    <w:rsid w:val="008D5758"/>
    <w:rsid w:val="008E706B"/>
    <w:rsid w:val="008F07D2"/>
    <w:rsid w:val="008F454B"/>
    <w:rsid w:val="008F50DC"/>
    <w:rsid w:val="008F7361"/>
    <w:rsid w:val="008F7817"/>
    <w:rsid w:val="00903A89"/>
    <w:rsid w:val="00906441"/>
    <w:rsid w:val="00912371"/>
    <w:rsid w:val="00916059"/>
    <w:rsid w:val="0091664E"/>
    <w:rsid w:val="009169C9"/>
    <w:rsid w:val="009211D7"/>
    <w:rsid w:val="009248C7"/>
    <w:rsid w:val="009304CE"/>
    <w:rsid w:val="00932E1A"/>
    <w:rsid w:val="0094275E"/>
    <w:rsid w:val="00944E73"/>
    <w:rsid w:val="00951AF6"/>
    <w:rsid w:val="009634D8"/>
    <w:rsid w:val="009654F9"/>
    <w:rsid w:val="00970E61"/>
    <w:rsid w:val="00971B0B"/>
    <w:rsid w:val="00971C85"/>
    <w:rsid w:val="009725FB"/>
    <w:rsid w:val="009830AF"/>
    <w:rsid w:val="00993DB7"/>
    <w:rsid w:val="00994B12"/>
    <w:rsid w:val="00996326"/>
    <w:rsid w:val="0099665B"/>
    <w:rsid w:val="00996A35"/>
    <w:rsid w:val="00996B72"/>
    <w:rsid w:val="009A2D57"/>
    <w:rsid w:val="009A65AA"/>
    <w:rsid w:val="009B4059"/>
    <w:rsid w:val="009B5E8D"/>
    <w:rsid w:val="009C3C6A"/>
    <w:rsid w:val="009C3EBC"/>
    <w:rsid w:val="009C6088"/>
    <w:rsid w:val="009C734B"/>
    <w:rsid w:val="009D0EE7"/>
    <w:rsid w:val="009D3746"/>
    <w:rsid w:val="009D508C"/>
    <w:rsid w:val="009E18C4"/>
    <w:rsid w:val="009E624E"/>
    <w:rsid w:val="009E707B"/>
    <w:rsid w:val="009F3B10"/>
    <w:rsid w:val="009F4AD0"/>
    <w:rsid w:val="009F5984"/>
    <w:rsid w:val="009F5A9A"/>
    <w:rsid w:val="009F7B25"/>
    <w:rsid w:val="00A02B97"/>
    <w:rsid w:val="00A03FC2"/>
    <w:rsid w:val="00A06D0C"/>
    <w:rsid w:val="00A1388F"/>
    <w:rsid w:val="00A15D95"/>
    <w:rsid w:val="00A24180"/>
    <w:rsid w:val="00A3308C"/>
    <w:rsid w:val="00A410BA"/>
    <w:rsid w:val="00A5394C"/>
    <w:rsid w:val="00A61FE5"/>
    <w:rsid w:val="00A62BE5"/>
    <w:rsid w:val="00A65FFC"/>
    <w:rsid w:val="00A7039E"/>
    <w:rsid w:val="00A7049B"/>
    <w:rsid w:val="00A756C2"/>
    <w:rsid w:val="00A773FB"/>
    <w:rsid w:val="00A80498"/>
    <w:rsid w:val="00A84B8A"/>
    <w:rsid w:val="00A85DDD"/>
    <w:rsid w:val="00A869D3"/>
    <w:rsid w:val="00A90BE2"/>
    <w:rsid w:val="00A94CA0"/>
    <w:rsid w:val="00AA1141"/>
    <w:rsid w:val="00AA1A01"/>
    <w:rsid w:val="00AB0CF7"/>
    <w:rsid w:val="00AB42BF"/>
    <w:rsid w:val="00AB526B"/>
    <w:rsid w:val="00AB5893"/>
    <w:rsid w:val="00AC0C5C"/>
    <w:rsid w:val="00AC4C0D"/>
    <w:rsid w:val="00AD0A92"/>
    <w:rsid w:val="00AD0B42"/>
    <w:rsid w:val="00AD0F43"/>
    <w:rsid w:val="00AE003D"/>
    <w:rsid w:val="00AE59C6"/>
    <w:rsid w:val="00AE64DB"/>
    <w:rsid w:val="00AF284B"/>
    <w:rsid w:val="00AF4B83"/>
    <w:rsid w:val="00B000D4"/>
    <w:rsid w:val="00B0076E"/>
    <w:rsid w:val="00B07B87"/>
    <w:rsid w:val="00B10024"/>
    <w:rsid w:val="00B11D72"/>
    <w:rsid w:val="00B128CA"/>
    <w:rsid w:val="00B16401"/>
    <w:rsid w:val="00B207B3"/>
    <w:rsid w:val="00B20CB8"/>
    <w:rsid w:val="00B21821"/>
    <w:rsid w:val="00B24D5D"/>
    <w:rsid w:val="00B277AA"/>
    <w:rsid w:val="00B3208E"/>
    <w:rsid w:val="00B33E36"/>
    <w:rsid w:val="00B40EBB"/>
    <w:rsid w:val="00B43E3B"/>
    <w:rsid w:val="00B46D50"/>
    <w:rsid w:val="00B50A0E"/>
    <w:rsid w:val="00B605CF"/>
    <w:rsid w:val="00B61F6F"/>
    <w:rsid w:val="00B63290"/>
    <w:rsid w:val="00B63762"/>
    <w:rsid w:val="00B6540A"/>
    <w:rsid w:val="00B65AE3"/>
    <w:rsid w:val="00B7061C"/>
    <w:rsid w:val="00B710F2"/>
    <w:rsid w:val="00B72710"/>
    <w:rsid w:val="00B74F89"/>
    <w:rsid w:val="00B80B8E"/>
    <w:rsid w:val="00B844FA"/>
    <w:rsid w:val="00B857BB"/>
    <w:rsid w:val="00B94704"/>
    <w:rsid w:val="00B95090"/>
    <w:rsid w:val="00B96994"/>
    <w:rsid w:val="00B971A5"/>
    <w:rsid w:val="00B97BC6"/>
    <w:rsid w:val="00BA09EA"/>
    <w:rsid w:val="00BB746B"/>
    <w:rsid w:val="00BC3A54"/>
    <w:rsid w:val="00BD0618"/>
    <w:rsid w:val="00BD1416"/>
    <w:rsid w:val="00BD1904"/>
    <w:rsid w:val="00BD2FDF"/>
    <w:rsid w:val="00BE6A4C"/>
    <w:rsid w:val="00BF467B"/>
    <w:rsid w:val="00C03F27"/>
    <w:rsid w:val="00C0718E"/>
    <w:rsid w:val="00C07262"/>
    <w:rsid w:val="00C078B4"/>
    <w:rsid w:val="00C07C29"/>
    <w:rsid w:val="00C1032A"/>
    <w:rsid w:val="00C10909"/>
    <w:rsid w:val="00C123FD"/>
    <w:rsid w:val="00C13977"/>
    <w:rsid w:val="00C13B62"/>
    <w:rsid w:val="00C13D41"/>
    <w:rsid w:val="00C17CF3"/>
    <w:rsid w:val="00C222C3"/>
    <w:rsid w:val="00C2317F"/>
    <w:rsid w:val="00C23BB9"/>
    <w:rsid w:val="00C263FF"/>
    <w:rsid w:val="00C2720A"/>
    <w:rsid w:val="00C2749A"/>
    <w:rsid w:val="00C30951"/>
    <w:rsid w:val="00C3248E"/>
    <w:rsid w:val="00C37813"/>
    <w:rsid w:val="00C41202"/>
    <w:rsid w:val="00C42FE0"/>
    <w:rsid w:val="00C438AE"/>
    <w:rsid w:val="00C47AFC"/>
    <w:rsid w:val="00C47D43"/>
    <w:rsid w:val="00C53F18"/>
    <w:rsid w:val="00C55948"/>
    <w:rsid w:val="00C5637B"/>
    <w:rsid w:val="00C60A44"/>
    <w:rsid w:val="00C6194F"/>
    <w:rsid w:val="00C6370E"/>
    <w:rsid w:val="00C64FE8"/>
    <w:rsid w:val="00C666A5"/>
    <w:rsid w:val="00C70C65"/>
    <w:rsid w:val="00C73E1A"/>
    <w:rsid w:val="00C91DB9"/>
    <w:rsid w:val="00C92716"/>
    <w:rsid w:val="00CA1BA7"/>
    <w:rsid w:val="00CA2583"/>
    <w:rsid w:val="00CA2A14"/>
    <w:rsid w:val="00CB3C50"/>
    <w:rsid w:val="00CC1B58"/>
    <w:rsid w:val="00CC3055"/>
    <w:rsid w:val="00CC4B44"/>
    <w:rsid w:val="00CC77C6"/>
    <w:rsid w:val="00CD2E0D"/>
    <w:rsid w:val="00CE398A"/>
    <w:rsid w:val="00CE4290"/>
    <w:rsid w:val="00CE5FF4"/>
    <w:rsid w:val="00CF085D"/>
    <w:rsid w:val="00CF1063"/>
    <w:rsid w:val="00CF1B34"/>
    <w:rsid w:val="00D02365"/>
    <w:rsid w:val="00D058DA"/>
    <w:rsid w:val="00D12AEE"/>
    <w:rsid w:val="00D17471"/>
    <w:rsid w:val="00D17E9F"/>
    <w:rsid w:val="00D204A8"/>
    <w:rsid w:val="00D22F32"/>
    <w:rsid w:val="00D32D08"/>
    <w:rsid w:val="00D32FBC"/>
    <w:rsid w:val="00D35CD6"/>
    <w:rsid w:val="00D4133F"/>
    <w:rsid w:val="00D427C2"/>
    <w:rsid w:val="00D469DE"/>
    <w:rsid w:val="00D46CA1"/>
    <w:rsid w:val="00D50978"/>
    <w:rsid w:val="00D52500"/>
    <w:rsid w:val="00D535AF"/>
    <w:rsid w:val="00D54DDE"/>
    <w:rsid w:val="00D572BA"/>
    <w:rsid w:val="00D601B0"/>
    <w:rsid w:val="00D620A0"/>
    <w:rsid w:val="00D64975"/>
    <w:rsid w:val="00D66FAE"/>
    <w:rsid w:val="00D67DB2"/>
    <w:rsid w:val="00D804B5"/>
    <w:rsid w:val="00D80876"/>
    <w:rsid w:val="00D8367C"/>
    <w:rsid w:val="00D845FB"/>
    <w:rsid w:val="00D92729"/>
    <w:rsid w:val="00D947FD"/>
    <w:rsid w:val="00D96B73"/>
    <w:rsid w:val="00D97464"/>
    <w:rsid w:val="00DA1E81"/>
    <w:rsid w:val="00DA1FBD"/>
    <w:rsid w:val="00DA6A23"/>
    <w:rsid w:val="00DB189E"/>
    <w:rsid w:val="00DB1C5A"/>
    <w:rsid w:val="00DB3BB1"/>
    <w:rsid w:val="00DB4245"/>
    <w:rsid w:val="00DB4D2C"/>
    <w:rsid w:val="00DC537D"/>
    <w:rsid w:val="00DC5964"/>
    <w:rsid w:val="00DC6467"/>
    <w:rsid w:val="00DD1A9A"/>
    <w:rsid w:val="00DD3470"/>
    <w:rsid w:val="00DD5360"/>
    <w:rsid w:val="00DD5943"/>
    <w:rsid w:val="00DD6D18"/>
    <w:rsid w:val="00DE1A55"/>
    <w:rsid w:val="00DE3699"/>
    <w:rsid w:val="00DE3759"/>
    <w:rsid w:val="00DE7BFB"/>
    <w:rsid w:val="00DF09FA"/>
    <w:rsid w:val="00DF4CCC"/>
    <w:rsid w:val="00E01B5D"/>
    <w:rsid w:val="00E071BE"/>
    <w:rsid w:val="00E1548C"/>
    <w:rsid w:val="00E212E9"/>
    <w:rsid w:val="00E23585"/>
    <w:rsid w:val="00E24523"/>
    <w:rsid w:val="00E2502C"/>
    <w:rsid w:val="00E257A1"/>
    <w:rsid w:val="00E27C3C"/>
    <w:rsid w:val="00E32E5D"/>
    <w:rsid w:val="00E4018A"/>
    <w:rsid w:val="00E43555"/>
    <w:rsid w:val="00E5146B"/>
    <w:rsid w:val="00E60730"/>
    <w:rsid w:val="00E6278C"/>
    <w:rsid w:val="00E6376A"/>
    <w:rsid w:val="00E74442"/>
    <w:rsid w:val="00E757F8"/>
    <w:rsid w:val="00E95780"/>
    <w:rsid w:val="00EA085B"/>
    <w:rsid w:val="00EA6358"/>
    <w:rsid w:val="00EA70BC"/>
    <w:rsid w:val="00EB26CF"/>
    <w:rsid w:val="00EC3AE2"/>
    <w:rsid w:val="00EC5459"/>
    <w:rsid w:val="00ED0C56"/>
    <w:rsid w:val="00ED498F"/>
    <w:rsid w:val="00ED4A98"/>
    <w:rsid w:val="00ED524E"/>
    <w:rsid w:val="00ED560C"/>
    <w:rsid w:val="00ED6723"/>
    <w:rsid w:val="00ED6E0B"/>
    <w:rsid w:val="00EE02F2"/>
    <w:rsid w:val="00EE2B5F"/>
    <w:rsid w:val="00EE2C7E"/>
    <w:rsid w:val="00EF2AF5"/>
    <w:rsid w:val="00F00238"/>
    <w:rsid w:val="00F016F3"/>
    <w:rsid w:val="00F02754"/>
    <w:rsid w:val="00F04796"/>
    <w:rsid w:val="00F068F5"/>
    <w:rsid w:val="00F0720A"/>
    <w:rsid w:val="00F0783B"/>
    <w:rsid w:val="00F20FAB"/>
    <w:rsid w:val="00F21769"/>
    <w:rsid w:val="00F217DA"/>
    <w:rsid w:val="00F21B15"/>
    <w:rsid w:val="00F21DE3"/>
    <w:rsid w:val="00F22293"/>
    <w:rsid w:val="00F253A8"/>
    <w:rsid w:val="00F26B28"/>
    <w:rsid w:val="00F37CC9"/>
    <w:rsid w:val="00F420DA"/>
    <w:rsid w:val="00F426ED"/>
    <w:rsid w:val="00F45439"/>
    <w:rsid w:val="00F51A00"/>
    <w:rsid w:val="00F53051"/>
    <w:rsid w:val="00F54D81"/>
    <w:rsid w:val="00F55E40"/>
    <w:rsid w:val="00F579D2"/>
    <w:rsid w:val="00F606B2"/>
    <w:rsid w:val="00F64EA6"/>
    <w:rsid w:val="00F84DC8"/>
    <w:rsid w:val="00F879A3"/>
    <w:rsid w:val="00F96C29"/>
    <w:rsid w:val="00F96E27"/>
    <w:rsid w:val="00F97660"/>
    <w:rsid w:val="00FA1BD3"/>
    <w:rsid w:val="00FA76AD"/>
    <w:rsid w:val="00FB554E"/>
    <w:rsid w:val="00FC3093"/>
    <w:rsid w:val="00FC6B72"/>
    <w:rsid w:val="00FC6F94"/>
    <w:rsid w:val="00FD36B1"/>
    <w:rsid w:val="00FE0254"/>
    <w:rsid w:val="00FE0A02"/>
    <w:rsid w:val="00FE25A0"/>
    <w:rsid w:val="00FF41BC"/>
    <w:rsid w:val="00FF74C2"/>
  </w:rsids>
  <m:mathPr>
    <m:mathFont m:val="Impact"/>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67280"/>
    <w:rPr>
      <w:sz w:val="24"/>
      <w:szCs w:val="24"/>
    </w:rPr>
  </w:style>
  <w:style w:type="paragraph" w:styleId="Titre4">
    <w:name w:val="heading 4"/>
    <w:basedOn w:val="Normal"/>
    <w:link w:val="Titre4Car"/>
    <w:uiPriority w:val="9"/>
    <w:qFormat/>
    <w:locked/>
    <w:rsid w:val="00184C66"/>
    <w:pPr>
      <w:spacing w:before="100" w:beforeAutospacing="1" w:after="100" w:afterAutospacing="1"/>
      <w:outlineLvl w:val="3"/>
    </w:pPr>
    <w:rPr>
      <w:b/>
      <w:bCs/>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styleId="Lienhypertexte">
    <w:name w:val="Hyperlink"/>
    <w:rsid w:val="00FC6134"/>
    <w:rPr>
      <w:color w:val="0000FF"/>
      <w:u w:val="single"/>
    </w:rPr>
  </w:style>
  <w:style w:type="character" w:styleId="Lienhypertextesuivi">
    <w:name w:val="FollowedHyperlink"/>
    <w:uiPriority w:val="99"/>
    <w:rsid w:val="00FC6134"/>
    <w:rPr>
      <w:color w:val="800080"/>
      <w:u w:val="single"/>
    </w:rPr>
  </w:style>
  <w:style w:type="character" w:styleId="Marquedannotation">
    <w:name w:val="annotation reference"/>
    <w:uiPriority w:val="99"/>
    <w:semiHidden/>
    <w:rsid w:val="00096CE5"/>
    <w:rPr>
      <w:sz w:val="16"/>
      <w:szCs w:val="16"/>
    </w:rPr>
  </w:style>
  <w:style w:type="paragraph" w:styleId="Commentaire">
    <w:name w:val="annotation text"/>
    <w:basedOn w:val="Normal"/>
    <w:link w:val="CommentaireCar"/>
    <w:uiPriority w:val="99"/>
    <w:semiHidden/>
    <w:rsid w:val="00096CE5"/>
    <w:rPr>
      <w:sz w:val="20"/>
      <w:szCs w:val="20"/>
    </w:rPr>
  </w:style>
  <w:style w:type="character" w:customStyle="1" w:styleId="CommentaireCar">
    <w:name w:val="Commentaire Car"/>
    <w:link w:val="Commentaire"/>
    <w:uiPriority w:val="99"/>
    <w:semiHidden/>
    <w:rsid w:val="005A1277"/>
    <w:rPr>
      <w:sz w:val="20"/>
      <w:szCs w:val="20"/>
    </w:rPr>
  </w:style>
  <w:style w:type="paragraph" w:styleId="Objetducommentaire">
    <w:name w:val="annotation subject"/>
    <w:basedOn w:val="Commentaire"/>
    <w:next w:val="Commentaire"/>
    <w:link w:val="ObjetducommentaireCar"/>
    <w:uiPriority w:val="99"/>
    <w:semiHidden/>
    <w:rsid w:val="00096CE5"/>
    <w:rPr>
      <w:b/>
      <w:bCs/>
    </w:rPr>
  </w:style>
  <w:style w:type="character" w:customStyle="1" w:styleId="ObjetducommentaireCar">
    <w:name w:val="Objet du commentaire Car"/>
    <w:link w:val="Objetducommentaire"/>
    <w:uiPriority w:val="99"/>
    <w:semiHidden/>
    <w:rsid w:val="005A1277"/>
    <w:rPr>
      <w:b/>
      <w:bCs/>
      <w:sz w:val="20"/>
      <w:szCs w:val="20"/>
    </w:rPr>
  </w:style>
  <w:style w:type="paragraph" w:styleId="Textedebulles">
    <w:name w:val="Balloon Text"/>
    <w:basedOn w:val="Normal"/>
    <w:link w:val="TextedebullesCar"/>
    <w:uiPriority w:val="99"/>
    <w:semiHidden/>
    <w:rsid w:val="00096CE5"/>
    <w:rPr>
      <w:rFonts w:ascii="Tahoma" w:hAnsi="Tahoma" w:cs="Tahoma"/>
      <w:sz w:val="16"/>
      <w:szCs w:val="16"/>
    </w:rPr>
  </w:style>
  <w:style w:type="character" w:customStyle="1" w:styleId="TextedebullesCar">
    <w:name w:val="Texte de bulles Car"/>
    <w:link w:val="Textedebulles"/>
    <w:uiPriority w:val="99"/>
    <w:semiHidden/>
    <w:rsid w:val="005A1277"/>
    <w:rPr>
      <w:sz w:val="0"/>
      <w:szCs w:val="0"/>
    </w:rPr>
  </w:style>
  <w:style w:type="paragraph" w:styleId="En-tte">
    <w:name w:val="header"/>
    <w:basedOn w:val="Normal"/>
    <w:link w:val="En-tteCar"/>
    <w:uiPriority w:val="99"/>
    <w:rsid w:val="00FB0763"/>
    <w:pPr>
      <w:tabs>
        <w:tab w:val="center" w:pos="4536"/>
        <w:tab w:val="right" w:pos="9072"/>
      </w:tabs>
    </w:pPr>
  </w:style>
  <w:style w:type="character" w:customStyle="1" w:styleId="En-tteCar">
    <w:name w:val="En-tête Car"/>
    <w:link w:val="En-tte"/>
    <w:uiPriority w:val="99"/>
    <w:semiHidden/>
    <w:rsid w:val="005A1277"/>
    <w:rPr>
      <w:sz w:val="24"/>
      <w:szCs w:val="24"/>
    </w:rPr>
  </w:style>
  <w:style w:type="paragraph" w:styleId="Pieddepage">
    <w:name w:val="footer"/>
    <w:basedOn w:val="Normal"/>
    <w:link w:val="PieddepageCar"/>
    <w:uiPriority w:val="99"/>
    <w:rsid w:val="00FB0763"/>
    <w:pPr>
      <w:tabs>
        <w:tab w:val="center" w:pos="4536"/>
        <w:tab w:val="right" w:pos="9072"/>
      </w:tabs>
    </w:pPr>
  </w:style>
  <w:style w:type="character" w:customStyle="1" w:styleId="PieddepageCar">
    <w:name w:val="Pied de page Car"/>
    <w:link w:val="Pieddepage"/>
    <w:uiPriority w:val="99"/>
    <w:semiHidden/>
    <w:rsid w:val="005A1277"/>
    <w:rPr>
      <w:sz w:val="24"/>
      <w:szCs w:val="24"/>
    </w:rPr>
  </w:style>
  <w:style w:type="character" w:styleId="Numrodepage">
    <w:name w:val="page number"/>
    <w:basedOn w:val="Policepardfaut"/>
    <w:uiPriority w:val="99"/>
    <w:rsid w:val="00FB0763"/>
  </w:style>
  <w:style w:type="character" w:styleId="Numrodeligne">
    <w:name w:val="line number"/>
    <w:basedOn w:val="Policepardfaut"/>
    <w:uiPriority w:val="99"/>
    <w:rsid w:val="006937B3"/>
  </w:style>
  <w:style w:type="paragraph" w:customStyle="1" w:styleId="CarCarCarCarCarCar">
    <w:name w:val="Car Car Car Car Car Car"/>
    <w:basedOn w:val="Normal"/>
    <w:uiPriority w:val="99"/>
    <w:rsid w:val="00A461EA"/>
    <w:rPr>
      <w:lang w:val="pl-PL" w:eastAsia="pl-PL"/>
    </w:rPr>
  </w:style>
  <w:style w:type="character" w:customStyle="1" w:styleId="hps">
    <w:name w:val="hps"/>
    <w:basedOn w:val="Policepardfaut"/>
    <w:uiPriority w:val="99"/>
    <w:rsid w:val="002710A9"/>
  </w:style>
  <w:style w:type="paragraph" w:customStyle="1" w:styleId="CharCharChar1CharCharChar">
    <w:name w:val="Char Char Char1 Char Char Char"/>
    <w:aliases w:val="Char Char Char1 Char"/>
    <w:basedOn w:val="Normal"/>
    <w:rsid w:val="00133CBC"/>
    <w:rPr>
      <w:lang w:val="pl-PL" w:eastAsia="pl-PL"/>
    </w:rPr>
  </w:style>
  <w:style w:type="paragraph" w:customStyle="1" w:styleId="CarCarCarCar">
    <w:name w:val="Car Car Car Car"/>
    <w:basedOn w:val="Normal"/>
    <w:uiPriority w:val="99"/>
    <w:rsid w:val="00B527AF"/>
    <w:rPr>
      <w:lang w:val="pl-PL" w:eastAsia="pl-PL"/>
    </w:rPr>
  </w:style>
  <w:style w:type="character" w:customStyle="1" w:styleId="Titre4Car">
    <w:name w:val="Titre 4 Car"/>
    <w:link w:val="Titre4"/>
    <w:uiPriority w:val="9"/>
    <w:rsid w:val="00184C66"/>
    <w:rPr>
      <w:b/>
      <w:bCs/>
      <w:sz w:val="24"/>
      <w:szCs w:val="24"/>
    </w:rPr>
  </w:style>
  <w:style w:type="paragraph" w:customStyle="1" w:styleId="CarCarCarCarCarCar0">
    <w:name w:val="Car Car Car Car Car Car"/>
    <w:basedOn w:val="Normal"/>
    <w:rsid w:val="00F253A8"/>
    <w:rPr>
      <w:lang w:val="pl-PL"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67280"/>
    <w:rPr>
      <w:sz w:val="24"/>
      <w:szCs w:val="24"/>
    </w:rPr>
  </w:style>
  <w:style w:type="paragraph" w:styleId="Titre4">
    <w:name w:val="heading 4"/>
    <w:basedOn w:val="Normal"/>
    <w:link w:val="Titre4Car"/>
    <w:uiPriority w:val="9"/>
    <w:qFormat/>
    <w:locked/>
    <w:rsid w:val="00184C66"/>
    <w:pPr>
      <w:spacing w:before="100" w:beforeAutospacing="1" w:after="100" w:afterAutospacing="1"/>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FC6134"/>
    <w:rPr>
      <w:color w:val="0000FF"/>
      <w:u w:val="single"/>
    </w:rPr>
  </w:style>
  <w:style w:type="character" w:styleId="Lienhypertextesuivivisit">
    <w:name w:val="FollowedHyperlink"/>
    <w:uiPriority w:val="99"/>
    <w:rsid w:val="00FC6134"/>
    <w:rPr>
      <w:color w:val="800080"/>
      <w:u w:val="single"/>
    </w:rPr>
  </w:style>
  <w:style w:type="character" w:styleId="Marquedecommentaire">
    <w:name w:val="annotation reference"/>
    <w:uiPriority w:val="99"/>
    <w:semiHidden/>
    <w:rsid w:val="00096CE5"/>
    <w:rPr>
      <w:sz w:val="16"/>
      <w:szCs w:val="16"/>
    </w:rPr>
  </w:style>
  <w:style w:type="paragraph" w:styleId="Commentaire">
    <w:name w:val="annotation text"/>
    <w:basedOn w:val="Normal"/>
    <w:link w:val="CommentaireCar"/>
    <w:uiPriority w:val="99"/>
    <w:semiHidden/>
    <w:rsid w:val="00096CE5"/>
    <w:rPr>
      <w:sz w:val="20"/>
      <w:szCs w:val="20"/>
    </w:rPr>
  </w:style>
  <w:style w:type="character" w:customStyle="1" w:styleId="CommentaireCar">
    <w:name w:val="Commentaire Car"/>
    <w:link w:val="Commentaire"/>
    <w:uiPriority w:val="99"/>
    <w:semiHidden/>
    <w:rsid w:val="005A1277"/>
    <w:rPr>
      <w:sz w:val="20"/>
      <w:szCs w:val="20"/>
    </w:rPr>
  </w:style>
  <w:style w:type="paragraph" w:styleId="Objetducommentaire">
    <w:name w:val="annotation subject"/>
    <w:basedOn w:val="Commentaire"/>
    <w:next w:val="Commentaire"/>
    <w:link w:val="ObjetducommentaireCar"/>
    <w:uiPriority w:val="99"/>
    <w:semiHidden/>
    <w:rsid w:val="00096CE5"/>
    <w:rPr>
      <w:b/>
      <w:bCs/>
    </w:rPr>
  </w:style>
  <w:style w:type="character" w:customStyle="1" w:styleId="ObjetducommentaireCar">
    <w:name w:val="Objet du commentaire Car"/>
    <w:link w:val="Objetducommentaire"/>
    <w:uiPriority w:val="99"/>
    <w:semiHidden/>
    <w:rsid w:val="005A1277"/>
    <w:rPr>
      <w:b/>
      <w:bCs/>
      <w:sz w:val="20"/>
      <w:szCs w:val="20"/>
    </w:rPr>
  </w:style>
  <w:style w:type="paragraph" w:styleId="Textedebulles">
    <w:name w:val="Balloon Text"/>
    <w:basedOn w:val="Normal"/>
    <w:link w:val="TextedebullesCar"/>
    <w:uiPriority w:val="99"/>
    <w:semiHidden/>
    <w:rsid w:val="00096CE5"/>
    <w:rPr>
      <w:rFonts w:ascii="Tahoma" w:hAnsi="Tahoma" w:cs="Tahoma"/>
      <w:sz w:val="16"/>
      <w:szCs w:val="16"/>
    </w:rPr>
  </w:style>
  <w:style w:type="character" w:customStyle="1" w:styleId="TextedebullesCar">
    <w:name w:val="Texte de bulles Car"/>
    <w:link w:val="Textedebulles"/>
    <w:uiPriority w:val="99"/>
    <w:semiHidden/>
    <w:rsid w:val="005A1277"/>
    <w:rPr>
      <w:sz w:val="0"/>
      <w:szCs w:val="0"/>
    </w:rPr>
  </w:style>
  <w:style w:type="paragraph" w:styleId="En-tte">
    <w:name w:val="header"/>
    <w:basedOn w:val="Normal"/>
    <w:link w:val="En-tteCar"/>
    <w:uiPriority w:val="99"/>
    <w:rsid w:val="00FB0763"/>
    <w:pPr>
      <w:tabs>
        <w:tab w:val="center" w:pos="4536"/>
        <w:tab w:val="right" w:pos="9072"/>
      </w:tabs>
    </w:pPr>
  </w:style>
  <w:style w:type="character" w:customStyle="1" w:styleId="En-tteCar">
    <w:name w:val="En-tête Car"/>
    <w:link w:val="En-tte"/>
    <w:uiPriority w:val="99"/>
    <w:semiHidden/>
    <w:rsid w:val="005A1277"/>
    <w:rPr>
      <w:sz w:val="24"/>
      <w:szCs w:val="24"/>
    </w:rPr>
  </w:style>
  <w:style w:type="paragraph" w:styleId="Pieddepage">
    <w:name w:val="footer"/>
    <w:basedOn w:val="Normal"/>
    <w:link w:val="PieddepageCar"/>
    <w:uiPriority w:val="99"/>
    <w:rsid w:val="00FB0763"/>
    <w:pPr>
      <w:tabs>
        <w:tab w:val="center" w:pos="4536"/>
        <w:tab w:val="right" w:pos="9072"/>
      </w:tabs>
    </w:pPr>
  </w:style>
  <w:style w:type="character" w:customStyle="1" w:styleId="PieddepageCar">
    <w:name w:val="Pied de page Car"/>
    <w:link w:val="Pieddepage"/>
    <w:uiPriority w:val="99"/>
    <w:semiHidden/>
    <w:rsid w:val="005A1277"/>
    <w:rPr>
      <w:sz w:val="24"/>
      <w:szCs w:val="24"/>
    </w:rPr>
  </w:style>
  <w:style w:type="character" w:styleId="Numrodepage">
    <w:name w:val="page number"/>
    <w:basedOn w:val="Policepardfaut"/>
    <w:uiPriority w:val="99"/>
    <w:rsid w:val="00FB0763"/>
  </w:style>
  <w:style w:type="character" w:styleId="Numrodeligne">
    <w:name w:val="line number"/>
    <w:basedOn w:val="Policepardfaut"/>
    <w:uiPriority w:val="99"/>
    <w:rsid w:val="006937B3"/>
  </w:style>
  <w:style w:type="paragraph" w:customStyle="1" w:styleId="CarCarCarCarCarCar">
    <w:name w:val="Car Car Car Car Car Car"/>
    <w:basedOn w:val="Normal"/>
    <w:uiPriority w:val="99"/>
    <w:rsid w:val="00A461EA"/>
    <w:rPr>
      <w:lang w:val="pl-PL" w:eastAsia="pl-PL"/>
    </w:rPr>
  </w:style>
  <w:style w:type="character" w:customStyle="1" w:styleId="hps">
    <w:name w:val="hps"/>
    <w:basedOn w:val="Policepardfaut"/>
    <w:uiPriority w:val="99"/>
    <w:rsid w:val="002710A9"/>
  </w:style>
  <w:style w:type="paragraph" w:customStyle="1" w:styleId="CharCharChar1CharCharChar">
    <w:name w:val="Char Char Char1 Char Char Char"/>
    <w:aliases w:val="Char Char Char1 Char"/>
    <w:basedOn w:val="Normal"/>
    <w:rsid w:val="00133CBC"/>
    <w:rPr>
      <w:lang w:val="pl-PL" w:eastAsia="pl-PL"/>
    </w:rPr>
  </w:style>
  <w:style w:type="paragraph" w:customStyle="1" w:styleId="CarCarCarCar">
    <w:name w:val="Car Car Car Car"/>
    <w:basedOn w:val="Normal"/>
    <w:uiPriority w:val="99"/>
    <w:rsid w:val="00B527AF"/>
    <w:rPr>
      <w:lang w:val="pl-PL" w:eastAsia="pl-PL"/>
    </w:rPr>
  </w:style>
  <w:style w:type="character" w:customStyle="1" w:styleId="Titre4Car">
    <w:name w:val="Titre 4 Car"/>
    <w:link w:val="Titre4"/>
    <w:uiPriority w:val="9"/>
    <w:rsid w:val="00184C66"/>
    <w:rPr>
      <w:b/>
      <w:bCs/>
      <w:sz w:val="24"/>
      <w:szCs w:val="24"/>
    </w:rPr>
  </w:style>
  <w:style w:type="paragraph" w:customStyle="1" w:styleId="CarCarCarCarCarCar0">
    <w:name w:val="Car Car Car Car Car Car"/>
    <w:basedOn w:val="Normal"/>
    <w:rsid w:val="00F253A8"/>
    <w:rPr>
      <w:lang w:val="pl-PL" w:eastAsia="pl-PL"/>
    </w:rPr>
  </w:style>
</w:styles>
</file>

<file path=word/webSettings.xml><?xml version="1.0" encoding="utf-8"?>
<w:webSettings xmlns:r="http://schemas.openxmlformats.org/officeDocument/2006/relationships" xmlns:w="http://schemas.openxmlformats.org/wordprocessingml/2006/main">
  <w:divs>
    <w:div w:id="189034983">
      <w:marLeft w:val="0"/>
      <w:marRight w:val="0"/>
      <w:marTop w:val="0"/>
      <w:marBottom w:val="0"/>
      <w:divBdr>
        <w:top w:val="none" w:sz="0" w:space="0" w:color="auto"/>
        <w:left w:val="none" w:sz="0" w:space="0" w:color="auto"/>
        <w:bottom w:val="none" w:sz="0" w:space="0" w:color="auto"/>
        <w:right w:val="none" w:sz="0" w:space="0" w:color="auto"/>
      </w:divBdr>
    </w:div>
    <w:div w:id="189034984">
      <w:marLeft w:val="0"/>
      <w:marRight w:val="0"/>
      <w:marTop w:val="0"/>
      <w:marBottom w:val="0"/>
      <w:divBdr>
        <w:top w:val="none" w:sz="0" w:space="0" w:color="auto"/>
        <w:left w:val="none" w:sz="0" w:space="0" w:color="auto"/>
        <w:bottom w:val="none" w:sz="0" w:space="0" w:color="auto"/>
        <w:right w:val="none" w:sz="0" w:space="0" w:color="auto"/>
      </w:divBdr>
    </w:div>
    <w:div w:id="920453926">
      <w:bodyDiv w:val="1"/>
      <w:marLeft w:val="0"/>
      <w:marRight w:val="0"/>
      <w:marTop w:val="0"/>
      <w:marBottom w:val="0"/>
      <w:divBdr>
        <w:top w:val="none" w:sz="0" w:space="0" w:color="auto"/>
        <w:left w:val="none" w:sz="0" w:space="0" w:color="auto"/>
        <w:bottom w:val="none" w:sz="0" w:space="0" w:color="auto"/>
        <w:right w:val="none" w:sz="0" w:space="0" w:color="auto"/>
      </w:divBdr>
    </w:div>
    <w:div w:id="1343628052">
      <w:bodyDiv w:val="1"/>
      <w:marLeft w:val="0"/>
      <w:marRight w:val="0"/>
      <w:marTop w:val="0"/>
      <w:marBottom w:val="0"/>
      <w:divBdr>
        <w:top w:val="none" w:sz="0" w:space="0" w:color="auto"/>
        <w:left w:val="none" w:sz="0" w:space="0" w:color="auto"/>
        <w:bottom w:val="none" w:sz="0" w:space="0" w:color="auto"/>
        <w:right w:val="none" w:sz="0" w:space="0" w:color="auto"/>
      </w:divBdr>
      <w:divsChild>
        <w:div w:id="310445741">
          <w:marLeft w:val="0"/>
          <w:marRight w:val="0"/>
          <w:marTop w:val="0"/>
          <w:marBottom w:val="0"/>
          <w:divBdr>
            <w:top w:val="none" w:sz="0" w:space="0" w:color="auto"/>
            <w:left w:val="none" w:sz="0" w:space="0" w:color="auto"/>
            <w:bottom w:val="none" w:sz="0" w:space="0" w:color="auto"/>
            <w:right w:val="none" w:sz="0" w:space="0" w:color="auto"/>
          </w:divBdr>
        </w:div>
        <w:div w:id="685210795">
          <w:marLeft w:val="0"/>
          <w:marRight w:val="0"/>
          <w:marTop w:val="0"/>
          <w:marBottom w:val="0"/>
          <w:divBdr>
            <w:top w:val="none" w:sz="0" w:space="0" w:color="auto"/>
            <w:left w:val="none" w:sz="0" w:space="0" w:color="auto"/>
            <w:bottom w:val="none" w:sz="0" w:space="0" w:color="auto"/>
            <w:right w:val="none" w:sz="0" w:space="0" w:color="auto"/>
          </w:divBdr>
        </w:div>
      </w:divsChild>
    </w:div>
    <w:div w:id="1564751979">
      <w:bodyDiv w:val="1"/>
      <w:marLeft w:val="0"/>
      <w:marRight w:val="0"/>
      <w:marTop w:val="0"/>
      <w:marBottom w:val="0"/>
      <w:divBdr>
        <w:top w:val="none" w:sz="0" w:space="0" w:color="auto"/>
        <w:left w:val="none" w:sz="0" w:space="0" w:color="auto"/>
        <w:bottom w:val="none" w:sz="0" w:space="0" w:color="auto"/>
        <w:right w:val="none" w:sz="0" w:space="0" w:color="auto"/>
      </w:divBdr>
    </w:div>
    <w:div w:id="1770928486">
      <w:bodyDiv w:val="1"/>
      <w:marLeft w:val="0"/>
      <w:marRight w:val="0"/>
      <w:marTop w:val="0"/>
      <w:marBottom w:val="0"/>
      <w:divBdr>
        <w:top w:val="none" w:sz="0" w:space="0" w:color="auto"/>
        <w:left w:val="none" w:sz="0" w:space="0" w:color="auto"/>
        <w:bottom w:val="none" w:sz="0" w:space="0" w:color="auto"/>
        <w:right w:val="none" w:sz="0" w:space="0" w:color="auto"/>
      </w:divBdr>
      <w:divsChild>
        <w:div w:id="787704572">
          <w:marLeft w:val="0"/>
          <w:marRight w:val="0"/>
          <w:marTop w:val="0"/>
          <w:marBottom w:val="0"/>
          <w:divBdr>
            <w:top w:val="none" w:sz="0" w:space="0" w:color="auto"/>
            <w:left w:val="none" w:sz="0" w:space="0" w:color="auto"/>
            <w:bottom w:val="none" w:sz="0" w:space="0" w:color="auto"/>
            <w:right w:val="none" w:sz="0" w:space="0" w:color="auto"/>
          </w:divBdr>
        </w:div>
        <w:div w:id="1866480736">
          <w:marLeft w:val="0"/>
          <w:marRight w:val="0"/>
          <w:marTop w:val="0"/>
          <w:marBottom w:val="0"/>
          <w:divBdr>
            <w:top w:val="none" w:sz="0" w:space="0" w:color="auto"/>
            <w:left w:val="none" w:sz="0" w:space="0" w:color="auto"/>
            <w:bottom w:val="none" w:sz="0" w:space="0" w:color="auto"/>
            <w:right w:val="none" w:sz="0" w:space="0" w:color="auto"/>
          </w:divBdr>
        </w:div>
        <w:div w:id="1032338679">
          <w:marLeft w:val="0"/>
          <w:marRight w:val="0"/>
          <w:marTop w:val="0"/>
          <w:marBottom w:val="0"/>
          <w:divBdr>
            <w:top w:val="none" w:sz="0" w:space="0" w:color="auto"/>
            <w:left w:val="none" w:sz="0" w:space="0" w:color="auto"/>
            <w:bottom w:val="none" w:sz="0" w:space="0" w:color="auto"/>
            <w:right w:val="none" w:sz="0" w:space="0" w:color="auto"/>
          </w:divBdr>
        </w:div>
        <w:div w:id="1719622898">
          <w:marLeft w:val="0"/>
          <w:marRight w:val="0"/>
          <w:marTop w:val="0"/>
          <w:marBottom w:val="0"/>
          <w:divBdr>
            <w:top w:val="none" w:sz="0" w:space="0" w:color="auto"/>
            <w:left w:val="none" w:sz="0" w:space="0" w:color="auto"/>
            <w:bottom w:val="none" w:sz="0" w:space="0" w:color="auto"/>
            <w:right w:val="none" w:sz="0" w:space="0" w:color="auto"/>
          </w:divBdr>
        </w:div>
        <w:div w:id="1618679456">
          <w:marLeft w:val="0"/>
          <w:marRight w:val="0"/>
          <w:marTop w:val="0"/>
          <w:marBottom w:val="0"/>
          <w:divBdr>
            <w:top w:val="none" w:sz="0" w:space="0" w:color="auto"/>
            <w:left w:val="none" w:sz="0" w:space="0" w:color="auto"/>
            <w:bottom w:val="none" w:sz="0" w:space="0" w:color="auto"/>
            <w:right w:val="none" w:sz="0" w:space="0" w:color="auto"/>
          </w:divBdr>
        </w:div>
        <w:div w:id="360975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lombaert@sophia.inra.fr" TargetMode="External"/><Relationship Id="rId10" Type="http://schemas.openxmlformats.org/officeDocument/2006/relationships/hyperlink" Target="http://bioinformatics.org/~tryphon/popul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FCA1F-0EFA-694F-AAA6-BDC99656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44</Pages>
  <Words>53097</Words>
  <Characters>302657</Characters>
  <Application>Microsoft Macintosh Word</Application>
  <DocSecurity>0</DocSecurity>
  <Lines>2522</Lines>
  <Paragraphs>605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Inferring the origin of introduced and biocontrol populations within a genetically structured native range using approximate Bayesian computation: the invasive ladybird Harmonia axyridis as a case study</vt:lpstr>
      <vt:lpstr>Inferring the origin of introduced and biocontrol populations within a genetically structured native range using approximate Bayesian computation: the invasive ladybird Harmonia axyridis as a case study</vt:lpstr>
    </vt:vector>
  </TitlesOfParts>
  <Company>INRA</Company>
  <LinksUpToDate>false</LinksUpToDate>
  <CharactersWithSpaces>371684</CharactersWithSpaces>
  <SharedDoc>false</SharedDoc>
  <HLinks>
    <vt:vector size="12" baseType="variant">
      <vt:variant>
        <vt:i4>2162734</vt:i4>
      </vt:variant>
      <vt:variant>
        <vt:i4>3</vt:i4>
      </vt:variant>
      <vt:variant>
        <vt:i4>0</vt:i4>
      </vt:variant>
      <vt:variant>
        <vt:i4>5</vt:i4>
      </vt:variant>
      <vt:variant>
        <vt:lpwstr>http://bioinformatics.org/~tryphon/populations/</vt:lpwstr>
      </vt:variant>
      <vt:variant>
        <vt:lpwstr/>
      </vt:variant>
      <vt:variant>
        <vt:i4>1114235</vt:i4>
      </vt:variant>
      <vt:variant>
        <vt:i4>0</vt:i4>
      </vt:variant>
      <vt:variant>
        <vt:i4>0</vt:i4>
      </vt:variant>
      <vt:variant>
        <vt:i4>5</vt:i4>
      </vt:variant>
      <vt:variant>
        <vt:lpwstr>mailto:lombaert@sophia.inra.fr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origin of introduced and biocontrol populations within a genetically structured native range using approximate Bayesian computation: the invasive ladybird Harmonia axyridis as a case study</dc:title>
  <dc:creator>Eric</dc:creator>
  <cp:lastModifiedBy>thomas G.</cp:lastModifiedBy>
  <cp:revision>17</cp:revision>
  <cp:lastPrinted>2010-08-17T14:31:00Z</cp:lastPrinted>
  <dcterms:created xsi:type="dcterms:W3CDTF">2014-05-20T07:42:00Z</dcterms:created>
  <dcterms:modified xsi:type="dcterms:W3CDTF">2014-06-01T14:00:00Z</dcterms:modified>
</cp:coreProperties>
</file>